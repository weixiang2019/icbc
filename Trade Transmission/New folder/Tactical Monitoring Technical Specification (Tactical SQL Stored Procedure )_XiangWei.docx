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CCAD5" w14:textId="69618EAF" w:rsidR="007A68A1" w:rsidRPr="00242DAC" w:rsidRDefault="001961DA" w:rsidP="00EF6725">
      <w:pPr>
        <w:suppressAutoHyphens/>
        <w:spacing w:line="240" w:lineRule="auto"/>
        <w:rPr>
          <w:color w:val="000000" w:themeColor="text1"/>
        </w:rPr>
      </w:pPr>
      <w:bookmarkStart w:id="0" w:name="_Toc175581115"/>
      <w:r w:rsidRPr="00242DAC">
        <w:rPr>
          <w:noProof/>
          <w:color w:val="000000" w:themeColor="text1"/>
          <w:lang w:eastAsia="zh-CN"/>
        </w:rPr>
        <w:drawing>
          <wp:anchor distT="0" distB="0" distL="114300" distR="114300" simplePos="0" relativeHeight="251653120" behindDoc="0" locked="0" layoutInCell="1" allowOverlap="1" wp14:anchorId="508CCECC" wp14:editId="508CCECD">
            <wp:simplePos x="400050" y="914400"/>
            <wp:positionH relativeFrom="column">
              <wp:align>left</wp:align>
            </wp:positionH>
            <wp:positionV relativeFrom="paragraph">
              <wp:align>top</wp:align>
            </wp:positionV>
            <wp:extent cx="2302707" cy="77152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2707" cy="771525"/>
                    </a:xfrm>
                    <a:prstGeom prst="rect">
                      <a:avLst/>
                    </a:prstGeom>
                  </pic:spPr>
                </pic:pic>
              </a:graphicData>
            </a:graphic>
          </wp:anchor>
        </w:drawing>
      </w:r>
      <w:r w:rsidR="00CD2B44">
        <w:rPr>
          <w:color w:val="000000" w:themeColor="text1"/>
        </w:rPr>
        <w:tab/>
      </w:r>
      <w:r w:rsidR="00BF2FD2" w:rsidRPr="00242DAC">
        <w:rPr>
          <w:color w:val="000000" w:themeColor="text1"/>
        </w:rPr>
        <w:br w:type="textWrapping" w:clear="all"/>
      </w:r>
    </w:p>
    <w:p w14:paraId="508CCAD6" w14:textId="77777777" w:rsidR="007A68A1" w:rsidRPr="00242DAC" w:rsidRDefault="007A68A1" w:rsidP="00EF6725">
      <w:pPr>
        <w:suppressAutoHyphens/>
        <w:spacing w:line="240" w:lineRule="auto"/>
        <w:rPr>
          <w:color w:val="000000" w:themeColor="text1"/>
        </w:rPr>
      </w:pPr>
    </w:p>
    <w:p w14:paraId="508CCAD7" w14:textId="77777777" w:rsidR="007A68A1" w:rsidRPr="00242DAC" w:rsidRDefault="007A68A1" w:rsidP="00EF6725">
      <w:pPr>
        <w:suppressAutoHyphens/>
        <w:spacing w:line="240" w:lineRule="auto"/>
        <w:rPr>
          <w:color w:val="000000" w:themeColor="text1"/>
        </w:rPr>
      </w:pPr>
    </w:p>
    <w:p w14:paraId="04416E7E" w14:textId="77777777" w:rsidR="000D12C2" w:rsidRDefault="000D12C2" w:rsidP="000D12C2">
      <w:pPr>
        <w:shd w:val="clear" w:color="auto" w:fill="FFFFFF"/>
        <w:suppressAutoHyphens/>
        <w:spacing w:before="100" w:beforeAutospacing="1" w:after="24" w:line="240" w:lineRule="auto"/>
        <w:rPr>
          <w:color w:val="000000" w:themeColor="text1"/>
        </w:rPr>
      </w:pPr>
    </w:p>
    <w:p w14:paraId="508CCADA" w14:textId="096C53DC" w:rsidR="00075157" w:rsidRPr="00242DAC" w:rsidRDefault="00274CB8" w:rsidP="00C41308">
      <w:pPr>
        <w:shd w:val="clear" w:color="auto" w:fill="FFFFFF"/>
        <w:suppressAutoHyphens/>
        <w:spacing w:before="100" w:beforeAutospacing="1" w:after="24" w:line="240" w:lineRule="auto"/>
        <w:rPr>
          <w:color w:val="000000" w:themeColor="text1"/>
          <w:sz w:val="48"/>
          <w:szCs w:val="48"/>
        </w:rPr>
      </w:pPr>
      <w:r>
        <w:rPr>
          <w:color w:val="000000" w:themeColor="text1"/>
          <w:sz w:val="48"/>
          <w:szCs w:val="48"/>
        </w:rPr>
        <w:t xml:space="preserve">Tactical </w:t>
      </w:r>
      <w:r w:rsidR="002B01EB">
        <w:rPr>
          <w:color w:val="000000" w:themeColor="text1"/>
          <w:sz w:val="48"/>
          <w:szCs w:val="48"/>
        </w:rPr>
        <w:t xml:space="preserve">SQL Stored Procedure </w:t>
      </w:r>
    </w:p>
    <w:p w14:paraId="508CCADB" w14:textId="77777777" w:rsidR="001436C9" w:rsidRPr="00242DAC" w:rsidRDefault="001436C9" w:rsidP="00EF6725">
      <w:pPr>
        <w:suppressAutoHyphens/>
        <w:spacing w:line="240" w:lineRule="auto"/>
        <w:rPr>
          <w:color w:val="000000" w:themeColor="text1"/>
          <w:sz w:val="56"/>
          <w:szCs w:val="56"/>
        </w:rPr>
      </w:pPr>
    </w:p>
    <w:p w14:paraId="508CCAE0" w14:textId="77777777" w:rsidR="00AC02AC" w:rsidRDefault="00AC02AC" w:rsidP="00EF6725">
      <w:pPr>
        <w:pStyle w:val="MainTitle"/>
        <w:suppressAutoHyphens/>
        <w:rPr>
          <w:color w:val="000000" w:themeColor="text1"/>
        </w:rPr>
      </w:pPr>
    </w:p>
    <w:p w14:paraId="2EDF044B" w14:textId="77777777" w:rsidR="00C60551" w:rsidRPr="00242DAC" w:rsidRDefault="00C60551" w:rsidP="00EF6725">
      <w:pPr>
        <w:pStyle w:val="MainTitle"/>
        <w:suppressAutoHyphens/>
        <w:rPr>
          <w:color w:val="000000" w:themeColor="text1"/>
        </w:rPr>
      </w:pPr>
    </w:p>
    <w:p w14:paraId="508CCAE1" w14:textId="77777777" w:rsidR="00AC02AC" w:rsidRPr="00242DAC" w:rsidRDefault="00AC02AC" w:rsidP="00EF6725">
      <w:pPr>
        <w:pStyle w:val="MainTitle"/>
        <w:suppressAutoHyphens/>
        <w:rPr>
          <w:color w:val="000000" w:themeColor="text1"/>
        </w:rPr>
      </w:pPr>
    </w:p>
    <w:p w14:paraId="508CCAE2" w14:textId="77777777" w:rsidR="00AC02AC" w:rsidRPr="00242DAC" w:rsidRDefault="00AC02AC" w:rsidP="00EF6725">
      <w:pPr>
        <w:pStyle w:val="MainTitle"/>
        <w:suppressAutoHyphens/>
        <w:rPr>
          <w:color w:val="000000" w:themeColor="text1"/>
        </w:rPr>
      </w:pPr>
    </w:p>
    <w:p w14:paraId="508CCAE3" w14:textId="77777777" w:rsidR="007A68A1" w:rsidRPr="00242DAC" w:rsidRDefault="007A68A1" w:rsidP="00EF6725">
      <w:pPr>
        <w:suppressAutoHyphens/>
        <w:spacing w:line="240" w:lineRule="auto"/>
        <w:rPr>
          <w:color w:val="000000" w:themeColor="text1"/>
        </w:rPr>
      </w:pPr>
    </w:p>
    <w:p w14:paraId="508CCAE5" w14:textId="100685B5" w:rsidR="00AC02AC" w:rsidRPr="00242DAC" w:rsidRDefault="00AC02AC" w:rsidP="00EF6725">
      <w:pPr>
        <w:suppressAutoHyphens/>
        <w:spacing w:line="240" w:lineRule="auto"/>
        <w:rPr>
          <w:color w:val="000000" w:themeColor="text1"/>
          <w:sz w:val="32"/>
          <w:szCs w:val="32"/>
        </w:rPr>
      </w:pPr>
      <w:r w:rsidRPr="00242DAC">
        <w:rPr>
          <w:color w:val="000000" w:themeColor="text1"/>
          <w:sz w:val="32"/>
          <w:szCs w:val="32"/>
        </w:rPr>
        <w:t xml:space="preserve">Version: </w:t>
      </w:r>
      <w:r w:rsidR="00D13AD5">
        <w:rPr>
          <w:color w:val="000000" w:themeColor="text1"/>
          <w:sz w:val="32"/>
          <w:szCs w:val="32"/>
        </w:rPr>
        <w:t>2.0</w:t>
      </w:r>
    </w:p>
    <w:p w14:paraId="508CCAE6" w14:textId="21C5A3BE" w:rsidR="007A68A1" w:rsidRPr="00242DAC" w:rsidRDefault="00AC02AC" w:rsidP="00EF6725">
      <w:pPr>
        <w:suppressAutoHyphens/>
        <w:spacing w:line="240" w:lineRule="auto"/>
        <w:rPr>
          <w:color w:val="000000" w:themeColor="text1"/>
        </w:rPr>
      </w:pPr>
      <w:r w:rsidRPr="00242DAC">
        <w:rPr>
          <w:color w:val="000000" w:themeColor="text1"/>
          <w:sz w:val="32"/>
          <w:szCs w:val="32"/>
        </w:rPr>
        <w:t xml:space="preserve">Created: </w:t>
      </w:r>
      <w:r w:rsidR="00D13AD5">
        <w:rPr>
          <w:color w:val="000000" w:themeColor="text1"/>
          <w:sz w:val="32"/>
          <w:szCs w:val="32"/>
        </w:rPr>
        <w:t>August</w:t>
      </w:r>
      <w:r w:rsidR="00CD59FD">
        <w:rPr>
          <w:color w:val="000000" w:themeColor="text1"/>
          <w:sz w:val="32"/>
          <w:szCs w:val="32"/>
        </w:rPr>
        <w:t xml:space="preserve"> </w:t>
      </w:r>
      <w:r w:rsidR="00D13AD5">
        <w:rPr>
          <w:color w:val="000000" w:themeColor="text1"/>
          <w:sz w:val="32"/>
          <w:szCs w:val="32"/>
        </w:rPr>
        <w:t>5</w:t>
      </w:r>
      <w:r w:rsidR="00CD59FD" w:rsidRPr="00CD59FD">
        <w:rPr>
          <w:color w:val="000000" w:themeColor="text1"/>
          <w:sz w:val="32"/>
          <w:szCs w:val="32"/>
          <w:vertAlign w:val="superscript"/>
        </w:rPr>
        <w:t>th</w:t>
      </w:r>
      <w:r w:rsidR="00C60551">
        <w:rPr>
          <w:color w:val="000000" w:themeColor="text1"/>
          <w:sz w:val="32"/>
          <w:szCs w:val="32"/>
        </w:rPr>
        <w:t>,</w:t>
      </w:r>
      <w:r w:rsidR="00CD59FD">
        <w:rPr>
          <w:color w:val="000000" w:themeColor="text1"/>
          <w:sz w:val="32"/>
          <w:szCs w:val="32"/>
        </w:rPr>
        <w:t xml:space="preserve"> </w:t>
      </w:r>
      <w:r w:rsidR="00C60551">
        <w:rPr>
          <w:color w:val="000000" w:themeColor="text1"/>
          <w:sz w:val="32"/>
          <w:szCs w:val="32"/>
        </w:rPr>
        <w:t>20</w:t>
      </w:r>
      <w:r w:rsidR="00D13AD5">
        <w:rPr>
          <w:color w:val="000000" w:themeColor="text1"/>
          <w:sz w:val="32"/>
          <w:szCs w:val="32"/>
        </w:rPr>
        <w:t>21</w:t>
      </w:r>
    </w:p>
    <w:p w14:paraId="508CCAE7" w14:textId="77777777" w:rsidR="007A68A1" w:rsidRDefault="007A68A1" w:rsidP="00EF6725">
      <w:pPr>
        <w:suppressAutoHyphens/>
        <w:spacing w:line="240" w:lineRule="auto"/>
        <w:rPr>
          <w:color w:val="000000" w:themeColor="text1"/>
        </w:rPr>
      </w:pPr>
    </w:p>
    <w:p w14:paraId="0F9C5644" w14:textId="7BA62493" w:rsidR="00274CB8" w:rsidRDefault="00274CB8">
      <w:pPr>
        <w:spacing w:after="0"/>
        <w:rPr>
          <w:color w:val="000000" w:themeColor="text1"/>
        </w:rPr>
      </w:pPr>
      <w:r>
        <w:rPr>
          <w:color w:val="000000" w:themeColor="text1"/>
        </w:rPr>
        <w:br w:type="page"/>
      </w:r>
    </w:p>
    <w:sdt>
      <w:sdtPr>
        <w:rPr>
          <w:rFonts w:ascii="Arial" w:eastAsia="Arial" w:hAnsi="Arial" w:cs="Arial"/>
          <w:color w:val="auto"/>
          <w:sz w:val="14"/>
          <w:szCs w:val="20"/>
        </w:rPr>
        <w:id w:val="999536181"/>
        <w:docPartObj>
          <w:docPartGallery w:val="Table of Contents"/>
          <w:docPartUnique/>
        </w:docPartObj>
      </w:sdtPr>
      <w:sdtEndPr>
        <w:rPr>
          <w:b/>
          <w:bCs/>
          <w:noProof/>
        </w:rPr>
      </w:sdtEndPr>
      <w:sdtContent>
        <w:p w14:paraId="27D6B638" w14:textId="3AEC7ECF" w:rsidR="00985D18" w:rsidRPr="006917D8" w:rsidRDefault="00985D18" w:rsidP="006917D8">
          <w:pPr>
            <w:pStyle w:val="TOCHeading"/>
            <w:spacing w:before="40" w:after="40" w:line="240" w:lineRule="auto"/>
            <w:rPr>
              <w:rFonts w:ascii="Arial" w:hAnsi="Arial" w:cs="Arial"/>
              <w:b/>
              <w:color w:val="C00000"/>
              <w:sz w:val="18"/>
              <w:szCs w:val="20"/>
            </w:rPr>
          </w:pPr>
          <w:r w:rsidRPr="006917D8">
            <w:rPr>
              <w:rFonts w:ascii="Arial" w:hAnsi="Arial" w:cs="Arial"/>
              <w:b/>
              <w:color w:val="C00000"/>
              <w:sz w:val="18"/>
              <w:szCs w:val="20"/>
            </w:rPr>
            <w:t>Table of Contents</w:t>
          </w:r>
        </w:p>
        <w:p w14:paraId="608D07DE" w14:textId="77777777" w:rsidR="005C5D52" w:rsidRDefault="00985D18">
          <w:pPr>
            <w:pStyle w:val="TOC1"/>
            <w:tabs>
              <w:tab w:val="left" w:pos="432"/>
            </w:tabs>
            <w:rPr>
              <w:rFonts w:asciiTheme="minorHAnsi" w:eastAsiaTheme="minorEastAsia" w:hAnsiTheme="minorHAnsi" w:cstheme="minorBidi"/>
              <w:noProof/>
              <w:szCs w:val="22"/>
              <w:lang w:eastAsia="zh-CN"/>
            </w:rPr>
          </w:pPr>
          <w:r w:rsidRPr="00965697">
            <w:rPr>
              <w:sz w:val="10"/>
            </w:rPr>
            <w:fldChar w:fldCharType="begin"/>
          </w:r>
          <w:r w:rsidRPr="00965697">
            <w:rPr>
              <w:sz w:val="10"/>
            </w:rPr>
            <w:instrText xml:space="preserve"> TOC \o "1-3" \h \z \u </w:instrText>
          </w:r>
          <w:r w:rsidRPr="00965697">
            <w:rPr>
              <w:sz w:val="10"/>
            </w:rPr>
            <w:fldChar w:fldCharType="separate"/>
          </w:r>
          <w:hyperlink w:anchor="_Toc465065115" w:history="1">
            <w:r w:rsidR="005C5D52" w:rsidRPr="004F02D1">
              <w:rPr>
                <w:rStyle w:val="Hyperlink"/>
                <w:noProof/>
              </w:rPr>
              <w:t>1</w:t>
            </w:r>
            <w:r w:rsidR="005C5D52">
              <w:rPr>
                <w:rFonts w:asciiTheme="minorHAnsi" w:eastAsiaTheme="minorEastAsia" w:hAnsiTheme="minorHAnsi" w:cstheme="minorBidi"/>
                <w:noProof/>
                <w:szCs w:val="22"/>
                <w:lang w:eastAsia="zh-CN"/>
              </w:rPr>
              <w:tab/>
            </w:r>
            <w:r w:rsidR="005C5D52" w:rsidRPr="004F02D1">
              <w:rPr>
                <w:rStyle w:val="Hyperlink"/>
                <w:noProof/>
              </w:rPr>
              <w:t>Overview</w:t>
            </w:r>
            <w:r w:rsidR="005C5D52">
              <w:rPr>
                <w:noProof/>
                <w:webHidden/>
              </w:rPr>
              <w:tab/>
            </w:r>
            <w:r w:rsidR="005C5D52">
              <w:rPr>
                <w:noProof/>
                <w:webHidden/>
              </w:rPr>
              <w:fldChar w:fldCharType="begin"/>
            </w:r>
            <w:r w:rsidR="005C5D52">
              <w:rPr>
                <w:noProof/>
                <w:webHidden/>
              </w:rPr>
              <w:instrText xml:space="preserve"> PAGEREF _Toc465065115 \h </w:instrText>
            </w:r>
            <w:r w:rsidR="005C5D52">
              <w:rPr>
                <w:noProof/>
                <w:webHidden/>
              </w:rPr>
            </w:r>
            <w:r w:rsidR="005C5D52">
              <w:rPr>
                <w:noProof/>
                <w:webHidden/>
              </w:rPr>
              <w:fldChar w:fldCharType="separate"/>
            </w:r>
            <w:r w:rsidR="001F7940">
              <w:rPr>
                <w:noProof/>
                <w:webHidden/>
              </w:rPr>
              <w:t>3</w:t>
            </w:r>
            <w:r w:rsidR="005C5D52">
              <w:rPr>
                <w:noProof/>
                <w:webHidden/>
              </w:rPr>
              <w:fldChar w:fldCharType="end"/>
            </w:r>
          </w:hyperlink>
        </w:p>
        <w:p w14:paraId="1D73ACA3" w14:textId="77777777" w:rsidR="005C5D52" w:rsidRDefault="00BD1EAE">
          <w:pPr>
            <w:pStyle w:val="TOC2"/>
            <w:tabs>
              <w:tab w:val="left" w:pos="1000"/>
            </w:tabs>
            <w:rPr>
              <w:rFonts w:asciiTheme="minorHAnsi" w:eastAsiaTheme="minorEastAsia" w:hAnsiTheme="minorHAnsi" w:cstheme="minorBidi"/>
              <w:noProof/>
              <w:szCs w:val="22"/>
              <w:lang w:eastAsia="zh-CN"/>
            </w:rPr>
          </w:pPr>
          <w:hyperlink w:anchor="_Toc465065116" w:history="1">
            <w:r w:rsidR="005C5D52" w:rsidRPr="004F02D1">
              <w:rPr>
                <w:rStyle w:val="Hyperlink"/>
                <w:noProof/>
              </w:rPr>
              <w:t>1.1</w:t>
            </w:r>
            <w:r w:rsidR="005C5D52">
              <w:rPr>
                <w:rFonts w:asciiTheme="minorHAnsi" w:eastAsiaTheme="minorEastAsia" w:hAnsiTheme="minorHAnsi" w:cstheme="minorBidi"/>
                <w:noProof/>
                <w:szCs w:val="22"/>
                <w:lang w:eastAsia="zh-CN"/>
              </w:rPr>
              <w:tab/>
            </w:r>
            <w:r w:rsidR="005C5D52" w:rsidRPr="004F02D1">
              <w:rPr>
                <w:rStyle w:val="Hyperlink"/>
                <w:noProof/>
              </w:rPr>
              <w:t>Executive Summary</w:t>
            </w:r>
            <w:r w:rsidR="005C5D52">
              <w:rPr>
                <w:noProof/>
                <w:webHidden/>
              </w:rPr>
              <w:tab/>
            </w:r>
            <w:r w:rsidR="005C5D52">
              <w:rPr>
                <w:noProof/>
                <w:webHidden/>
              </w:rPr>
              <w:fldChar w:fldCharType="begin"/>
            </w:r>
            <w:r w:rsidR="005C5D52">
              <w:rPr>
                <w:noProof/>
                <w:webHidden/>
              </w:rPr>
              <w:instrText xml:space="preserve"> PAGEREF _Toc465065116 \h </w:instrText>
            </w:r>
            <w:r w:rsidR="005C5D52">
              <w:rPr>
                <w:noProof/>
                <w:webHidden/>
              </w:rPr>
            </w:r>
            <w:r w:rsidR="005C5D52">
              <w:rPr>
                <w:noProof/>
                <w:webHidden/>
              </w:rPr>
              <w:fldChar w:fldCharType="separate"/>
            </w:r>
            <w:r w:rsidR="001F7940">
              <w:rPr>
                <w:noProof/>
                <w:webHidden/>
              </w:rPr>
              <w:t>3</w:t>
            </w:r>
            <w:r w:rsidR="005C5D52">
              <w:rPr>
                <w:noProof/>
                <w:webHidden/>
              </w:rPr>
              <w:fldChar w:fldCharType="end"/>
            </w:r>
          </w:hyperlink>
        </w:p>
        <w:p w14:paraId="79B2ACA6" w14:textId="77777777" w:rsidR="005C5D52" w:rsidRDefault="00BD1EAE">
          <w:pPr>
            <w:pStyle w:val="TOC2"/>
            <w:tabs>
              <w:tab w:val="left" w:pos="1000"/>
            </w:tabs>
            <w:rPr>
              <w:rFonts w:asciiTheme="minorHAnsi" w:eastAsiaTheme="minorEastAsia" w:hAnsiTheme="minorHAnsi" w:cstheme="minorBidi"/>
              <w:noProof/>
              <w:szCs w:val="22"/>
              <w:lang w:eastAsia="zh-CN"/>
            </w:rPr>
          </w:pPr>
          <w:hyperlink w:anchor="_Toc465065117" w:history="1">
            <w:r w:rsidR="005C5D52" w:rsidRPr="004F02D1">
              <w:rPr>
                <w:rStyle w:val="Hyperlink"/>
                <w:noProof/>
              </w:rPr>
              <w:t>1.2</w:t>
            </w:r>
            <w:r w:rsidR="005C5D52">
              <w:rPr>
                <w:rFonts w:asciiTheme="minorHAnsi" w:eastAsiaTheme="minorEastAsia" w:hAnsiTheme="minorHAnsi" w:cstheme="minorBidi"/>
                <w:noProof/>
                <w:szCs w:val="22"/>
                <w:lang w:eastAsia="zh-CN"/>
              </w:rPr>
              <w:tab/>
            </w:r>
            <w:r w:rsidR="005C5D52" w:rsidRPr="004F02D1">
              <w:rPr>
                <w:rStyle w:val="Hyperlink"/>
                <w:noProof/>
              </w:rPr>
              <w:t>Technical Specifications</w:t>
            </w:r>
            <w:r w:rsidR="005C5D52">
              <w:rPr>
                <w:noProof/>
                <w:webHidden/>
              </w:rPr>
              <w:tab/>
            </w:r>
            <w:r w:rsidR="005C5D52">
              <w:rPr>
                <w:noProof/>
                <w:webHidden/>
              </w:rPr>
              <w:fldChar w:fldCharType="begin"/>
            </w:r>
            <w:r w:rsidR="005C5D52">
              <w:rPr>
                <w:noProof/>
                <w:webHidden/>
              </w:rPr>
              <w:instrText xml:space="preserve"> PAGEREF _Toc465065117 \h </w:instrText>
            </w:r>
            <w:r w:rsidR="005C5D52">
              <w:rPr>
                <w:noProof/>
                <w:webHidden/>
              </w:rPr>
            </w:r>
            <w:r w:rsidR="005C5D52">
              <w:rPr>
                <w:noProof/>
                <w:webHidden/>
              </w:rPr>
              <w:fldChar w:fldCharType="separate"/>
            </w:r>
            <w:r w:rsidR="001F7940">
              <w:rPr>
                <w:noProof/>
                <w:webHidden/>
              </w:rPr>
              <w:t>3</w:t>
            </w:r>
            <w:r w:rsidR="005C5D52">
              <w:rPr>
                <w:noProof/>
                <w:webHidden/>
              </w:rPr>
              <w:fldChar w:fldCharType="end"/>
            </w:r>
          </w:hyperlink>
        </w:p>
        <w:p w14:paraId="5696486D" w14:textId="77777777" w:rsidR="005C5D52" w:rsidRDefault="00BD1EAE">
          <w:pPr>
            <w:pStyle w:val="TOC1"/>
            <w:tabs>
              <w:tab w:val="left" w:pos="432"/>
            </w:tabs>
            <w:rPr>
              <w:rFonts w:asciiTheme="minorHAnsi" w:eastAsiaTheme="minorEastAsia" w:hAnsiTheme="minorHAnsi" w:cstheme="minorBidi"/>
              <w:noProof/>
              <w:szCs w:val="22"/>
              <w:lang w:eastAsia="zh-CN"/>
            </w:rPr>
          </w:pPr>
          <w:hyperlink w:anchor="_Toc465065118" w:history="1">
            <w:r w:rsidR="005C5D52" w:rsidRPr="004F02D1">
              <w:rPr>
                <w:rStyle w:val="Hyperlink"/>
                <w:noProof/>
              </w:rPr>
              <w:t>2</w:t>
            </w:r>
            <w:r w:rsidR="005C5D52">
              <w:rPr>
                <w:rFonts w:asciiTheme="minorHAnsi" w:eastAsiaTheme="minorEastAsia" w:hAnsiTheme="minorHAnsi" w:cstheme="minorBidi"/>
                <w:noProof/>
                <w:szCs w:val="22"/>
                <w:lang w:eastAsia="zh-CN"/>
              </w:rPr>
              <w:tab/>
            </w:r>
            <w:r w:rsidR="005C5D52" w:rsidRPr="004F02D1">
              <w:rPr>
                <w:rStyle w:val="Hyperlink"/>
                <w:noProof/>
              </w:rPr>
              <w:t>Technical Workflow</w:t>
            </w:r>
            <w:r w:rsidR="005C5D52">
              <w:rPr>
                <w:noProof/>
                <w:webHidden/>
              </w:rPr>
              <w:tab/>
            </w:r>
            <w:r w:rsidR="005C5D52">
              <w:rPr>
                <w:noProof/>
                <w:webHidden/>
              </w:rPr>
              <w:fldChar w:fldCharType="begin"/>
            </w:r>
            <w:r w:rsidR="005C5D52">
              <w:rPr>
                <w:noProof/>
                <w:webHidden/>
              </w:rPr>
              <w:instrText xml:space="preserve"> PAGEREF _Toc465065118 \h </w:instrText>
            </w:r>
            <w:r w:rsidR="005C5D52">
              <w:rPr>
                <w:noProof/>
                <w:webHidden/>
              </w:rPr>
            </w:r>
            <w:r w:rsidR="005C5D52">
              <w:rPr>
                <w:noProof/>
                <w:webHidden/>
              </w:rPr>
              <w:fldChar w:fldCharType="separate"/>
            </w:r>
            <w:r w:rsidR="001F7940">
              <w:rPr>
                <w:noProof/>
                <w:webHidden/>
              </w:rPr>
              <w:t>4</w:t>
            </w:r>
            <w:r w:rsidR="005C5D52">
              <w:rPr>
                <w:noProof/>
                <w:webHidden/>
              </w:rPr>
              <w:fldChar w:fldCharType="end"/>
            </w:r>
          </w:hyperlink>
        </w:p>
        <w:p w14:paraId="5E655BA2" w14:textId="77777777" w:rsidR="005C5D52" w:rsidRDefault="00BD1EAE">
          <w:pPr>
            <w:pStyle w:val="TOC2"/>
            <w:tabs>
              <w:tab w:val="left" w:pos="1000"/>
            </w:tabs>
            <w:rPr>
              <w:rFonts w:asciiTheme="minorHAnsi" w:eastAsiaTheme="minorEastAsia" w:hAnsiTheme="minorHAnsi" w:cstheme="minorBidi"/>
              <w:noProof/>
              <w:szCs w:val="22"/>
              <w:lang w:eastAsia="zh-CN"/>
            </w:rPr>
          </w:pPr>
          <w:hyperlink w:anchor="_Toc465065119" w:history="1">
            <w:r w:rsidR="005C5D52" w:rsidRPr="004F02D1">
              <w:rPr>
                <w:rStyle w:val="Hyperlink"/>
                <w:noProof/>
              </w:rPr>
              <w:t>2.1</w:t>
            </w:r>
            <w:r w:rsidR="005C5D52">
              <w:rPr>
                <w:rFonts w:asciiTheme="minorHAnsi" w:eastAsiaTheme="minorEastAsia" w:hAnsiTheme="minorHAnsi" w:cstheme="minorBidi"/>
                <w:noProof/>
                <w:szCs w:val="22"/>
                <w:lang w:eastAsia="zh-CN"/>
              </w:rPr>
              <w:tab/>
            </w:r>
            <w:r w:rsidR="005C5D52" w:rsidRPr="004F02D1">
              <w:rPr>
                <w:rStyle w:val="Hyperlink"/>
                <w:noProof/>
              </w:rPr>
              <w:t>Scenario Logic</w:t>
            </w:r>
            <w:r w:rsidR="005C5D52">
              <w:rPr>
                <w:noProof/>
                <w:webHidden/>
              </w:rPr>
              <w:tab/>
            </w:r>
            <w:r w:rsidR="005C5D52">
              <w:rPr>
                <w:noProof/>
                <w:webHidden/>
              </w:rPr>
              <w:fldChar w:fldCharType="begin"/>
            </w:r>
            <w:r w:rsidR="005C5D52">
              <w:rPr>
                <w:noProof/>
                <w:webHidden/>
              </w:rPr>
              <w:instrText xml:space="preserve"> PAGEREF _Toc465065119 \h </w:instrText>
            </w:r>
            <w:r w:rsidR="005C5D52">
              <w:rPr>
                <w:noProof/>
                <w:webHidden/>
              </w:rPr>
            </w:r>
            <w:r w:rsidR="005C5D52">
              <w:rPr>
                <w:noProof/>
                <w:webHidden/>
              </w:rPr>
              <w:fldChar w:fldCharType="separate"/>
            </w:r>
            <w:r w:rsidR="001F7940">
              <w:rPr>
                <w:noProof/>
                <w:webHidden/>
              </w:rPr>
              <w:t>5</w:t>
            </w:r>
            <w:r w:rsidR="005C5D52">
              <w:rPr>
                <w:noProof/>
                <w:webHidden/>
              </w:rPr>
              <w:fldChar w:fldCharType="end"/>
            </w:r>
          </w:hyperlink>
        </w:p>
        <w:p w14:paraId="71792E1D" w14:textId="77777777" w:rsidR="005C5D52" w:rsidRDefault="00BD1EAE">
          <w:pPr>
            <w:pStyle w:val="TOC2"/>
            <w:tabs>
              <w:tab w:val="left" w:pos="1000"/>
            </w:tabs>
            <w:rPr>
              <w:rFonts w:asciiTheme="minorHAnsi" w:eastAsiaTheme="minorEastAsia" w:hAnsiTheme="minorHAnsi" w:cstheme="minorBidi"/>
              <w:noProof/>
              <w:szCs w:val="22"/>
              <w:lang w:eastAsia="zh-CN"/>
            </w:rPr>
          </w:pPr>
          <w:hyperlink w:anchor="_Toc465065120" w:history="1">
            <w:r w:rsidR="005C5D52" w:rsidRPr="004F02D1">
              <w:rPr>
                <w:rStyle w:val="Hyperlink"/>
                <w:bCs/>
                <w:noProof/>
              </w:rPr>
              <w:t>2.2</w:t>
            </w:r>
            <w:r w:rsidR="005C5D52">
              <w:rPr>
                <w:rFonts w:asciiTheme="minorHAnsi" w:eastAsiaTheme="minorEastAsia" w:hAnsiTheme="minorHAnsi" w:cstheme="minorBidi"/>
                <w:noProof/>
                <w:szCs w:val="22"/>
                <w:lang w:eastAsia="zh-CN"/>
              </w:rPr>
              <w:tab/>
            </w:r>
            <w:r w:rsidR="005C5D52" w:rsidRPr="004F02D1">
              <w:rPr>
                <w:rStyle w:val="Hyperlink"/>
                <w:noProof/>
              </w:rPr>
              <w:t>Overview</w:t>
            </w:r>
            <w:r w:rsidR="005C5D52">
              <w:rPr>
                <w:noProof/>
                <w:webHidden/>
              </w:rPr>
              <w:tab/>
            </w:r>
            <w:r w:rsidR="005C5D52">
              <w:rPr>
                <w:noProof/>
                <w:webHidden/>
              </w:rPr>
              <w:fldChar w:fldCharType="begin"/>
            </w:r>
            <w:r w:rsidR="005C5D52">
              <w:rPr>
                <w:noProof/>
                <w:webHidden/>
              </w:rPr>
              <w:instrText xml:space="preserve"> PAGEREF _Toc465065120 \h </w:instrText>
            </w:r>
            <w:r w:rsidR="005C5D52">
              <w:rPr>
                <w:noProof/>
                <w:webHidden/>
              </w:rPr>
            </w:r>
            <w:r w:rsidR="005C5D52">
              <w:rPr>
                <w:noProof/>
                <w:webHidden/>
              </w:rPr>
              <w:fldChar w:fldCharType="separate"/>
            </w:r>
            <w:r w:rsidR="001F7940">
              <w:rPr>
                <w:noProof/>
                <w:webHidden/>
              </w:rPr>
              <w:t>5</w:t>
            </w:r>
            <w:r w:rsidR="005C5D52">
              <w:rPr>
                <w:noProof/>
                <w:webHidden/>
              </w:rPr>
              <w:fldChar w:fldCharType="end"/>
            </w:r>
          </w:hyperlink>
        </w:p>
        <w:p w14:paraId="50EB0DB0" w14:textId="77777777" w:rsidR="005C5D52" w:rsidRDefault="00BD1EAE">
          <w:pPr>
            <w:pStyle w:val="TOC2"/>
            <w:tabs>
              <w:tab w:val="left" w:pos="1200"/>
            </w:tabs>
            <w:rPr>
              <w:rFonts w:asciiTheme="minorHAnsi" w:eastAsiaTheme="minorEastAsia" w:hAnsiTheme="minorHAnsi" w:cstheme="minorBidi"/>
              <w:noProof/>
              <w:szCs w:val="22"/>
              <w:lang w:eastAsia="zh-CN"/>
            </w:rPr>
          </w:pPr>
          <w:hyperlink w:anchor="_Toc465065121" w:history="1">
            <w:r w:rsidR="005C5D52" w:rsidRPr="004F02D1">
              <w:rPr>
                <w:rStyle w:val="Hyperlink"/>
                <w:noProof/>
              </w:rPr>
              <w:t>2.2.1</w:t>
            </w:r>
            <w:r w:rsidR="005C5D52">
              <w:rPr>
                <w:rFonts w:asciiTheme="minorHAnsi" w:eastAsiaTheme="minorEastAsia" w:hAnsiTheme="minorHAnsi" w:cstheme="minorBidi"/>
                <w:noProof/>
                <w:szCs w:val="22"/>
                <w:lang w:eastAsia="zh-CN"/>
              </w:rPr>
              <w:tab/>
            </w:r>
            <w:r w:rsidR="005C5D52" w:rsidRPr="004F02D1">
              <w:rPr>
                <w:rStyle w:val="Hyperlink"/>
                <w:noProof/>
              </w:rPr>
              <w:t>Carousel Transactions</w:t>
            </w:r>
            <w:r w:rsidR="005C5D52">
              <w:rPr>
                <w:noProof/>
                <w:webHidden/>
              </w:rPr>
              <w:tab/>
            </w:r>
            <w:r w:rsidR="005C5D52">
              <w:rPr>
                <w:noProof/>
                <w:webHidden/>
              </w:rPr>
              <w:fldChar w:fldCharType="begin"/>
            </w:r>
            <w:r w:rsidR="005C5D52">
              <w:rPr>
                <w:noProof/>
                <w:webHidden/>
              </w:rPr>
              <w:instrText xml:space="preserve"> PAGEREF _Toc465065121 \h </w:instrText>
            </w:r>
            <w:r w:rsidR="005C5D52">
              <w:rPr>
                <w:noProof/>
                <w:webHidden/>
              </w:rPr>
            </w:r>
            <w:r w:rsidR="005C5D52">
              <w:rPr>
                <w:noProof/>
                <w:webHidden/>
              </w:rPr>
              <w:fldChar w:fldCharType="separate"/>
            </w:r>
            <w:r w:rsidR="001F7940">
              <w:rPr>
                <w:noProof/>
                <w:webHidden/>
              </w:rPr>
              <w:t>7</w:t>
            </w:r>
            <w:r w:rsidR="005C5D52">
              <w:rPr>
                <w:noProof/>
                <w:webHidden/>
              </w:rPr>
              <w:fldChar w:fldCharType="end"/>
            </w:r>
          </w:hyperlink>
        </w:p>
        <w:p w14:paraId="6478FC37" w14:textId="77777777" w:rsidR="005C5D52" w:rsidRDefault="00BD1EAE">
          <w:pPr>
            <w:pStyle w:val="TOC2"/>
            <w:tabs>
              <w:tab w:val="left" w:pos="1200"/>
            </w:tabs>
            <w:rPr>
              <w:rFonts w:asciiTheme="minorHAnsi" w:eastAsiaTheme="minorEastAsia" w:hAnsiTheme="minorHAnsi" w:cstheme="minorBidi"/>
              <w:noProof/>
              <w:szCs w:val="22"/>
              <w:lang w:eastAsia="zh-CN"/>
            </w:rPr>
          </w:pPr>
          <w:hyperlink w:anchor="_Toc465065122" w:history="1">
            <w:r w:rsidR="005C5D52" w:rsidRPr="004F02D1">
              <w:rPr>
                <w:rStyle w:val="Hyperlink"/>
                <w:noProof/>
              </w:rPr>
              <w:t>2.2.2</w:t>
            </w:r>
            <w:r w:rsidR="005C5D52">
              <w:rPr>
                <w:rFonts w:asciiTheme="minorHAnsi" w:eastAsiaTheme="minorEastAsia" w:hAnsiTheme="minorHAnsi" w:cstheme="minorBidi"/>
                <w:noProof/>
                <w:szCs w:val="22"/>
                <w:lang w:eastAsia="zh-CN"/>
              </w:rPr>
              <w:tab/>
            </w:r>
            <w:r w:rsidR="005C5D52" w:rsidRPr="004F02D1">
              <w:rPr>
                <w:rStyle w:val="Hyperlink"/>
                <w:noProof/>
              </w:rPr>
              <w:t>Change in Behavior: Trading in New Geographies</w:t>
            </w:r>
            <w:r w:rsidR="005C5D52">
              <w:rPr>
                <w:noProof/>
                <w:webHidden/>
              </w:rPr>
              <w:tab/>
            </w:r>
            <w:r w:rsidR="005C5D52">
              <w:rPr>
                <w:noProof/>
                <w:webHidden/>
              </w:rPr>
              <w:fldChar w:fldCharType="begin"/>
            </w:r>
            <w:r w:rsidR="005C5D52">
              <w:rPr>
                <w:noProof/>
                <w:webHidden/>
              </w:rPr>
              <w:instrText xml:space="preserve"> PAGEREF _Toc465065122 \h </w:instrText>
            </w:r>
            <w:r w:rsidR="005C5D52">
              <w:rPr>
                <w:noProof/>
                <w:webHidden/>
              </w:rPr>
            </w:r>
            <w:r w:rsidR="005C5D52">
              <w:rPr>
                <w:noProof/>
                <w:webHidden/>
              </w:rPr>
              <w:fldChar w:fldCharType="separate"/>
            </w:r>
            <w:r w:rsidR="001F7940">
              <w:rPr>
                <w:noProof/>
                <w:webHidden/>
              </w:rPr>
              <w:t>14</w:t>
            </w:r>
            <w:r w:rsidR="005C5D52">
              <w:rPr>
                <w:noProof/>
                <w:webHidden/>
              </w:rPr>
              <w:fldChar w:fldCharType="end"/>
            </w:r>
          </w:hyperlink>
        </w:p>
        <w:p w14:paraId="1070BDAC" w14:textId="77777777" w:rsidR="005C5D52" w:rsidRDefault="00BD1EAE">
          <w:pPr>
            <w:pStyle w:val="TOC2"/>
            <w:tabs>
              <w:tab w:val="left" w:pos="1200"/>
            </w:tabs>
            <w:rPr>
              <w:rFonts w:asciiTheme="minorHAnsi" w:eastAsiaTheme="minorEastAsia" w:hAnsiTheme="minorHAnsi" w:cstheme="minorBidi"/>
              <w:noProof/>
              <w:szCs w:val="22"/>
              <w:lang w:eastAsia="zh-CN"/>
            </w:rPr>
          </w:pPr>
          <w:hyperlink w:anchor="_Toc465065123" w:history="1">
            <w:r w:rsidR="005C5D52" w:rsidRPr="004F02D1">
              <w:rPr>
                <w:rStyle w:val="Hyperlink"/>
                <w:noProof/>
              </w:rPr>
              <w:t>2.2.3</w:t>
            </w:r>
            <w:r w:rsidR="005C5D52">
              <w:rPr>
                <w:rFonts w:asciiTheme="minorHAnsi" w:eastAsiaTheme="minorEastAsia" w:hAnsiTheme="minorHAnsi" w:cstheme="minorBidi"/>
                <w:noProof/>
                <w:szCs w:val="22"/>
                <w:lang w:eastAsia="zh-CN"/>
              </w:rPr>
              <w:tab/>
            </w:r>
            <w:r w:rsidR="005C5D52" w:rsidRPr="004F02D1">
              <w:rPr>
                <w:rStyle w:val="Hyperlink"/>
                <w:noProof/>
              </w:rPr>
              <w:t>Change in Behavior: Trading in New Goods</w:t>
            </w:r>
            <w:r w:rsidR="005C5D52">
              <w:rPr>
                <w:noProof/>
                <w:webHidden/>
              </w:rPr>
              <w:tab/>
            </w:r>
            <w:r w:rsidR="005C5D52">
              <w:rPr>
                <w:noProof/>
                <w:webHidden/>
              </w:rPr>
              <w:fldChar w:fldCharType="begin"/>
            </w:r>
            <w:r w:rsidR="005C5D52">
              <w:rPr>
                <w:noProof/>
                <w:webHidden/>
              </w:rPr>
              <w:instrText xml:space="preserve"> PAGEREF _Toc465065123 \h </w:instrText>
            </w:r>
            <w:r w:rsidR="005C5D52">
              <w:rPr>
                <w:noProof/>
                <w:webHidden/>
              </w:rPr>
            </w:r>
            <w:r w:rsidR="005C5D52">
              <w:rPr>
                <w:noProof/>
                <w:webHidden/>
              </w:rPr>
              <w:fldChar w:fldCharType="separate"/>
            </w:r>
            <w:r w:rsidR="001F7940">
              <w:rPr>
                <w:noProof/>
                <w:webHidden/>
              </w:rPr>
              <w:t>19</w:t>
            </w:r>
            <w:r w:rsidR="005C5D52">
              <w:rPr>
                <w:noProof/>
                <w:webHidden/>
              </w:rPr>
              <w:fldChar w:fldCharType="end"/>
            </w:r>
          </w:hyperlink>
        </w:p>
        <w:p w14:paraId="50293458" w14:textId="77777777" w:rsidR="005C5D52" w:rsidRDefault="00BD1EAE">
          <w:pPr>
            <w:pStyle w:val="TOC2"/>
            <w:tabs>
              <w:tab w:val="left" w:pos="1000"/>
            </w:tabs>
            <w:rPr>
              <w:rFonts w:asciiTheme="minorHAnsi" w:eastAsiaTheme="minorEastAsia" w:hAnsiTheme="minorHAnsi" w:cstheme="minorBidi"/>
              <w:noProof/>
              <w:szCs w:val="22"/>
              <w:lang w:eastAsia="zh-CN"/>
            </w:rPr>
          </w:pPr>
          <w:hyperlink w:anchor="_Toc465065124" w:history="1">
            <w:r w:rsidR="005C5D52" w:rsidRPr="004F02D1">
              <w:rPr>
                <w:rStyle w:val="Hyperlink"/>
                <w:noProof/>
              </w:rPr>
              <w:t>2.3</w:t>
            </w:r>
            <w:r w:rsidR="005C5D52">
              <w:rPr>
                <w:rFonts w:asciiTheme="minorHAnsi" w:eastAsiaTheme="minorEastAsia" w:hAnsiTheme="minorHAnsi" w:cstheme="minorBidi"/>
                <w:noProof/>
                <w:szCs w:val="22"/>
                <w:lang w:eastAsia="zh-CN"/>
              </w:rPr>
              <w:tab/>
            </w:r>
            <w:r w:rsidR="005C5D52" w:rsidRPr="004F02D1">
              <w:rPr>
                <w:rStyle w:val="Hyperlink"/>
                <w:noProof/>
              </w:rPr>
              <w:t>Python Interface</w:t>
            </w:r>
            <w:r w:rsidR="005C5D52">
              <w:rPr>
                <w:noProof/>
                <w:webHidden/>
              </w:rPr>
              <w:tab/>
            </w:r>
            <w:r w:rsidR="005C5D52">
              <w:rPr>
                <w:noProof/>
                <w:webHidden/>
              </w:rPr>
              <w:fldChar w:fldCharType="begin"/>
            </w:r>
            <w:r w:rsidR="005C5D52">
              <w:rPr>
                <w:noProof/>
                <w:webHidden/>
              </w:rPr>
              <w:instrText xml:space="preserve"> PAGEREF _Toc465065124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57C9EB09" w14:textId="77777777" w:rsidR="005C5D52" w:rsidRDefault="00BD1EAE">
          <w:pPr>
            <w:pStyle w:val="TOC3"/>
            <w:rPr>
              <w:rFonts w:asciiTheme="minorHAnsi" w:eastAsiaTheme="minorEastAsia" w:hAnsiTheme="minorHAnsi" w:cstheme="minorBidi"/>
              <w:noProof/>
              <w:szCs w:val="22"/>
              <w:lang w:eastAsia="zh-CN"/>
            </w:rPr>
          </w:pPr>
          <w:hyperlink w:anchor="_Toc465065125" w:history="1">
            <w:r w:rsidR="005C5D52" w:rsidRPr="004F02D1">
              <w:rPr>
                <w:rStyle w:val="Hyperlink"/>
                <w:noProof/>
              </w:rPr>
              <w:t>Python Packages:</w:t>
            </w:r>
            <w:r w:rsidR="005C5D52">
              <w:rPr>
                <w:noProof/>
                <w:webHidden/>
              </w:rPr>
              <w:tab/>
            </w:r>
            <w:r w:rsidR="005C5D52">
              <w:rPr>
                <w:noProof/>
                <w:webHidden/>
              </w:rPr>
              <w:fldChar w:fldCharType="begin"/>
            </w:r>
            <w:r w:rsidR="005C5D52">
              <w:rPr>
                <w:noProof/>
                <w:webHidden/>
              </w:rPr>
              <w:instrText xml:space="preserve"> PAGEREF _Toc465065125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784A94A7" w14:textId="77777777" w:rsidR="005C5D52" w:rsidRDefault="00BD1EAE">
          <w:pPr>
            <w:pStyle w:val="TOC3"/>
            <w:rPr>
              <w:rFonts w:asciiTheme="minorHAnsi" w:eastAsiaTheme="minorEastAsia" w:hAnsiTheme="minorHAnsi" w:cstheme="minorBidi"/>
              <w:noProof/>
              <w:szCs w:val="22"/>
              <w:lang w:eastAsia="zh-CN"/>
            </w:rPr>
          </w:pPr>
          <w:hyperlink w:anchor="_Toc465065126" w:history="1">
            <w:r w:rsidR="005C5D52" w:rsidRPr="004F02D1">
              <w:rPr>
                <w:rStyle w:val="Hyperlink"/>
                <w:noProof/>
              </w:rPr>
              <w:t>ODBC connection:</w:t>
            </w:r>
            <w:r w:rsidR="005C5D52">
              <w:rPr>
                <w:noProof/>
                <w:webHidden/>
              </w:rPr>
              <w:tab/>
            </w:r>
            <w:r w:rsidR="005C5D52">
              <w:rPr>
                <w:noProof/>
                <w:webHidden/>
              </w:rPr>
              <w:fldChar w:fldCharType="begin"/>
            </w:r>
            <w:r w:rsidR="005C5D52">
              <w:rPr>
                <w:noProof/>
                <w:webHidden/>
              </w:rPr>
              <w:instrText xml:space="preserve"> PAGEREF _Toc465065126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6035C972" w14:textId="77777777" w:rsidR="005C5D52" w:rsidRDefault="00BD1EAE">
          <w:pPr>
            <w:pStyle w:val="TOC3"/>
            <w:rPr>
              <w:rFonts w:asciiTheme="minorHAnsi" w:eastAsiaTheme="minorEastAsia" w:hAnsiTheme="minorHAnsi" w:cstheme="minorBidi"/>
              <w:noProof/>
              <w:szCs w:val="22"/>
              <w:lang w:eastAsia="zh-CN"/>
            </w:rPr>
          </w:pPr>
          <w:hyperlink w:anchor="_Toc465065127" w:history="1">
            <w:r w:rsidR="005C5D52" w:rsidRPr="004F02D1">
              <w:rPr>
                <w:rStyle w:val="Hyperlink"/>
                <w:noProof/>
              </w:rPr>
              <w:t>Setting up Application using Flask</w:t>
            </w:r>
            <w:r w:rsidR="005C5D52">
              <w:rPr>
                <w:noProof/>
                <w:webHidden/>
              </w:rPr>
              <w:tab/>
            </w:r>
            <w:r w:rsidR="005C5D52">
              <w:rPr>
                <w:noProof/>
                <w:webHidden/>
              </w:rPr>
              <w:fldChar w:fldCharType="begin"/>
            </w:r>
            <w:r w:rsidR="005C5D52">
              <w:rPr>
                <w:noProof/>
                <w:webHidden/>
              </w:rPr>
              <w:instrText xml:space="preserve"> PAGEREF _Toc465065127 \h </w:instrText>
            </w:r>
            <w:r w:rsidR="005C5D52">
              <w:rPr>
                <w:noProof/>
                <w:webHidden/>
              </w:rPr>
            </w:r>
            <w:r w:rsidR="005C5D52">
              <w:rPr>
                <w:noProof/>
                <w:webHidden/>
              </w:rPr>
              <w:fldChar w:fldCharType="separate"/>
            </w:r>
            <w:r w:rsidR="001F7940">
              <w:rPr>
                <w:noProof/>
                <w:webHidden/>
              </w:rPr>
              <w:t>55</w:t>
            </w:r>
            <w:r w:rsidR="005C5D52">
              <w:rPr>
                <w:noProof/>
                <w:webHidden/>
              </w:rPr>
              <w:fldChar w:fldCharType="end"/>
            </w:r>
          </w:hyperlink>
        </w:p>
        <w:p w14:paraId="0A7E0125" w14:textId="77777777" w:rsidR="005C5D52" w:rsidRDefault="00BD1EAE">
          <w:pPr>
            <w:pStyle w:val="TOC3"/>
            <w:rPr>
              <w:rFonts w:asciiTheme="minorHAnsi" w:eastAsiaTheme="minorEastAsia" w:hAnsiTheme="minorHAnsi" w:cstheme="minorBidi"/>
              <w:noProof/>
              <w:szCs w:val="22"/>
              <w:lang w:eastAsia="zh-CN"/>
            </w:rPr>
          </w:pPr>
          <w:hyperlink w:anchor="_Toc465065128" w:history="1">
            <w:r w:rsidR="005C5D52" w:rsidRPr="004F02D1">
              <w:rPr>
                <w:rStyle w:val="Hyperlink"/>
                <w:noProof/>
              </w:rPr>
              <w:t>Python functions for different scenarios</w:t>
            </w:r>
            <w:r w:rsidR="005C5D52">
              <w:rPr>
                <w:noProof/>
                <w:webHidden/>
              </w:rPr>
              <w:tab/>
            </w:r>
            <w:r w:rsidR="005C5D52">
              <w:rPr>
                <w:noProof/>
                <w:webHidden/>
              </w:rPr>
              <w:fldChar w:fldCharType="begin"/>
            </w:r>
            <w:r w:rsidR="005C5D52">
              <w:rPr>
                <w:noProof/>
                <w:webHidden/>
              </w:rPr>
              <w:instrText xml:space="preserve"> PAGEREF _Toc465065128 \h </w:instrText>
            </w:r>
            <w:r w:rsidR="005C5D52">
              <w:rPr>
                <w:noProof/>
                <w:webHidden/>
              </w:rPr>
            </w:r>
            <w:r w:rsidR="005C5D52">
              <w:rPr>
                <w:noProof/>
                <w:webHidden/>
              </w:rPr>
              <w:fldChar w:fldCharType="separate"/>
            </w:r>
            <w:r w:rsidR="001F7940">
              <w:rPr>
                <w:noProof/>
                <w:webHidden/>
              </w:rPr>
              <w:t>56</w:t>
            </w:r>
            <w:r w:rsidR="005C5D52">
              <w:rPr>
                <w:noProof/>
                <w:webHidden/>
              </w:rPr>
              <w:fldChar w:fldCharType="end"/>
            </w:r>
          </w:hyperlink>
        </w:p>
        <w:p w14:paraId="1EFE9D0B" w14:textId="77777777" w:rsidR="005C5D52" w:rsidRDefault="00BD1EAE">
          <w:pPr>
            <w:pStyle w:val="TOC2"/>
            <w:tabs>
              <w:tab w:val="left" w:pos="1000"/>
            </w:tabs>
            <w:rPr>
              <w:rFonts w:asciiTheme="minorHAnsi" w:eastAsiaTheme="minorEastAsia" w:hAnsiTheme="minorHAnsi" w:cstheme="minorBidi"/>
              <w:noProof/>
              <w:szCs w:val="22"/>
              <w:lang w:eastAsia="zh-CN"/>
            </w:rPr>
          </w:pPr>
          <w:hyperlink w:anchor="_Toc465065129" w:history="1">
            <w:r w:rsidR="005C5D52" w:rsidRPr="004F02D1">
              <w:rPr>
                <w:rStyle w:val="Hyperlink"/>
                <w:noProof/>
              </w:rPr>
              <w:t>2.4</w:t>
            </w:r>
            <w:r w:rsidR="005C5D52">
              <w:rPr>
                <w:rFonts w:asciiTheme="minorHAnsi" w:eastAsiaTheme="minorEastAsia" w:hAnsiTheme="minorHAnsi" w:cstheme="minorBidi"/>
                <w:noProof/>
                <w:szCs w:val="22"/>
                <w:lang w:eastAsia="zh-CN"/>
              </w:rPr>
              <w:tab/>
            </w:r>
            <w:r w:rsidR="005C5D52" w:rsidRPr="004F02D1">
              <w:rPr>
                <w:rStyle w:val="Hyperlink"/>
                <w:noProof/>
              </w:rPr>
              <w:t>Front-end Development</w:t>
            </w:r>
            <w:r w:rsidR="005C5D52">
              <w:rPr>
                <w:noProof/>
                <w:webHidden/>
              </w:rPr>
              <w:tab/>
            </w:r>
            <w:r w:rsidR="005C5D52">
              <w:rPr>
                <w:noProof/>
                <w:webHidden/>
              </w:rPr>
              <w:fldChar w:fldCharType="begin"/>
            </w:r>
            <w:r w:rsidR="005C5D52">
              <w:rPr>
                <w:noProof/>
                <w:webHidden/>
              </w:rPr>
              <w:instrText xml:space="preserve"> PAGEREF _Toc465065129 \h </w:instrText>
            </w:r>
            <w:r w:rsidR="005C5D52">
              <w:rPr>
                <w:noProof/>
                <w:webHidden/>
              </w:rPr>
            </w:r>
            <w:r w:rsidR="005C5D52">
              <w:rPr>
                <w:noProof/>
                <w:webHidden/>
              </w:rPr>
              <w:fldChar w:fldCharType="separate"/>
            </w:r>
            <w:r w:rsidR="001F7940">
              <w:rPr>
                <w:noProof/>
                <w:webHidden/>
              </w:rPr>
              <w:t>58</w:t>
            </w:r>
            <w:r w:rsidR="005C5D52">
              <w:rPr>
                <w:noProof/>
                <w:webHidden/>
              </w:rPr>
              <w:fldChar w:fldCharType="end"/>
            </w:r>
          </w:hyperlink>
        </w:p>
        <w:p w14:paraId="3EEACB96" w14:textId="29CE3D96" w:rsidR="00C60551" w:rsidRPr="00985D18" w:rsidRDefault="00985D18" w:rsidP="006917D8">
          <w:pPr>
            <w:spacing w:before="40" w:after="40" w:line="240" w:lineRule="auto"/>
            <w:rPr>
              <w:sz w:val="16"/>
            </w:rPr>
          </w:pPr>
          <w:r w:rsidRPr="00965697">
            <w:rPr>
              <w:b/>
              <w:bCs/>
              <w:noProof/>
              <w:sz w:val="10"/>
            </w:rPr>
            <w:fldChar w:fldCharType="end"/>
          </w:r>
        </w:p>
      </w:sdtContent>
    </w:sdt>
    <w:p w14:paraId="30B07316" w14:textId="77777777" w:rsidR="00985D18" w:rsidRDefault="00985D18">
      <w:pPr>
        <w:spacing w:after="0"/>
        <w:rPr>
          <w:b/>
          <w:color w:val="000000" w:themeColor="text1"/>
          <w:sz w:val="24"/>
          <w:u w:val="single"/>
        </w:rPr>
      </w:pPr>
      <w:r>
        <w:rPr>
          <w:color w:val="000000" w:themeColor="text1"/>
          <w:u w:val="single"/>
        </w:rPr>
        <w:br w:type="page"/>
      </w:r>
    </w:p>
    <w:p w14:paraId="5C878ED7" w14:textId="5D73F711" w:rsidR="0005411B" w:rsidRDefault="0005411B" w:rsidP="00D7736C">
      <w:pPr>
        <w:pStyle w:val="Heading1"/>
      </w:pPr>
      <w:bookmarkStart w:id="1" w:name="_Toc465065119"/>
      <w:bookmarkEnd w:id="0"/>
      <w:r>
        <w:lastRenderedPageBreak/>
        <w:t>Scenario Logic</w:t>
      </w:r>
      <w:bookmarkEnd w:id="1"/>
    </w:p>
    <w:p w14:paraId="0D2E8281" w14:textId="77777777" w:rsidR="002E51B0" w:rsidRDefault="002E51B0" w:rsidP="002E51B0">
      <w:pPr>
        <w:pStyle w:val="Heading2"/>
      </w:pPr>
      <w:bookmarkStart w:id="2" w:name="_Toc464811137"/>
      <w:bookmarkStart w:id="3" w:name="_Toc465065120"/>
      <w:r>
        <w:t>Overview</w:t>
      </w:r>
      <w:bookmarkEnd w:id="2"/>
      <w:bookmarkEnd w:id="3"/>
    </w:p>
    <w:p w14:paraId="29641DCF" w14:textId="00D84FC4" w:rsidR="00A61CB6" w:rsidRPr="00A61CB6" w:rsidRDefault="00A61CB6" w:rsidP="00A61CB6">
      <w:pPr>
        <w:rPr>
          <w:u w:val="single"/>
        </w:rPr>
      </w:pPr>
      <w:r w:rsidRPr="00A61CB6">
        <w:rPr>
          <w:u w:val="single"/>
        </w:rPr>
        <w:t>Tactical Monitoring Scenarios</w:t>
      </w:r>
    </w:p>
    <w:p w14:paraId="62850B22" w14:textId="13E3FEE3" w:rsidR="002E51B0" w:rsidRDefault="002E51B0" w:rsidP="002E51B0">
      <w:r>
        <w:t xml:space="preserve">The technical design of all the 7 </w:t>
      </w:r>
      <w:r w:rsidR="00A61CB6">
        <w:t xml:space="preserve">Tactical Monitoring </w:t>
      </w:r>
      <w:r>
        <w:t xml:space="preserve">scenarios are based on the general details provided below, which is further customized to serve each individual scenario. </w:t>
      </w:r>
    </w:p>
    <w:p w14:paraId="2508F6AA" w14:textId="77777777" w:rsidR="002E51B0" w:rsidRDefault="002E51B0" w:rsidP="002E51B0">
      <w:r>
        <w:rPr>
          <w:noProof/>
          <w:lang w:eastAsia="zh-CN"/>
        </w:rPr>
        <mc:AlternateContent>
          <mc:Choice Requires="wpg">
            <w:drawing>
              <wp:anchor distT="0" distB="0" distL="114300" distR="114300" simplePos="0" relativeHeight="251659264" behindDoc="0" locked="0" layoutInCell="1" allowOverlap="1" wp14:anchorId="6B0DB10F" wp14:editId="074E8E01">
                <wp:simplePos x="0" y="0"/>
                <wp:positionH relativeFrom="column">
                  <wp:posOffset>-297712</wp:posOffset>
                </wp:positionH>
                <wp:positionV relativeFrom="paragraph">
                  <wp:posOffset>15757</wp:posOffset>
                </wp:positionV>
                <wp:extent cx="6697980" cy="4783573"/>
                <wp:effectExtent l="0" t="0" r="26670" b="17145"/>
                <wp:wrapNone/>
                <wp:docPr id="292" name="Group 292"/>
                <wp:cNvGraphicFramePr/>
                <a:graphic xmlns:a="http://schemas.openxmlformats.org/drawingml/2006/main">
                  <a:graphicData uri="http://schemas.microsoft.com/office/word/2010/wordprocessingGroup">
                    <wpg:wgp>
                      <wpg:cNvGrpSpPr/>
                      <wpg:grpSpPr>
                        <a:xfrm>
                          <a:off x="0" y="0"/>
                          <a:ext cx="6697980" cy="4783573"/>
                          <a:chOff x="0" y="-42530"/>
                          <a:chExt cx="6697980" cy="4783573"/>
                        </a:xfrm>
                      </wpg:grpSpPr>
                      <wps:wsp>
                        <wps:cNvPr id="23" name="Text Box 2"/>
                        <wps:cNvSpPr txBox="1">
                          <a:spLocks noChangeArrowheads="1"/>
                        </wps:cNvSpPr>
                        <wps:spPr bwMode="auto">
                          <a:xfrm>
                            <a:off x="361507" y="2392325"/>
                            <a:ext cx="1477645" cy="2870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CFDA148" w14:textId="77777777" w:rsidR="00BD1EAE" w:rsidRDefault="00BD1EAE" w:rsidP="002E51B0">
                              <w:r>
                                <w:t>US_DATA_MART</w:t>
                              </w:r>
                            </w:p>
                          </w:txbxContent>
                        </wps:txbx>
                        <wps:bodyPr rot="0" vert="horz" wrap="square" lIns="91440" tIns="45720" rIns="91440" bIns="45720" anchor="t" anchorCtr="0">
                          <a:noAutofit/>
                        </wps:bodyPr>
                      </wps:wsp>
                      <wpg:grpSp>
                        <wpg:cNvPr id="291" name="Group 291"/>
                        <wpg:cNvGrpSpPr/>
                        <wpg:grpSpPr>
                          <a:xfrm>
                            <a:off x="0" y="-42530"/>
                            <a:ext cx="6697980" cy="4783573"/>
                            <a:chOff x="0" y="-42530"/>
                            <a:chExt cx="6697980" cy="4783573"/>
                          </a:xfrm>
                        </wpg:grpSpPr>
                        <wpg:grpSp>
                          <wpg:cNvPr id="290" name="Group 290"/>
                          <wpg:cNvGrpSpPr/>
                          <wpg:grpSpPr>
                            <a:xfrm>
                              <a:off x="0" y="74428"/>
                              <a:ext cx="6123970" cy="2806999"/>
                              <a:chOff x="0" y="0"/>
                              <a:chExt cx="6123970" cy="2806999"/>
                            </a:xfrm>
                          </wpg:grpSpPr>
                          <wps:wsp>
                            <wps:cNvPr id="17" name="Rectangle 17"/>
                            <wps:cNvSpPr/>
                            <wps:spPr>
                              <a:xfrm>
                                <a:off x="4486940" y="0"/>
                                <a:ext cx="1637030" cy="424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C4A1E" w14:textId="77777777" w:rsidR="00BD1EAE" w:rsidRDefault="00BD1EAE" w:rsidP="002E51B0">
                                  <w:pPr>
                                    <w:jc w:val="center"/>
                                  </w:pPr>
                                  <w:r>
                                    <w:t>Stored Tactical Scenario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988832"/>
                                <a:ext cx="4114799" cy="1818167"/>
                                <a:chOff x="0" y="106381"/>
                                <a:chExt cx="4114844" cy="1819102"/>
                              </a:xfrm>
                            </wpg:grpSpPr>
                            <wps:wsp>
                              <wps:cNvPr id="13" name="Rectangle 13"/>
                              <wps:cNvSpPr/>
                              <wps:spPr>
                                <a:xfrm>
                                  <a:off x="191386" y="212651"/>
                                  <a:ext cx="1903095" cy="319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ED1EC" w14:textId="77777777" w:rsidR="00BD1EAE" w:rsidRPr="001D7B77" w:rsidRDefault="00BD1EAE" w:rsidP="002E51B0">
                                    <w:pPr>
                                      <w:jc w:val="center"/>
                                    </w:pPr>
                                    <w:r w:rsidRPr="001D7B77">
                                      <w:t>Multi_Drawings_Hist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91386" y="967564"/>
                                  <a:ext cx="1903095" cy="3613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EC48F" w14:textId="77777777" w:rsidR="00BD1EAE" w:rsidRDefault="00BD1EAE" w:rsidP="002E51B0">
                                    <w:pPr>
                                      <w:jc w:val="center"/>
                                    </w:pPr>
                                    <w:r>
                                      <w:t>Multi_LC_Hist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06381"/>
                                  <a:ext cx="2243470" cy="18191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a:off x="2243470" y="839897"/>
                                  <a:ext cx="1871374" cy="5109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F637C" w14:textId="77777777" w:rsidR="00BD1EAE" w:rsidRDefault="00BD1EAE" w:rsidP="002E51B0">
                                    <w:pPr>
                                      <w:jc w:val="center"/>
                                    </w:pPr>
                                    <w:r>
                                      <w:t>Transaction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Down Arrow 24"/>
                            <wps:cNvSpPr/>
                            <wps:spPr>
                              <a:xfrm>
                                <a:off x="5039833" y="425302"/>
                                <a:ext cx="531052" cy="1343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0861A" w14:textId="77777777" w:rsidR="00BD1EAE" w:rsidRDefault="00BD1EAE" w:rsidP="002E51B0">
                                  <w:pPr>
                                    <w:jc w:val="distribute"/>
                                  </w:pPr>
                                  <w: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0" y="-42530"/>
                              <a:ext cx="6697980" cy="4783573"/>
                              <a:chOff x="0" y="-42532"/>
                              <a:chExt cx="6697980" cy="4783859"/>
                            </a:xfrm>
                          </wpg:grpSpPr>
                          <wps:wsp>
                            <wps:cNvPr id="10" name="Text Box 2"/>
                            <wps:cNvSpPr txBox="1">
                              <a:spLocks noChangeArrowheads="1"/>
                            </wps:cNvSpPr>
                            <wps:spPr bwMode="auto">
                              <a:xfrm>
                                <a:off x="4954772" y="4305492"/>
                                <a:ext cx="626745" cy="2870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FC12A8" w14:textId="77777777" w:rsidR="00BD1EAE" w:rsidRDefault="00BD1EAE" w:rsidP="002E51B0">
                                  <w:r>
                                    <w:t>Prime</w:t>
                                  </w:r>
                                </w:p>
                              </w:txbxContent>
                            </wps:txbx>
                            <wps:bodyPr rot="0" vert="horz" wrap="square" lIns="91440" tIns="45720" rIns="91440" bIns="45720" anchor="t" anchorCtr="0">
                              <a:noAutofit/>
                            </wps:bodyPr>
                          </wps:wsp>
                          <wpg:grpSp>
                            <wpg:cNvPr id="26" name="Group 26"/>
                            <wpg:cNvGrpSpPr/>
                            <wpg:grpSpPr>
                              <a:xfrm>
                                <a:off x="4114180" y="-42532"/>
                                <a:ext cx="2583800" cy="4783859"/>
                                <a:chOff x="-620" y="-30908"/>
                                <a:chExt cx="2583800" cy="3476408"/>
                              </a:xfrm>
                            </wpg:grpSpPr>
                            <wps:wsp>
                              <wps:cNvPr id="19" name="Rectangle 19"/>
                              <wps:cNvSpPr/>
                              <wps:spPr>
                                <a:xfrm>
                                  <a:off x="-620" y="-30908"/>
                                  <a:ext cx="2583180" cy="34764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50521"/>
                                  <a:ext cx="2583180" cy="3173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11369" w14:textId="77777777" w:rsidR="00BD1EAE" w:rsidRDefault="00BD1EAE" w:rsidP="002E51B0">
                                    <w:pPr>
                                      <w:jc w:val="center"/>
                                    </w:pPr>
                                    <w:r>
                                      <w:t xml:space="preserve">Temporary tables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4114800" y="3753751"/>
                                <a:ext cx="258256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EFD6A" w14:textId="77777777" w:rsidR="00BD1EAE" w:rsidRDefault="00BD1EAE" w:rsidP="002E51B0">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a:off x="5050465" y="2294976"/>
                                <a:ext cx="477697" cy="14490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64052" w14:textId="77777777" w:rsidR="00BD1EAE" w:rsidRDefault="00BD1EAE" w:rsidP="002E51B0">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85061" y="3306725"/>
                                <a:ext cx="1988185" cy="456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5C0B3" w14:textId="77777777" w:rsidR="00BD1EAE" w:rsidRDefault="00BD1EAE" w:rsidP="002E51B0">
                                  <w:pPr>
                                    <w:jc w:val="center"/>
                                  </w:pPr>
                                  <w:r>
                                    <w:t>Tactical Scenario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ft Arrow 29"/>
                            <wps:cNvSpPr/>
                            <wps:spPr>
                              <a:xfrm>
                                <a:off x="2243470" y="3678902"/>
                                <a:ext cx="1870710" cy="5118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CF0D7" w14:textId="77777777" w:rsidR="00BD1EAE" w:rsidRDefault="00BD1EAE" w:rsidP="002E51B0">
                                  <w:pPr>
                                    <w:jc w:val="center"/>
                                  </w:pPr>
                                  <w:r>
                                    <w:t>Fetch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3094074"/>
                                <a:ext cx="2243099" cy="15842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Text Box 2"/>
                            <wps:cNvSpPr txBox="1">
                              <a:spLocks noChangeArrowheads="1"/>
                            </wps:cNvSpPr>
                            <wps:spPr bwMode="auto">
                              <a:xfrm>
                                <a:off x="446568" y="4019107"/>
                                <a:ext cx="1180214" cy="2870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C2DC29" w14:textId="77777777" w:rsidR="00BD1EAE" w:rsidRDefault="00BD1EAE" w:rsidP="002E51B0">
                                  <w:r>
                                    <w:t>Remote Server</w:t>
                                  </w:r>
                                </w:p>
                              </w:txbxContent>
                            </wps:txbx>
                            <wps:bodyPr rot="0" vert="horz" wrap="square" lIns="91440" tIns="45720" rIns="91440" bIns="45720" anchor="t" anchorCtr="0">
                              <a:noAutofit/>
                            </wps:bodyPr>
                          </wps:wsp>
                        </wpg:grpSp>
                      </wpg:grpSp>
                    </wpg:wgp>
                  </a:graphicData>
                </a:graphic>
                <wp14:sizeRelV relativeFrom="margin">
                  <wp14:pctHeight>0</wp14:pctHeight>
                </wp14:sizeRelV>
              </wp:anchor>
            </w:drawing>
          </mc:Choice>
          <mc:Fallback>
            <w:pict>
              <v:group w14:anchorId="6B0DB10F" id="Group 292" o:spid="_x0000_s1026" style="position:absolute;margin-left:-23.45pt;margin-top:1.25pt;width:527.4pt;height:376.65pt;z-index:251659264;mso-height-relative:margin" coordorigin=",-425" coordsize="66979,4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">
                <v:shapetype id="_x0000_t202" coordsize="21600,21600" o:spt="202" path="m,l,21600r21600,l21600,xe">
                  <v:stroke joinstyle="miter"/>
                  <v:path gradientshapeok="t" o:connecttype="rect"/>
                </v:shapetype>
                <v:shape id="Text Box 2" o:spid="_x0000_s1027" type="#_x0000_t202" style="position:absolute;left:3615;top:23923;width:1477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" fillcolor="white [3201]" strokecolor="black [3200]" strokeweight="1pt">
                  <v:textbox>
                    <w:txbxContent>
                      <w:p w14:paraId="6CFDA148" w14:textId="77777777" w:rsidR="00BD1EAE" w:rsidRDefault="00BD1EAE" w:rsidP="002E51B0">
                        <w:r>
                          <w:t>US_DATA_MART</w:t>
                        </w:r>
                      </w:p>
                    </w:txbxContent>
                  </v:textbox>
                </v:shape>
                <v:group id="Group 291" o:spid="_x0000_s1028" style="position:absolute;top:-425;width:66979;height:47835" coordorigin=",-425" coordsize="66979,4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0" o:spid="_x0000_s1029" style="position:absolute;top:744;width:61239;height:28070" coordsize="61239,28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17" o:spid="_x0000_s1030" style="position:absolute;left:44869;width:16370;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14:paraId="699C4A1E" w14:textId="77777777" w:rsidR="00BD1EAE" w:rsidRDefault="00BD1EAE" w:rsidP="002E51B0">
                            <w:pPr>
                              <w:jc w:val="center"/>
                            </w:pPr>
                            <w:r>
                              <w:t>Stored Tactical Scenario Procedures</w:t>
                            </w:r>
                          </w:p>
                        </w:txbxContent>
                      </v:textbox>
                    </v:rect>
                    <v:group id="Group 22" o:spid="_x0000_s1031" style="position:absolute;top:9888;width:41147;height:18181" coordorigin=",1063" coordsize="41148,1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3" o:spid="_x0000_s1032" style="position:absolute;left:1913;top:2126;width:19031;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14:paraId="0DCED1EC" w14:textId="77777777" w:rsidR="00BD1EAE" w:rsidRPr="001D7B77" w:rsidRDefault="00BD1EAE" w:rsidP="002E51B0">
                              <w:pPr>
                                <w:jc w:val="center"/>
                              </w:pPr>
                              <w:r w:rsidRPr="001D7B77">
                                <w:t>Multi_Drawings_Hist</w:t>
                              </w:r>
                            </w:p>
                          </w:txbxContent>
                        </v:textbox>
                      </v:rect>
                      <v:rect id="Rectangle 14" o:spid="_x0000_s1033" style="position:absolute;left:1913;top:9675;width:19031;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14:paraId="15AEC48F" w14:textId="77777777" w:rsidR="00BD1EAE" w:rsidRDefault="00BD1EAE" w:rsidP="002E51B0">
                              <w:pPr>
                                <w:jc w:val="center"/>
                              </w:pPr>
                              <w:r>
                                <w:t>Multi_LC_Hist</w:t>
                              </w:r>
                            </w:p>
                          </w:txbxContent>
                        </v:textbox>
                      </v:rect>
                      <v:rect id="Rectangle 15" o:spid="_x0000_s1034" style="position:absolute;top:1063;width:22434;height:1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35" type="#_x0000_t13" style="position:absolute;left:22434;top:8398;width:18714;height:5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" adj="18651" fillcolor="#5b9bd5 [3204]" strokecolor="#1f4d78 [1604]" strokeweight="1pt">
                        <v:textbox>
                          <w:txbxContent>
                            <w:p w14:paraId="50BF637C" w14:textId="77777777" w:rsidR="00BD1EAE" w:rsidRDefault="00BD1EAE" w:rsidP="002E51B0">
                              <w:pPr>
                                <w:jc w:val="center"/>
                              </w:pPr>
                              <w:r>
                                <w:t>Transaction Data</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36" type="#_x0000_t67" style="position:absolute;left:50398;top:4253;width:5310;height:1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" adj="17332" fillcolor="#5b9bd5 [3204]" strokecolor="#1f4d78 [1604]" strokeweight="1pt">
                      <v:textbox>
                        <w:txbxContent>
                          <w:p w14:paraId="2F60861A" w14:textId="77777777" w:rsidR="00BD1EAE" w:rsidRDefault="00BD1EAE" w:rsidP="002E51B0">
                            <w:pPr>
                              <w:jc w:val="distribute"/>
                            </w:pPr>
                            <w:r>
                              <w:t>execute</w:t>
                            </w:r>
                          </w:p>
                        </w:txbxContent>
                      </v:textbox>
                    </v:shape>
                  </v:group>
                  <v:group id="Group 289" o:spid="_x0000_s1037" style="position:absolute;top:-425;width:66979;height:47835" coordorigin=",-425" coordsize="66979,4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Text Box 2" o:spid="_x0000_s1038" type="#_x0000_t202" style="position:absolute;left:49547;top:43054;width:626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14:paraId="5CFC12A8" w14:textId="77777777" w:rsidR="00BD1EAE" w:rsidRDefault="00BD1EAE" w:rsidP="002E51B0">
                            <w:r>
                              <w:t>Prime</w:t>
                            </w:r>
                          </w:p>
                        </w:txbxContent>
                      </v:textbox>
                    </v:shape>
                    <v:group id="Group 26" o:spid="_x0000_s1039" style="position:absolute;left:41141;top:-425;width:25838;height:47838" coordorigin="-6,-309" coordsize="25838,3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9" o:spid="_x0000_s1040" style="position:absolute;left:-6;top:-309;width:25831;height:3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4d78 [1604]" strokeweight="1pt"/>
                      <v:rect id="Rectangle 21" o:spid="_x0000_s1041" style="position:absolute;top:13505;width:25831;height:3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14:paraId="25811369" w14:textId="77777777" w:rsidR="00BD1EAE" w:rsidRDefault="00BD1EAE" w:rsidP="002E51B0">
                              <w:pPr>
                                <w:jc w:val="center"/>
                              </w:pPr>
                              <w:r>
                                <w:t xml:space="preserve">Temporary tables </w:t>
                              </w:r>
                            </w:p>
                          </w:txbxContent>
                        </v:textbox>
                      </v:rect>
                    </v:group>
                    <v:rect id="Rectangle 25" o:spid="_x0000_s1042" style="position:absolute;left:41148;top:37537;width:25825;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1A9EFD6A" w14:textId="77777777" w:rsidR="00BD1EAE" w:rsidRDefault="00BD1EAE" w:rsidP="002E51B0">
                            <w:pPr>
                              <w:jc w:val="center"/>
                            </w:pPr>
                            <w:r>
                              <w:t>Alerts</w:t>
                            </w:r>
                          </w:p>
                        </w:txbxContent>
                      </v:textbox>
                    </v:rect>
                    <v:shape id="Down Arrow 27" o:spid="_x0000_s1043" type="#_x0000_t67" style="position:absolute;left:50504;top:22949;width:4777;height:1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" adj="18040" fillcolor="#5b9bd5 [3204]" strokecolor="#1f4d78 [1604]" strokeweight="1pt">
                      <v:textbox>
                        <w:txbxContent>
                          <w:p w14:paraId="3FA64052" w14:textId="77777777" w:rsidR="00BD1EAE" w:rsidRDefault="00BD1EAE" w:rsidP="002E51B0">
                            <w:pPr>
                              <w:jc w:val="center"/>
                            </w:pPr>
                            <w:r>
                              <w:t>store</w:t>
                            </w:r>
                          </w:p>
                        </w:txbxContent>
                      </v:textbox>
                    </v:shape>
                    <v:rect id="Rectangle 28" o:spid="_x0000_s1044" style="position:absolute;left:850;top:33067;width:19882;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14:paraId="2335C0B3" w14:textId="77777777" w:rsidR="00BD1EAE" w:rsidRDefault="00BD1EAE" w:rsidP="002E51B0">
                            <w:pPr>
                              <w:jc w:val="center"/>
                            </w:pPr>
                            <w:r>
                              <w:t>Tactical Scenario Web Application</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45" type="#_x0000_t66" style="position:absolute;left:22434;top:36789;width:1870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" adj="2955" fillcolor="#5b9bd5 [3204]" strokecolor="#1f4d78 [1604]" strokeweight="1pt">
                      <v:textbox>
                        <w:txbxContent>
                          <w:p w14:paraId="6D6CF0D7" w14:textId="77777777" w:rsidR="00BD1EAE" w:rsidRDefault="00BD1EAE" w:rsidP="002E51B0">
                            <w:pPr>
                              <w:jc w:val="center"/>
                            </w:pPr>
                            <w:r>
                              <w:t>Fetch Alerts</w:t>
                            </w:r>
                          </w:p>
                        </w:txbxContent>
                      </v:textbox>
                    </v:shape>
                    <v:rect id="Rectangle 30" o:spid="_x0000_s1046" style="position:absolute;top:30940;width:22430;height:15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8jwQAAANsAAAAPAAAAZHJzL2Rvd25yZXYueG1sRE9Ni8Iw&#10;EL0L/ocwgjdNVRT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F5zjyPBAAAA2wAAAA8AAAAA&#10;AAAAAAAAAAAABwIAAGRycy9kb3ducmV2LnhtbFBLBQYAAAAAAwADALcAAAD1AgAAAAA=&#10;" filled="f" strokecolor="#1f4d78 [1604]" strokeweight="1pt"/>
                    <v:shape id="Text Box 2" o:spid="_x0000_s1047" type="#_x0000_t202" style="position:absolute;left:4465;top:40191;width:11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" fillcolor="white [3201]" strokecolor="black [3200]" strokeweight="1pt">
                      <v:textbox>
                        <w:txbxContent>
                          <w:p w14:paraId="14C2DC29" w14:textId="77777777" w:rsidR="00BD1EAE" w:rsidRDefault="00BD1EAE" w:rsidP="002E51B0">
                            <w:r>
                              <w:t>Remote Server</w:t>
                            </w:r>
                          </w:p>
                        </w:txbxContent>
                      </v:textbox>
                    </v:shape>
                  </v:group>
                </v:group>
              </v:group>
            </w:pict>
          </mc:Fallback>
        </mc:AlternateContent>
      </w:r>
    </w:p>
    <w:p w14:paraId="63EB8D08" w14:textId="77777777" w:rsidR="002E51B0" w:rsidRDefault="002E51B0" w:rsidP="002E51B0"/>
    <w:p w14:paraId="5E8E4B5D" w14:textId="77777777" w:rsidR="002E51B0" w:rsidRDefault="002E51B0" w:rsidP="002E51B0"/>
    <w:p w14:paraId="13EE185D" w14:textId="77777777" w:rsidR="002E51B0" w:rsidRDefault="002E51B0" w:rsidP="002E51B0"/>
    <w:p w14:paraId="302958A4" w14:textId="77777777" w:rsidR="002E51B0" w:rsidRDefault="002E51B0" w:rsidP="002E51B0">
      <w:pPr>
        <w:tabs>
          <w:tab w:val="left" w:pos="7686"/>
        </w:tabs>
      </w:pPr>
      <w:r>
        <w:tab/>
      </w:r>
    </w:p>
    <w:p w14:paraId="3D3A4F8A" w14:textId="77777777" w:rsidR="002E51B0" w:rsidRDefault="002E51B0" w:rsidP="002E51B0">
      <w:r>
        <w:t xml:space="preserve">         </w:t>
      </w:r>
    </w:p>
    <w:p w14:paraId="010A314F" w14:textId="77777777" w:rsidR="002E51B0" w:rsidRDefault="002E51B0" w:rsidP="002E51B0"/>
    <w:p w14:paraId="7F1264CF" w14:textId="77777777" w:rsidR="002E51B0" w:rsidRDefault="002E51B0" w:rsidP="002E51B0"/>
    <w:p w14:paraId="7FB2537B" w14:textId="77777777" w:rsidR="002E51B0" w:rsidRDefault="002E51B0" w:rsidP="002E51B0"/>
    <w:p w14:paraId="77398BD8" w14:textId="77777777" w:rsidR="002E51B0" w:rsidRDefault="002E51B0" w:rsidP="002E51B0"/>
    <w:p w14:paraId="75B6C88A" w14:textId="77777777" w:rsidR="002E51B0" w:rsidRDefault="002E51B0" w:rsidP="002E51B0"/>
    <w:p w14:paraId="003845B5" w14:textId="77777777" w:rsidR="002E51B0" w:rsidRDefault="002E51B0" w:rsidP="002E51B0">
      <w:pPr>
        <w:rPr>
          <w:color w:val="FFFFFF" w:themeColor="background1"/>
        </w:rPr>
      </w:pPr>
    </w:p>
    <w:p w14:paraId="09D6CFB4" w14:textId="77777777" w:rsidR="002E51B0" w:rsidRPr="00C51F67" w:rsidRDefault="002E51B0" w:rsidP="002E51B0"/>
    <w:p w14:paraId="10EAE08C" w14:textId="77777777" w:rsidR="002E51B0" w:rsidRPr="00C51F67" w:rsidRDefault="002E51B0" w:rsidP="002E51B0"/>
    <w:p w14:paraId="1DB50689" w14:textId="77777777" w:rsidR="002E51B0" w:rsidRPr="00C51F67" w:rsidRDefault="002E51B0" w:rsidP="002E51B0"/>
    <w:p w14:paraId="44C87C64" w14:textId="77777777" w:rsidR="002E51B0" w:rsidRDefault="002E51B0" w:rsidP="002E51B0"/>
    <w:p w14:paraId="46252B6C" w14:textId="2685087B" w:rsidR="00A61CB6" w:rsidRDefault="002E51B0" w:rsidP="00A61CB6">
      <w:r>
        <w:t>All the latest unique transactions from the LC and Drawings tables from the US_DATA_MART are retrieved into the Prime database using a linked server object which establishes a connection between the two databases. The retrieved transactions are stored into temporary</w:t>
      </w:r>
      <w:r>
        <w:rPr>
          <w:rStyle w:val="FootnoteReference"/>
        </w:rPr>
        <w:footnoteReference w:id="2"/>
      </w:r>
      <w:r>
        <w:t xml:space="preserve"> LC and Drawings tables. The procedures </w:t>
      </w:r>
      <w:r>
        <w:lastRenderedPageBreak/>
        <w:t>extract the requisite data from these temporary tables for detecting potential suspicious activities as per the conditions defined in the “Tactical Monitoring Rulebook”.</w:t>
      </w:r>
    </w:p>
    <w:p w14:paraId="1AFFA42E" w14:textId="77777777" w:rsidR="00A61CB6" w:rsidRDefault="00A61CB6" w:rsidP="00A61CB6">
      <w:r>
        <w:t>The subsequent sections below explain the customized version of the above process for each of the seven scenarios.</w:t>
      </w:r>
    </w:p>
    <w:p w14:paraId="70D568DF" w14:textId="769CEB75" w:rsidR="00A61CB6" w:rsidRDefault="00A61CB6" w:rsidP="002E51B0">
      <w:r>
        <w:t xml:space="preserve">Note: the terms, Focal Entity and Customer are used interchangeably. </w:t>
      </w:r>
    </w:p>
    <w:p w14:paraId="04E59A28" w14:textId="136EB490" w:rsidR="00A61CB6" w:rsidRPr="00A61CB6" w:rsidRDefault="00A61CB6" w:rsidP="00A61CB6">
      <w:pPr>
        <w:rPr>
          <w:u w:val="single"/>
        </w:rPr>
      </w:pPr>
      <w:r>
        <w:rPr>
          <w:u w:val="single"/>
        </w:rPr>
        <w:t>Debit Card</w:t>
      </w:r>
      <w:r w:rsidRPr="00A61CB6">
        <w:rPr>
          <w:u w:val="single"/>
        </w:rPr>
        <w:t xml:space="preserve"> Scenarios</w:t>
      </w:r>
    </w:p>
    <w:p w14:paraId="5A58D684" w14:textId="33722402" w:rsidR="002E51B0" w:rsidRDefault="00A61CB6" w:rsidP="002E51B0">
      <w:r>
        <w:t>The technical design of the 2 Debit Card scenarios, Pattern of Excessive Withdrawals and Foreign Debit Card Transactions, are based on the general data flow details provided below</w:t>
      </w:r>
      <w:r w:rsidR="00636D97">
        <w:t>.</w:t>
      </w:r>
    </w:p>
    <w:p w14:paraId="73194C8F" w14:textId="2BAA7960" w:rsidR="00A61CB6" w:rsidRDefault="00A61CB6" w:rsidP="002E51B0">
      <w:r>
        <w:rPr>
          <w:noProof/>
          <w:lang w:eastAsia="zh-CN"/>
        </w:rPr>
        <mc:AlternateContent>
          <mc:Choice Requires="wpg">
            <w:drawing>
              <wp:inline distT="0" distB="0" distL="0" distR="0" wp14:anchorId="468A57C1" wp14:editId="673E442A">
                <wp:extent cx="6507340" cy="4783455"/>
                <wp:effectExtent l="0" t="0" r="27305" b="17145"/>
                <wp:docPr id="349" name="Group 349"/>
                <wp:cNvGraphicFramePr/>
                <a:graphic xmlns:a="http://schemas.openxmlformats.org/drawingml/2006/main">
                  <a:graphicData uri="http://schemas.microsoft.com/office/word/2010/wordprocessingGroup">
                    <wpg:wgp>
                      <wpg:cNvGrpSpPr/>
                      <wpg:grpSpPr>
                        <a:xfrm>
                          <a:off x="0" y="0"/>
                          <a:ext cx="6507340" cy="4783455"/>
                          <a:chOff x="0" y="0"/>
                          <a:chExt cx="6507340" cy="4783455"/>
                        </a:xfrm>
                      </wpg:grpSpPr>
                      <wps:wsp>
                        <wps:cNvPr id="350" name="Down Arrow 350"/>
                        <wps:cNvSpPr/>
                        <wps:spPr>
                          <a:xfrm>
                            <a:off x="5076825" y="2333625"/>
                            <a:ext cx="477669" cy="1448896"/>
                          </a:xfrm>
                          <a:prstGeom prst="downArrow">
                            <a:avLst/>
                          </a:prstGeom>
                          <a:solidFill>
                            <a:srgbClr val="5B9BD5"/>
                          </a:solidFill>
                          <a:ln w="12700" cap="flat" cmpd="sng" algn="ctr">
                            <a:solidFill>
                              <a:srgbClr val="5B9BD5">
                                <a:shade val="50000"/>
                              </a:srgbClr>
                            </a:solidFill>
                            <a:prstDash val="solid"/>
                            <a:miter lim="800000"/>
                          </a:ln>
                          <a:effectLst/>
                        </wps:spPr>
                        <wps:txbx>
                          <w:txbxContent>
                            <w:p w14:paraId="6ABE0E9A" w14:textId="77777777" w:rsidR="00BD1EAE" w:rsidRDefault="00BD1EAE" w:rsidP="00A61CB6">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1" name="Group 351"/>
                        <wpg:cNvGrpSpPr/>
                        <wpg:grpSpPr>
                          <a:xfrm>
                            <a:off x="0" y="0"/>
                            <a:ext cx="6507340" cy="4783455"/>
                            <a:chOff x="0" y="0"/>
                            <a:chExt cx="6507340" cy="4783455"/>
                          </a:xfrm>
                        </wpg:grpSpPr>
                        <wpg:grpSp>
                          <wpg:cNvPr id="352" name="Group 352"/>
                          <wpg:cNvGrpSpPr/>
                          <wpg:grpSpPr>
                            <a:xfrm>
                              <a:off x="0" y="0"/>
                              <a:ext cx="6507340" cy="4783455"/>
                              <a:chOff x="0" y="0"/>
                              <a:chExt cx="6507340" cy="4783455"/>
                            </a:xfrm>
                          </wpg:grpSpPr>
                          <wps:wsp>
                            <wps:cNvPr id="353" name="Text Box 2"/>
                            <wps:cNvSpPr txBox="1">
                              <a:spLocks noChangeArrowheads="1"/>
                            </wps:cNvSpPr>
                            <wps:spPr bwMode="auto">
                              <a:xfrm>
                                <a:off x="400050" y="2724150"/>
                                <a:ext cx="1477557" cy="287013"/>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18431FE3" w14:textId="77777777" w:rsidR="00BD1EAE" w:rsidRDefault="00BD1EAE" w:rsidP="00A61CB6">
                                  <w:pPr>
                                    <w:jc w:val="center"/>
                                  </w:pPr>
                                  <w:r>
                                    <w:t>Prime</w:t>
                                  </w:r>
                                </w:p>
                              </w:txbxContent>
                            </wps:txbx>
                            <wps:bodyPr rot="0" vert="horz" wrap="square" lIns="91440" tIns="45720" rIns="91440" bIns="45720" anchor="t" anchorCtr="0">
                              <a:noAutofit/>
                            </wps:bodyPr>
                          </wps:wsp>
                          <wpg:grpSp>
                            <wpg:cNvPr id="354" name="Group 354"/>
                            <wpg:cNvGrpSpPr/>
                            <wpg:grpSpPr>
                              <a:xfrm>
                                <a:off x="0" y="114300"/>
                                <a:ext cx="6094149" cy="3020368"/>
                                <a:chOff x="191384" y="-3598"/>
                                <a:chExt cx="6094511" cy="3020443"/>
                              </a:xfrm>
                            </wpg:grpSpPr>
                            <wps:wsp>
                              <wps:cNvPr id="355" name="Rectangle 355"/>
                              <wps:cNvSpPr/>
                              <wps:spPr>
                                <a:xfrm>
                                  <a:off x="4648865" y="-3598"/>
                                  <a:ext cx="1637030" cy="424815"/>
                                </a:xfrm>
                                <a:prstGeom prst="rect">
                                  <a:avLst/>
                                </a:prstGeom>
                                <a:solidFill>
                                  <a:srgbClr val="5B9BD5"/>
                                </a:solidFill>
                                <a:ln w="12700" cap="flat" cmpd="sng" algn="ctr">
                                  <a:solidFill>
                                    <a:srgbClr val="5B9BD5">
                                      <a:shade val="50000"/>
                                    </a:srgbClr>
                                  </a:solidFill>
                                  <a:prstDash val="solid"/>
                                  <a:miter lim="800000"/>
                                </a:ln>
                                <a:effectLst/>
                              </wps:spPr>
                              <wps:txbx>
                                <w:txbxContent>
                                  <w:p w14:paraId="622AF731" w14:textId="77777777" w:rsidR="00BD1EAE" w:rsidRDefault="00BD1EAE" w:rsidP="00A61CB6">
                                    <w:pPr>
                                      <w:jc w:val="center"/>
                                    </w:pPr>
                                    <w:r>
                                      <w:t>Stored Tactical Scenario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191384" y="988832"/>
                                  <a:ext cx="4113598" cy="2028013"/>
                                  <a:chOff x="191386" y="106381"/>
                                  <a:chExt cx="4113643" cy="2029056"/>
                                </a:xfrm>
                              </wpg:grpSpPr>
                              <wps:wsp>
                                <wps:cNvPr id="357" name="Rectangle 357"/>
                                <wps:cNvSpPr/>
                                <wps:spPr>
                                  <a:xfrm>
                                    <a:off x="337209" y="914102"/>
                                    <a:ext cx="1903095" cy="319104"/>
                                  </a:xfrm>
                                  <a:prstGeom prst="rect">
                                    <a:avLst/>
                                  </a:prstGeom>
                                  <a:solidFill>
                                    <a:srgbClr val="5B9BD5"/>
                                  </a:solidFill>
                                  <a:ln w="12700" cap="flat" cmpd="sng" algn="ctr">
                                    <a:solidFill>
                                      <a:srgbClr val="5B9BD5">
                                        <a:shade val="50000"/>
                                      </a:srgbClr>
                                    </a:solidFill>
                                    <a:prstDash val="solid"/>
                                    <a:miter lim="800000"/>
                                  </a:ln>
                                  <a:effectLst/>
                                </wps:spPr>
                                <wps:txbx>
                                  <w:txbxContent>
                                    <w:p w14:paraId="255A07B1" w14:textId="77777777" w:rsidR="00BD1EAE" w:rsidRDefault="00BD1EAE" w:rsidP="00A61CB6">
                                      <w:pPr>
                                        <w:jc w:val="center"/>
                                      </w:pPr>
                                      <w:r>
                                        <w:t>AccountOwner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358"/>
                                <wps:cNvSpPr/>
                                <wps:spPr>
                                  <a:xfrm>
                                    <a:off x="337209" y="1338594"/>
                                    <a:ext cx="1903095" cy="320205"/>
                                  </a:xfrm>
                                  <a:prstGeom prst="rect">
                                    <a:avLst/>
                                  </a:prstGeom>
                                  <a:solidFill>
                                    <a:srgbClr val="5B9BD5"/>
                                  </a:solidFill>
                                  <a:ln w="12700" cap="flat" cmpd="sng" algn="ctr">
                                    <a:solidFill>
                                      <a:srgbClr val="5B9BD5">
                                        <a:shade val="50000"/>
                                      </a:srgbClr>
                                    </a:solidFill>
                                    <a:prstDash val="solid"/>
                                    <a:miter lim="800000"/>
                                  </a:ln>
                                  <a:effectLst/>
                                </wps:spPr>
                                <wps:txbx>
                                  <w:txbxContent>
                                    <w:p w14:paraId="09E5D291" w14:textId="77777777" w:rsidR="00BD1EAE" w:rsidRDefault="00BD1EAE" w:rsidP="00A61CB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191386" y="106381"/>
                                    <a:ext cx="2243469" cy="2029056"/>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ight Arrow 360"/>
                                <wps:cNvSpPr/>
                                <wps:spPr>
                                  <a:xfrm>
                                    <a:off x="2434684" y="258573"/>
                                    <a:ext cx="1870345" cy="510939"/>
                                  </a:xfrm>
                                  <a:prstGeom prst="rightArrow">
                                    <a:avLst/>
                                  </a:prstGeom>
                                  <a:solidFill>
                                    <a:srgbClr val="5B9BD5"/>
                                  </a:solidFill>
                                  <a:ln w="12700" cap="flat" cmpd="sng" algn="ctr">
                                    <a:solidFill>
                                      <a:srgbClr val="5B9BD5">
                                        <a:shade val="50000"/>
                                      </a:srgbClr>
                                    </a:solidFill>
                                    <a:prstDash val="solid"/>
                                    <a:miter lim="800000"/>
                                  </a:ln>
                                  <a:effectLst/>
                                </wps:spPr>
                                <wps:txbx>
                                  <w:txbxContent>
                                    <w:p w14:paraId="50CBC02B" w14:textId="77777777" w:rsidR="00BD1EAE" w:rsidRDefault="00BD1EAE" w:rsidP="00A61CB6">
                                      <w:pPr>
                                        <w:jc w:val="center"/>
                                      </w:pPr>
                                      <w:r>
                                        <w:t>Transaction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1" name="Down Arrow 361"/>
                              <wps:cNvSpPr/>
                              <wps:spPr>
                                <a:xfrm>
                                  <a:off x="5211283" y="421217"/>
                                  <a:ext cx="531052" cy="1343660"/>
                                </a:xfrm>
                                <a:prstGeom prst="downArrow">
                                  <a:avLst/>
                                </a:prstGeom>
                                <a:solidFill>
                                  <a:srgbClr val="5B9BD5"/>
                                </a:solidFill>
                                <a:ln w="12700" cap="flat" cmpd="sng" algn="ctr">
                                  <a:solidFill>
                                    <a:srgbClr val="5B9BD5">
                                      <a:shade val="50000"/>
                                    </a:srgbClr>
                                  </a:solidFill>
                                  <a:prstDash val="solid"/>
                                  <a:miter lim="800000"/>
                                </a:ln>
                                <a:effectLst/>
                              </wps:spPr>
                              <wps:txbx>
                                <w:txbxContent>
                                  <w:p w14:paraId="33981401" w14:textId="77777777" w:rsidR="00BD1EAE" w:rsidRDefault="00BD1EAE" w:rsidP="00A61CB6">
                                    <w:pPr>
                                      <w:jc w:val="distribute"/>
                                    </w:pPr>
                                    <w: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 name="Text Box 2"/>
                            <wps:cNvSpPr txBox="1">
                              <a:spLocks noChangeArrowheads="1"/>
                            </wps:cNvSpPr>
                            <wps:spPr bwMode="auto">
                              <a:xfrm>
                                <a:off x="5019581" y="4335121"/>
                                <a:ext cx="626708" cy="286996"/>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C4430CB" w14:textId="77777777" w:rsidR="00BD1EAE" w:rsidRDefault="00BD1EAE" w:rsidP="00A61CB6">
                                  <w:r>
                                    <w:t>Prime</w:t>
                                  </w:r>
                                </w:p>
                              </w:txbxContent>
                            </wps:txbx>
                            <wps:bodyPr rot="0" vert="horz" wrap="square" lIns="91440" tIns="45720" rIns="91440" bIns="45720" anchor="t" anchorCtr="0">
                              <a:noAutofit/>
                            </wps:bodyPr>
                          </wps:wsp>
                          <wpg:grpSp>
                            <wpg:cNvPr id="363" name="Group 363"/>
                            <wpg:cNvGrpSpPr/>
                            <wpg:grpSpPr>
                              <a:xfrm>
                                <a:off x="4124325" y="0"/>
                                <a:ext cx="2383015" cy="4783455"/>
                                <a:chOff x="200024" y="-30908"/>
                                <a:chExt cx="2383156" cy="3476408"/>
                              </a:xfrm>
                            </wpg:grpSpPr>
                            <wps:wsp>
                              <wps:cNvPr id="364" name="Rectangle 364"/>
                              <wps:cNvSpPr/>
                              <wps:spPr>
                                <a:xfrm>
                                  <a:off x="200024" y="-30908"/>
                                  <a:ext cx="2382535" cy="3476408"/>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00024" y="1350521"/>
                                  <a:ext cx="2383156" cy="317342"/>
                                </a:xfrm>
                                <a:prstGeom prst="rect">
                                  <a:avLst/>
                                </a:prstGeom>
                                <a:solidFill>
                                  <a:srgbClr val="5B9BD5"/>
                                </a:solidFill>
                                <a:ln w="12700" cap="flat" cmpd="sng" algn="ctr">
                                  <a:solidFill>
                                    <a:srgbClr val="5B9BD5">
                                      <a:shade val="50000"/>
                                    </a:srgbClr>
                                  </a:solidFill>
                                  <a:prstDash val="solid"/>
                                  <a:miter lim="800000"/>
                                </a:ln>
                                <a:effectLst/>
                              </wps:spPr>
                              <wps:txbx>
                                <w:txbxContent>
                                  <w:p w14:paraId="0F10D210" w14:textId="77777777" w:rsidR="00BD1EAE" w:rsidRDefault="00BD1EAE" w:rsidP="00A61CB6">
                                    <w:pPr>
                                      <w:jc w:val="center"/>
                                    </w:pPr>
                                    <w:r>
                                      <w:t xml:space="preserve">Temporary tables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6" name="Rectangle 366"/>
                            <wps:cNvSpPr/>
                            <wps:spPr>
                              <a:xfrm>
                                <a:off x="4124325" y="3790950"/>
                                <a:ext cx="2382395" cy="339696"/>
                              </a:xfrm>
                              <a:prstGeom prst="rect">
                                <a:avLst/>
                              </a:prstGeom>
                              <a:solidFill>
                                <a:srgbClr val="5B9BD5"/>
                              </a:solidFill>
                              <a:ln w="12700" cap="flat" cmpd="sng" algn="ctr">
                                <a:solidFill>
                                  <a:srgbClr val="5B9BD5">
                                    <a:shade val="50000"/>
                                  </a:srgbClr>
                                </a:solidFill>
                                <a:prstDash val="solid"/>
                                <a:miter lim="800000"/>
                              </a:ln>
                              <a:effectLst/>
                            </wps:spPr>
                            <wps:txbx>
                              <w:txbxContent>
                                <w:p w14:paraId="13575C19" w14:textId="77777777" w:rsidR="00BD1EAE" w:rsidRDefault="00BD1EAE" w:rsidP="00A61CB6">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142875" y="3552825"/>
                                <a:ext cx="1988067" cy="456526"/>
                              </a:xfrm>
                              <a:prstGeom prst="rect">
                                <a:avLst/>
                              </a:prstGeom>
                              <a:solidFill>
                                <a:srgbClr val="5B9BD5"/>
                              </a:solidFill>
                              <a:ln w="12700" cap="flat" cmpd="sng" algn="ctr">
                                <a:solidFill>
                                  <a:srgbClr val="5B9BD5">
                                    <a:shade val="50000"/>
                                  </a:srgbClr>
                                </a:solidFill>
                                <a:prstDash val="solid"/>
                                <a:miter lim="800000"/>
                              </a:ln>
                              <a:effectLst/>
                            </wps:spPr>
                            <wps:txbx>
                              <w:txbxContent>
                                <w:p w14:paraId="1974EBF9" w14:textId="77777777" w:rsidR="00BD1EAE" w:rsidRDefault="00BD1EAE" w:rsidP="00A61CB6">
                                  <w:pPr>
                                    <w:jc w:val="center"/>
                                  </w:pPr>
                                  <w:r>
                                    <w:t>Tactical Scenario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Left Arrow 368"/>
                            <wps:cNvSpPr/>
                            <wps:spPr>
                              <a:xfrm>
                                <a:off x="2238375" y="3714750"/>
                                <a:ext cx="1870599" cy="511767"/>
                              </a:xfrm>
                              <a:prstGeom prst="leftArrow">
                                <a:avLst/>
                              </a:prstGeom>
                              <a:solidFill>
                                <a:srgbClr val="5B9BD5"/>
                              </a:solidFill>
                              <a:ln w="12700" cap="flat" cmpd="sng" algn="ctr">
                                <a:solidFill>
                                  <a:srgbClr val="5B9BD5">
                                    <a:shade val="50000"/>
                                  </a:srgbClr>
                                </a:solidFill>
                                <a:prstDash val="solid"/>
                                <a:miter lim="800000"/>
                              </a:ln>
                              <a:effectLst/>
                            </wps:spPr>
                            <wps:txbx>
                              <w:txbxContent>
                                <w:p w14:paraId="358D6E79" w14:textId="77777777" w:rsidR="00BD1EAE" w:rsidRDefault="00BD1EAE" w:rsidP="00A61CB6">
                                  <w:pPr>
                                    <w:jc w:val="center"/>
                                  </w:pPr>
                                  <w:r>
                                    <w:t>Fetch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0" y="3295650"/>
                                <a:ext cx="2243311" cy="1424808"/>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2"/>
                            <wps:cNvSpPr txBox="1">
                              <a:spLocks noChangeArrowheads="1"/>
                            </wps:cNvSpPr>
                            <wps:spPr bwMode="auto">
                              <a:xfrm>
                                <a:off x="523875" y="4210050"/>
                                <a:ext cx="1180144" cy="286996"/>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0DD3E895" w14:textId="77777777" w:rsidR="00BD1EAE" w:rsidRDefault="00BD1EAE" w:rsidP="00A61CB6">
                                  <w:r>
                                    <w:t>Remote Server</w:t>
                                  </w:r>
                                </w:p>
                              </w:txbxContent>
                            </wps:txbx>
                            <wps:bodyPr rot="0" vert="horz" wrap="square" lIns="91440" tIns="45720" rIns="91440" bIns="45720" anchor="t" anchorCtr="0">
                              <a:noAutofit/>
                            </wps:bodyPr>
                          </wps:wsp>
                        </wpg:grpSp>
                        <wps:wsp>
                          <wps:cNvPr id="371" name="Rectangle 371"/>
                          <wps:cNvSpPr/>
                          <wps:spPr>
                            <a:xfrm>
                              <a:off x="152400" y="1257300"/>
                              <a:ext cx="1902460" cy="318770"/>
                            </a:xfrm>
                            <a:prstGeom prst="rect">
                              <a:avLst/>
                            </a:prstGeom>
                            <a:solidFill>
                              <a:srgbClr val="5B9BD5"/>
                            </a:solidFill>
                            <a:ln w="12700" cap="flat" cmpd="sng" algn="ctr">
                              <a:solidFill>
                                <a:srgbClr val="5B9BD5">
                                  <a:shade val="50000"/>
                                </a:srgbClr>
                              </a:solidFill>
                              <a:prstDash val="solid"/>
                              <a:miter lim="800000"/>
                            </a:ln>
                            <a:effectLst/>
                          </wps:spPr>
                          <wps:txbx>
                            <w:txbxContent>
                              <w:p w14:paraId="158E60B1" w14:textId="77777777" w:rsidR="00BD1EAE" w:rsidRDefault="00BD1EAE" w:rsidP="00A61CB6">
                                <w:pPr>
                                  <w:jc w:val="center"/>
                                </w:pPr>
                                <w:r>
                                  <w:t>Debit_Transactions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0" y="9525"/>
                              <a:ext cx="2242820" cy="53213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52400" y="114300"/>
                              <a:ext cx="1902460" cy="318770"/>
                            </a:xfrm>
                            <a:prstGeom prst="rect">
                              <a:avLst/>
                            </a:prstGeom>
                            <a:solidFill>
                              <a:srgbClr val="5B9BD5"/>
                            </a:solidFill>
                            <a:ln w="12700" cap="flat" cmpd="sng" algn="ctr">
                              <a:solidFill>
                                <a:srgbClr val="5B9BD5">
                                  <a:shade val="50000"/>
                                </a:srgbClr>
                              </a:solidFill>
                              <a:prstDash val="solid"/>
                              <a:miter lim="800000"/>
                            </a:ln>
                            <a:effectLst/>
                          </wps:spPr>
                          <wps:txbx>
                            <w:txbxContent>
                              <w:p w14:paraId="1220217F" w14:textId="77777777" w:rsidR="00BD1EAE" w:rsidRDefault="00BD1EAE" w:rsidP="00A61CB6">
                                <w:pPr>
                                  <w:jc w:val="center"/>
                                </w:pPr>
                                <w:r>
                                  <w:t>Vantiv Data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Down Arrow 374"/>
                          <wps:cNvSpPr/>
                          <wps:spPr>
                            <a:xfrm>
                              <a:off x="847725" y="438150"/>
                              <a:ext cx="466725" cy="819722"/>
                            </a:xfrm>
                            <a:prstGeom prst="downArrow">
                              <a:avLst/>
                            </a:prstGeom>
                            <a:solidFill>
                              <a:srgbClr val="5B9BD5"/>
                            </a:solidFill>
                            <a:ln w="12700" cap="flat" cmpd="sng" algn="ctr">
                              <a:solidFill>
                                <a:srgbClr val="5B9BD5">
                                  <a:shade val="50000"/>
                                </a:srgbClr>
                              </a:solidFill>
                              <a:prstDash val="solid"/>
                              <a:miter lim="800000"/>
                            </a:ln>
                            <a:effectLst/>
                          </wps:spPr>
                          <wps:txbx>
                            <w:txbxContent>
                              <w:p w14:paraId="75B1CBA4" w14:textId="77777777" w:rsidR="00BD1EAE" w:rsidRPr="00C67067" w:rsidRDefault="00BD1EAE" w:rsidP="00A61CB6">
                                <w:pPr>
                                  <w:jc w:val="center"/>
                                  <w:rPr>
                                    <w:sz w:val="18"/>
                                  </w:rPr>
                                </w:pPr>
                                <w:r w:rsidRPr="00C67067">
                                  <w:rPr>
                                    <w:sz w:val="18"/>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68A57C1" id="Group 349" o:spid="_x0000_s1048" style="width:512.4pt;height:376.65pt;mso-position-horizontal-relative:char;mso-position-vertical-relative:line" coordsize="65073,4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">
                <v:shape id="Down Arrow 350" o:spid="_x0000_s1049" type="#_x0000_t67" style="position:absolute;left:50768;top:23336;width:4776;height:1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" adj="18039" fillcolor="#5b9bd5" strokecolor="#41719c" strokeweight="1pt">
                  <v:textbox>
                    <w:txbxContent>
                      <w:p w14:paraId="6ABE0E9A" w14:textId="77777777" w:rsidR="00BD1EAE" w:rsidRDefault="00BD1EAE" w:rsidP="00A61CB6">
                        <w:pPr>
                          <w:jc w:val="center"/>
                        </w:pPr>
                        <w:r>
                          <w:t>store</w:t>
                        </w:r>
                      </w:p>
                    </w:txbxContent>
                  </v:textbox>
                </v:shape>
                <v:group id="Group 351" o:spid="_x0000_s1050" style="position:absolute;width:65073;height:47834" coordsize="65073,4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group id="Group 352" o:spid="_x0000_s1051" style="position:absolute;width:65073;height:47834" coordsize="65073,4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Text Box 2" o:spid="_x0000_s1052" type="#_x0000_t202" style="position:absolute;left:4000;top:27241;width:1477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" fillcolor="window" strokecolor="windowText" strokeweight="1pt">
                      <v:textbox>
                        <w:txbxContent>
                          <w:p w14:paraId="18431FE3" w14:textId="77777777" w:rsidR="00BD1EAE" w:rsidRDefault="00BD1EAE" w:rsidP="00A61CB6">
                            <w:pPr>
                              <w:jc w:val="center"/>
                            </w:pPr>
                            <w:r>
                              <w:t>Prime</w:t>
                            </w:r>
                          </w:p>
                        </w:txbxContent>
                      </v:textbox>
                    </v:shape>
                    <v:group id="Group 354" o:spid="_x0000_s1053" style="position:absolute;top:1143;width:60941;height:30203" coordorigin="1913,-35" coordsize="60945,3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355" o:spid="_x0000_s1054" style="position:absolute;left:46488;top:-35;width:16370;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" fillcolor="#5b9bd5" strokecolor="#41719c" strokeweight="1pt">
                        <v:textbox>
                          <w:txbxContent>
                            <w:p w14:paraId="622AF731" w14:textId="77777777" w:rsidR="00BD1EAE" w:rsidRDefault="00BD1EAE" w:rsidP="00A61CB6">
                              <w:pPr>
                                <w:jc w:val="center"/>
                              </w:pPr>
                              <w:r>
                                <w:t>Stored Tactical Scenario Procedures</w:t>
                              </w:r>
                            </w:p>
                          </w:txbxContent>
                        </v:textbox>
                      </v:rect>
                      <v:group id="Group 356" o:spid="_x0000_s1055" style="position:absolute;left:1913;top:9888;width:41136;height:20280" coordorigin="1913,1063" coordsize="41136,2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056" style="position:absolute;left:3372;top:9141;width:19031;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" fillcolor="#5b9bd5" strokecolor="#41719c" strokeweight="1pt">
                          <v:textbox>
                            <w:txbxContent>
                              <w:p w14:paraId="255A07B1" w14:textId="77777777" w:rsidR="00BD1EAE" w:rsidRDefault="00BD1EAE" w:rsidP="00A61CB6">
                                <w:pPr>
                                  <w:jc w:val="center"/>
                                </w:pPr>
                                <w:r>
                                  <w:t>AccountOwner</w:t>
                                </w:r>
                              </w:p>
                            </w:txbxContent>
                          </v:textbox>
                        </v:rect>
                        <v:rect id="Rectangle 358" o:spid="_x0000_s1057" style="position:absolute;left:3372;top:13385;width:19031;height:3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" fillcolor="#5b9bd5" strokecolor="#41719c" strokeweight="1pt">
                          <v:textbox>
                            <w:txbxContent>
                              <w:p w14:paraId="09E5D291" w14:textId="77777777" w:rsidR="00BD1EAE" w:rsidRDefault="00BD1EAE" w:rsidP="00A61CB6">
                                <w:pPr>
                                  <w:jc w:val="center"/>
                                </w:pPr>
                                <w:r>
                                  <w:t>Customer</w:t>
                                </w:r>
                              </w:p>
                            </w:txbxContent>
                          </v:textbox>
                        </v:rect>
                        <v:rect id="Rectangle 359" o:spid="_x0000_s1058" style="position:absolute;left:1913;top:1063;width:22435;height:2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" filled="f" strokecolor="#41719c" strokeweight="1pt"/>
                        <v:shape id="Right Arrow 360" o:spid="_x0000_s1059" type="#_x0000_t13" style="position:absolute;left:24346;top:2585;width:18704;height:5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" adj="18650" fillcolor="#5b9bd5" strokecolor="#41719c" strokeweight="1pt">
                          <v:textbox>
                            <w:txbxContent>
                              <w:p w14:paraId="50CBC02B" w14:textId="77777777" w:rsidR="00BD1EAE" w:rsidRDefault="00BD1EAE" w:rsidP="00A61CB6">
                                <w:pPr>
                                  <w:jc w:val="center"/>
                                </w:pPr>
                                <w:r>
                                  <w:t>Transaction Data</w:t>
                                </w:r>
                              </w:p>
                            </w:txbxContent>
                          </v:textbox>
                        </v:shape>
                      </v:group>
                      <v:shape id="Down Arrow 361" o:spid="_x0000_s1060" type="#_x0000_t67" style="position:absolute;left:52112;top:4212;width:5311;height:1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" adj="17332" fillcolor="#5b9bd5" strokecolor="#41719c" strokeweight="1pt">
                        <v:textbox>
                          <w:txbxContent>
                            <w:p w14:paraId="33981401" w14:textId="77777777" w:rsidR="00BD1EAE" w:rsidRDefault="00BD1EAE" w:rsidP="00A61CB6">
                              <w:pPr>
                                <w:jc w:val="distribute"/>
                              </w:pPr>
                              <w:r>
                                <w:t>execute</w:t>
                              </w:r>
                            </w:p>
                          </w:txbxContent>
                        </v:textbox>
                      </v:shape>
                    </v:group>
                    <v:shape id="Text Box 2" o:spid="_x0000_s1061" type="#_x0000_t202" style="position:absolute;left:50195;top:43351;width:6267;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" fillcolor="window" strokecolor="windowText" strokeweight="1pt">
                      <v:textbox>
                        <w:txbxContent>
                          <w:p w14:paraId="6C4430CB" w14:textId="77777777" w:rsidR="00BD1EAE" w:rsidRDefault="00BD1EAE" w:rsidP="00A61CB6">
                            <w:r>
                              <w:t>Prime</w:t>
                            </w:r>
                          </w:p>
                        </w:txbxContent>
                      </v:textbox>
                    </v:shape>
                    <v:group id="Group 363" o:spid="_x0000_s1062" style="position:absolute;left:41243;width:23830;height:47834" coordorigin="2000,-309" coordsize="23831,3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rect id="Rectangle 364" o:spid="_x0000_s1063" style="position:absolute;left:2000;top:-309;width:23825;height:3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" filled="f" strokecolor="#41719c" strokeweight="1pt"/>
                      <v:rect id="Rectangle 365" o:spid="_x0000_s1064" style="position:absolute;left:2000;top:13505;width:23831;height:3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" fillcolor="#5b9bd5" strokecolor="#41719c" strokeweight="1pt">
                        <v:textbox>
                          <w:txbxContent>
                            <w:p w14:paraId="0F10D210" w14:textId="77777777" w:rsidR="00BD1EAE" w:rsidRDefault="00BD1EAE" w:rsidP="00A61CB6">
                              <w:pPr>
                                <w:jc w:val="center"/>
                              </w:pPr>
                              <w:r>
                                <w:t xml:space="preserve">Temporary tables </w:t>
                              </w:r>
                            </w:p>
                          </w:txbxContent>
                        </v:textbox>
                      </v:rect>
                    </v:group>
                    <v:rect id="Rectangle 366" o:spid="_x0000_s1065" style="position:absolute;left:41243;top:37909;width:23824;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" fillcolor="#5b9bd5" strokecolor="#41719c" strokeweight="1pt">
                      <v:textbox>
                        <w:txbxContent>
                          <w:p w14:paraId="13575C19" w14:textId="77777777" w:rsidR="00BD1EAE" w:rsidRDefault="00BD1EAE" w:rsidP="00A61CB6">
                            <w:pPr>
                              <w:jc w:val="center"/>
                            </w:pPr>
                            <w:r>
                              <w:t>Alerts</w:t>
                            </w:r>
                          </w:p>
                        </w:txbxContent>
                      </v:textbox>
                    </v:rect>
                    <v:rect id="Rectangle 367" o:spid="_x0000_s1066" style="position:absolute;left:1428;top:35528;width:19881;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" fillcolor="#5b9bd5" strokecolor="#41719c" strokeweight="1pt">
                      <v:textbox>
                        <w:txbxContent>
                          <w:p w14:paraId="1974EBF9" w14:textId="77777777" w:rsidR="00BD1EAE" w:rsidRDefault="00BD1EAE" w:rsidP="00A61CB6">
                            <w:pPr>
                              <w:jc w:val="center"/>
                            </w:pPr>
                            <w:r>
                              <w:t>Tactical Scenario Web Application</w:t>
                            </w:r>
                          </w:p>
                        </w:txbxContent>
                      </v:textbox>
                    </v:rect>
                    <v:shape id="Left Arrow 368" o:spid="_x0000_s1067" type="#_x0000_t66" style="position:absolute;left:22383;top:37147;width:18706;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" adj="2955" fillcolor="#5b9bd5" strokecolor="#41719c" strokeweight="1pt">
                      <v:textbox>
                        <w:txbxContent>
                          <w:p w14:paraId="358D6E79" w14:textId="77777777" w:rsidR="00BD1EAE" w:rsidRDefault="00BD1EAE" w:rsidP="00A61CB6">
                            <w:pPr>
                              <w:jc w:val="center"/>
                            </w:pPr>
                            <w:r>
                              <w:t>Fetch Alerts</w:t>
                            </w:r>
                          </w:p>
                        </w:txbxContent>
                      </v:textbox>
                    </v:shape>
                    <v:rect id="Rectangle 369" o:spid="_x0000_s1068" style="position:absolute;top:32956;width:22433;height:1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" filled="f" strokecolor="#41719c" strokeweight="1pt"/>
                    <v:shape id="Text Box 2" o:spid="_x0000_s1069" type="#_x0000_t202" style="position:absolute;left:5238;top:42100;width:1180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" fillcolor="window" strokecolor="windowText" strokeweight="1pt">
                      <v:textbox>
                        <w:txbxContent>
                          <w:p w14:paraId="0DD3E895" w14:textId="77777777" w:rsidR="00BD1EAE" w:rsidRDefault="00BD1EAE" w:rsidP="00A61CB6">
                            <w:r>
                              <w:t>Remote Server</w:t>
                            </w:r>
                          </w:p>
                        </w:txbxContent>
                      </v:textbox>
                    </v:shape>
                  </v:group>
                  <v:rect id="Rectangle 371" o:spid="_x0000_s1070" style="position:absolute;left:1524;top:12573;width:19024;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" fillcolor="#5b9bd5" strokecolor="#41719c" strokeweight="1pt">
                    <v:textbox>
                      <w:txbxContent>
                        <w:p w14:paraId="158E60B1" w14:textId="77777777" w:rsidR="00BD1EAE" w:rsidRDefault="00BD1EAE" w:rsidP="00A61CB6">
                          <w:pPr>
                            <w:jc w:val="center"/>
                          </w:pPr>
                          <w:r>
                            <w:t>Debit_Transactions</w:t>
                          </w:r>
                        </w:p>
                      </w:txbxContent>
                    </v:textbox>
                  </v:rect>
                  <v:rect id="Rectangle 372" o:spid="_x0000_s1071" style="position:absolute;top:95;width:2242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" filled="f" strokecolor="#41719c" strokeweight="1pt"/>
                  <v:rect id="Rectangle 373" o:spid="_x0000_s1072" style="position:absolute;left:1524;top:1143;width:19024;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" fillcolor="#5b9bd5" strokecolor="#41719c" strokeweight="1pt">
                    <v:textbox>
                      <w:txbxContent>
                        <w:p w14:paraId="1220217F" w14:textId="77777777" w:rsidR="00BD1EAE" w:rsidRDefault="00BD1EAE" w:rsidP="00A61CB6">
                          <w:pPr>
                            <w:jc w:val="center"/>
                          </w:pPr>
                          <w:r>
                            <w:t>Vantiv Data Report</w:t>
                          </w:r>
                        </w:p>
                      </w:txbxContent>
                    </v:textbox>
                  </v:rect>
                  <v:shape id="Down Arrow 374" o:spid="_x0000_s1073" type="#_x0000_t67" style="position:absolute;left:8477;top:4381;width:4667;height:8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" adj="15451" fillcolor="#5b9bd5" strokecolor="#41719c" strokeweight="1pt">
                    <v:textbox>
                      <w:txbxContent>
                        <w:p w14:paraId="75B1CBA4" w14:textId="77777777" w:rsidR="00BD1EAE" w:rsidRPr="00C67067" w:rsidRDefault="00BD1EAE" w:rsidP="00A61CB6">
                          <w:pPr>
                            <w:jc w:val="center"/>
                            <w:rPr>
                              <w:sz w:val="18"/>
                            </w:rPr>
                          </w:pPr>
                          <w:r w:rsidRPr="00C67067">
                            <w:rPr>
                              <w:sz w:val="18"/>
                            </w:rPr>
                            <w:t>Data</w:t>
                          </w:r>
                        </w:p>
                      </w:txbxContent>
                    </v:textbox>
                  </v:shape>
                </v:group>
                <w10:anchorlock/>
              </v:group>
            </w:pict>
          </mc:Fallback>
        </mc:AlternateContent>
      </w:r>
    </w:p>
    <w:p w14:paraId="01D768FD" w14:textId="740A9A78" w:rsidR="004F318B" w:rsidRDefault="00A61CB6" w:rsidP="00276BBE">
      <w:r>
        <w:t xml:space="preserve">Data from the Vantiv data report is flown into </w:t>
      </w:r>
      <w:r w:rsidR="00636D97">
        <w:t>the</w:t>
      </w:r>
      <w:r>
        <w:t xml:space="preserve"> </w:t>
      </w:r>
      <w:proofErr w:type="spellStart"/>
      <w:r>
        <w:t>Debit_Transactions</w:t>
      </w:r>
      <w:proofErr w:type="spellEnd"/>
      <w:r>
        <w:t xml:space="preserve"> table in Prime. The scenario uses data from </w:t>
      </w:r>
      <w:proofErr w:type="spellStart"/>
      <w:r>
        <w:t>Debit_Transactions</w:t>
      </w:r>
      <w:proofErr w:type="spellEnd"/>
      <w:r>
        <w:t xml:space="preserve">, </w:t>
      </w:r>
      <w:proofErr w:type="spellStart"/>
      <w:r>
        <w:t>AccountOwner</w:t>
      </w:r>
      <w:proofErr w:type="spellEnd"/>
      <w:r>
        <w:t>, and Customer in Prime to generate alerts that are then flown into the Tactical Scenario Web Application.</w:t>
      </w:r>
    </w:p>
    <w:p w14:paraId="30DBE9B3" w14:textId="77777777" w:rsidR="00276BBE" w:rsidRPr="0057344B" w:rsidRDefault="00276BBE" w:rsidP="00276BBE">
      <w:pPr>
        <w:pStyle w:val="Heading2"/>
        <w:numPr>
          <w:ilvl w:val="2"/>
          <w:numId w:val="7"/>
        </w:numPr>
      </w:pPr>
      <w:bookmarkStart w:id="4" w:name="_Toc464811138"/>
      <w:bookmarkStart w:id="5" w:name="_Toc465065121"/>
      <w:r w:rsidRPr="0057344B">
        <w:lastRenderedPageBreak/>
        <w:t>Carousel Transactions</w:t>
      </w:r>
      <w:bookmarkEnd w:id="4"/>
      <w:bookmarkEnd w:id="5"/>
    </w:p>
    <w:p w14:paraId="7FA1340B" w14:textId="77777777" w:rsidR="00276BBE" w:rsidRDefault="00276BBE" w:rsidP="00276BBE">
      <w:r w:rsidRPr="00C01A73">
        <w:t>This scenario monitors for carousel transactions i.e. repeated import and export of identical high value goods by a Customer</w:t>
      </w:r>
      <w:r>
        <w:t>.</w:t>
      </w:r>
    </w:p>
    <w:p w14:paraId="665676CA" w14:textId="77777777" w:rsidR="00276BBE" w:rsidRDefault="00276BBE" w:rsidP="00276BBE">
      <w:r>
        <w:t>The logical flow of the procedure implemented to monitor this scenario is explained below:</w:t>
      </w:r>
    </w:p>
    <w:p w14:paraId="1E1819B2" w14:textId="77777777" w:rsidR="00276BBE" w:rsidRDefault="00276BBE" w:rsidP="00276BBE">
      <w:pPr>
        <w:pStyle w:val="ListParagraph"/>
        <w:numPr>
          <w:ilvl w:val="0"/>
          <w:numId w:val="15"/>
        </w:numPr>
      </w:pPr>
      <w:r>
        <w:t>Input parameters</w:t>
      </w:r>
    </w:p>
    <w:p w14:paraId="67A9A214" w14:textId="0192B295" w:rsidR="00276BBE" w:rsidRDefault="001C6203" w:rsidP="00276BBE">
      <w:pPr>
        <w:pStyle w:val="ListParagraph"/>
        <w:numPr>
          <w:ilvl w:val="1"/>
          <w:numId w:val="15"/>
        </w:numPr>
      </w:pPr>
      <w:r w:rsidRPr="0094688B">
        <w:rPr>
          <w:szCs w:val="22"/>
        </w:rPr>
        <w:t>@</w:t>
      </w:r>
      <w:r w:rsidRPr="0094688B">
        <w:rPr>
          <w:rFonts w:eastAsiaTheme="minorEastAsia"/>
          <w:color w:val="000000"/>
          <w:szCs w:val="22"/>
          <w:highlight w:val="white"/>
        </w:rPr>
        <w:t>START_DATE</w:t>
      </w:r>
      <w:r w:rsidR="00276BBE">
        <w:t xml:space="preserve">: current month start day in the format </w:t>
      </w:r>
      <w:r w:rsidR="00276BBE" w:rsidRPr="00B43C6B">
        <w:t>YYYYMMDD</w:t>
      </w:r>
      <w:r w:rsidR="00276BBE">
        <w:t xml:space="preserve"> </w:t>
      </w:r>
    </w:p>
    <w:p w14:paraId="71BBC2C3" w14:textId="239F66C2" w:rsidR="00276BBE" w:rsidRDefault="001C6203" w:rsidP="00276BBE">
      <w:pPr>
        <w:pStyle w:val="ListParagraph"/>
        <w:numPr>
          <w:ilvl w:val="1"/>
          <w:numId w:val="15"/>
        </w:numPr>
      </w:pPr>
      <w:r w:rsidRPr="0094688B">
        <w:rPr>
          <w:szCs w:val="22"/>
        </w:rPr>
        <w:t>@</w:t>
      </w:r>
      <w:r w:rsidRPr="0094688B">
        <w:rPr>
          <w:rFonts w:eastAsiaTheme="minorEastAsia"/>
          <w:color w:val="000000"/>
          <w:szCs w:val="22"/>
          <w:highlight w:val="white"/>
        </w:rPr>
        <w:t>END_DATE</w:t>
      </w:r>
      <w:r w:rsidR="00276BBE">
        <w:t xml:space="preserve">: current month end day in the format </w:t>
      </w:r>
      <w:r w:rsidR="00276BBE" w:rsidRPr="00B43C6B">
        <w:t>YYYYMMDD</w:t>
      </w:r>
    </w:p>
    <w:p w14:paraId="613E1111" w14:textId="51CCA0EF" w:rsidR="00786A4E" w:rsidRDefault="008140E6" w:rsidP="00C847EF">
      <w:pPr>
        <w:pStyle w:val="ListParagraph"/>
        <w:numPr>
          <w:ilvl w:val="1"/>
          <w:numId w:val="15"/>
        </w:numPr>
      </w:pPr>
      <w:r>
        <w:t>@</w:t>
      </w:r>
      <w:proofErr w:type="spellStart"/>
      <w:r w:rsidR="00C847EF" w:rsidRPr="00C847EF">
        <w:t>CaslHRGoodsTradeThsld</w:t>
      </w:r>
      <w:proofErr w:type="spellEnd"/>
      <w:r w:rsidR="005F682D">
        <w:t>: t</w:t>
      </w:r>
      <w:r w:rsidR="00C847EF">
        <w:t xml:space="preserve">hreshold for </w:t>
      </w:r>
      <w:r w:rsidR="00C847EF" w:rsidRPr="00C847EF">
        <w:t>Total number of carousel trades involving High Risk High Value Goods Type in the monitoring period</w:t>
      </w:r>
    </w:p>
    <w:p w14:paraId="3018CFCE" w14:textId="782C6B84" w:rsidR="005C779E" w:rsidRDefault="00642F0D" w:rsidP="001D1777">
      <w:pPr>
        <w:pStyle w:val="ListParagraph"/>
        <w:numPr>
          <w:ilvl w:val="1"/>
          <w:numId w:val="15"/>
        </w:numPr>
      </w:pPr>
      <w:r>
        <w:t>@</w:t>
      </w:r>
      <w:proofErr w:type="spellStart"/>
      <w:r w:rsidRPr="00642F0D">
        <w:t>CaslHRDocumentAmtThsld</w:t>
      </w:r>
      <w:proofErr w:type="spellEnd"/>
      <w:r w:rsidR="005F682D">
        <w:t xml:space="preserve">: </w:t>
      </w:r>
      <w:r w:rsidR="004F4E05">
        <w:t>threshold for s</w:t>
      </w:r>
      <w:r w:rsidR="001D1777" w:rsidRPr="001D1777">
        <w:t>um of Document Amount of carousel trades involving High Risk High Value Goods Type in the monitoring period.</w:t>
      </w:r>
    </w:p>
    <w:p w14:paraId="3D86DBF0" w14:textId="0B56968A" w:rsidR="00D6115F" w:rsidRDefault="00366683" w:rsidP="00296E0E">
      <w:pPr>
        <w:pStyle w:val="ListParagraph"/>
        <w:numPr>
          <w:ilvl w:val="1"/>
          <w:numId w:val="15"/>
        </w:numPr>
      </w:pPr>
      <w:r>
        <w:t>@</w:t>
      </w:r>
      <w:proofErr w:type="spellStart"/>
      <w:r w:rsidRPr="00366683">
        <w:t>CaslDUGoodsTradeThsld</w:t>
      </w:r>
      <w:proofErr w:type="spellEnd"/>
      <w:r w:rsidR="004F4E05">
        <w:t xml:space="preserve">: </w:t>
      </w:r>
      <w:r w:rsidR="00296E0E">
        <w:t>threshold for t</w:t>
      </w:r>
      <w:r w:rsidR="00296E0E" w:rsidRPr="00296E0E">
        <w:t>otal number of carousel trades involving Dual Use High Value Goods Type in the monitoring period</w:t>
      </w:r>
    </w:p>
    <w:p w14:paraId="1056A7CC" w14:textId="2BE2F317" w:rsidR="008C41E5" w:rsidRDefault="008C41E5" w:rsidP="008C41E5">
      <w:pPr>
        <w:pStyle w:val="ListParagraph"/>
        <w:numPr>
          <w:ilvl w:val="1"/>
          <w:numId w:val="15"/>
        </w:numPr>
      </w:pPr>
      <w:r>
        <w:t>@</w:t>
      </w:r>
      <w:proofErr w:type="spellStart"/>
      <w:r w:rsidRPr="008C41E5">
        <w:t>CaslDUDocumentAmtThsld</w:t>
      </w:r>
      <w:proofErr w:type="spellEnd"/>
      <w:r>
        <w:t xml:space="preserve">: </w:t>
      </w:r>
      <w:r w:rsidR="00AF2AF3">
        <w:t>threshold for s</w:t>
      </w:r>
      <w:r w:rsidR="00AF2AF3" w:rsidRPr="00AF2AF3">
        <w:t>um of Document Amount of carousel trades involving Dual Use High Value Goods Type in the monitoring period</w:t>
      </w:r>
    </w:p>
    <w:p w14:paraId="4C62C0B9" w14:textId="71502D33" w:rsidR="005317C3" w:rsidRDefault="005317C3" w:rsidP="005317C3">
      <w:pPr>
        <w:pStyle w:val="ListParagraph"/>
        <w:numPr>
          <w:ilvl w:val="1"/>
          <w:numId w:val="15"/>
        </w:numPr>
      </w:pPr>
      <w:r>
        <w:t>@</w:t>
      </w:r>
      <w:proofErr w:type="spellStart"/>
      <w:r w:rsidRPr="005317C3">
        <w:t>CaslGoodsTradeThsld</w:t>
      </w:r>
      <w:proofErr w:type="spellEnd"/>
      <w:r>
        <w:t>: threshold for t</w:t>
      </w:r>
      <w:r w:rsidRPr="005317C3">
        <w:t>otal number of carousel trades with High Value Goods Type in the monitoring period</w:t>
      </w:r>
    </w:p>
    <w:p w14:paraId="50ED251D" w14:textId="6D911143" w:rsidR="007F68C9" w:rsidRDefault="00EA2E6E" w:rsidP="007F68C9">
      <w:pPr>
        <w:pStyle w:val="ListParagraph"/>
        <w:numPr>
          <w:ilvl w:val="1"/>
          <w:numId w:val="15"/>
        </w:numPr>
      </w:pPr>
      <w:r>
        <w:t>@</w:t>
      </w:r>
      <w:proofErr w:type="spellStart"/>
      <w:r w:rsidR="007F68C9" w:rsidRPr="007F68C9">
        <w:t>CaslDocumentAmtThsld</w:t>
      </w:r>
      <w:proofErr w:type="spellEnd"/>
      <w:r w:rsidR="007F68C9">
        <w:t xml:space="preserve">: threshold for </w:t>
      </w:r>
      <w:r w:rsidR="00E26686">
        <w:t>s</w:t>
      </w:r>
      <w:r w:rsidR="007F68C9" w:rsidRPr="007F68C9">
        <w:t>um of Document Amount of carousel trades High Value Goods Type in the monitoring period</w:t>
      </w:r>
    </w:p>
    <w:p w14:paraId="4B2BA973" w14:textId="674223E5" w:rsidR="00276BBE" w:rsidRPr="002A00F4" w:rsidRDefault="00276BBE" w:rsidP="00276BBE">
      <w:pPr>
        <w:rPr>
          <w:b/>
        </w:rPr>
      </w:pPr>
      <w:r>
        <w:br/>
      </w:r>
      <w:r w:rsidRPr="002A00F4">
        <w:rPr>
          <w:b/>
        </w:rPr>
        <w:t>Example:</w:t>
      </w:r>
    </w:p>
    <w:p w14:paraId="2E6ACE81" w14:textId="1F08E527"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w:t>
      </w:r>
      <w:r w:rsidR="005A3007">
        <w:rPr>
          <w:rFonts w:ascii="Courier New" w:eastAsiaTheme="minorEastAsia" w:hAnsi="Courier New" w:cs="Courier New"/>
          <w:noProof/>
          <w:sz w:val="20"/>
        </w:rPr>
        <w:t>START_DATE</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sidR="005A3007">
        <w:rPr>
          <w:rFonts w:ascii="Courier New" w:eastAsiaTheme="minorEastAsia" w:hAnsi="Courier New" w:cs="Courier New"/>
          <w:noProof/>
          <w:sz w:val="20"/>
        </w:rPr>
        <w:tab/>
      </w:r>
      <w:r w:rsidR="005A3007">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2016</w:t>
      </w:r>
      <w:r w:rsidR="005A3007"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06</w:t>
      </w:r>
      <w:r w:rsidR="005A3007"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01</w:t>
      </w:r>
      <w:r w:rsidR="005A3007" w:rsidRPr="006D2928">
        <w:rPr>
          <w:rFonts w:ascii="Courier New" w:eastAsiaTheme="minorEastAsia" w:hAnsi="Courier New" w:cs="Courier New"/>
          <w:noProof/>
          <w:color w:val="FF0000"/>
          <w:sz w:val="20"/>
        </w:rPr>
        <w:t>’</w:t>
      </w:r>
      <w:r>
        <w:rPr>
          <w:rFonts w:ascii="Courier New" w:eastAsiaTheme="minorEastAsia" w:hAnsi="Courier New" w:cs="Courier New"/>
          <w:noProof/>
          <w:color w:val="808080"/>
          <w:sz w:val="20"/>
        </w:rPr>
        <w:t>,</w:t>
      </w:r>
      <w:r w:rsidR="005A3007">
        <w:rPr>
          <w:rFonts w:ascii="Courier New" w:eastAsiaTheme="minorEastAsia" w:hAnsi="Courier New" w:cs="Courier New"/>
          <w:noProof/>
          <w:sz w:val="20"/>
        </w:rPr>
        <w:tab/>
      </w:r>
      <w:r w:rsidR="005A3007">
        <w:rPr>
          <w:rFonts w:ascii="Courier New" w:eastAsiaTheme="minorEastAsia" w:hAnsi="Courier New" w:cs="Courier New"/>
          <w:noProof/>
          <w:sz w:val="20"/>
        </w:rPr>
        <w:tab/>
      </w:r>
      <w:r w:rsidR="005A3007">
        <w:rPr>
          <w:rFonts w:ascii="Courier New" w:eastAsiaTheme="minorEastAsia" w:hAnsi="Courier New" w:cs="Courier New"/>
          <w:noProof/>
          <w:sz w:val="20"/>
        </w:rPr>
        <w:tab/>
      </w:r>
    </w:p>
    <w:p w14:paraId="5280EA07" w14:textId="0D6E8E55"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w:t>
      </w:r>
      <w:r w:rsidR="005A3007">
        <w:rPr>
          <w:rFonts w:ascii="Courier New" w:eastAsiaTheme="minorEastAsia" w:hAnsi="Courier New" w:cs="Courier New"/>
          <w:noProof/>
          <w:sz w:val="20"/>
        </w:rPr>
        <w:t>END_DATE</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sidR="005A3007">
        <w:rPr>
          <w:rFonts w:ascii="Courier New" w:eastAsiaTheme="minorEastAsia" w:hAnsi="Courier New" w:cs="Courier New"/>
          <w:noProof/>
          <w:sz w:val="20"/>
        </w:rPr>
        <w:tab/>
      </w:r>
      <w:r w:rsidR="005A3007">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2016</w:t>
      </w:r>
      <w:r w:rsidR="005A3007"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06</w:t>
      </w:r>
      <w:r w:rsidR="005A3007"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31</w:t>
      </w:r>
      <w:r w:rsidR="005A3007" w:rsidRPr="006D2928">
        <w:rPr>
          <w:rFonts w:ascii="Courier New" w:eastAsiaTheme="minorEastAsia" w:hAnsi="Courier New" w:cs="Courier New"/>
          <w:noProof/>
          <w:color w:val="FF0000"/>
          <w:sz w:val="20"/>
        </w:rPr>
        <w:t>’</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369EED1A" w14:textId="2C68D8D6"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w:t>
      </w:r>
      <w:commentRangeStart w:id="6"/>
      <w:r>
        <w:rPr>
          <w:rFonts w:ascii="Courier New" w:eastAsiaTheme="minorEastAsia" w:hAnsi="Courier New" w:cs="Courier New"/>
          <w:noProof/>
          <w:sz w:val="20"/>
        </w:rPr>
        <w:t>CASLHRGOODSTRADETHSLD</w:t>
      </w:r>
      <w:commentRangeEnd w:id="6"/>
      <w:r w:rsidR="00807055">
        <w:rPr>
          <w:rStyle w:val="CommentReference"/>
        </w:rPr>
        <w:commentReference w:id="6"/>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09FAE121" w14:textId="0FA22506"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@CASLDUGOODSTRADETHSLD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789B6AEE" w14:textId="7633EA95"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@CASLGOODSTRADETHSLD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7D621249" w14:textId="64FA2069"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@CASLHRDOCUMENTAMTTHSLD</w:t>
      </w:r>
      <w:r>
        <w:rPr>
          <w:rFonts w:ascii="Courier New" w:eastAsiaTheme="minorEastAsia" w:hAnsi="Courier New" w:cs="Courier New"/>
          <w:noProof/>
          <w:sz w:val="20"/>
        </w:rPr>
        <w:tab/>
        <w:t xml:space="preserve">  </w:t>
      </w:r>
      <w:r>
        <w:rPr>
          <w:rFonts w:ascii="Courier New" w:eastAsiaTheme="minorEastAsia" w:hAnsi="Courier New" w:cs="Courier New"/>
          <w:noProof/>
          <w:color w:val="0000FF"/>
          <w:sz w:val="20"/>
        </w:rPr>
        <w:t>DECIMAL</w:t>
      </w:r>
      <w:r>
        <w:rPr>
          <w:rFonts w:ascii="Courier New" w:eastAsiaTheme="minorEastAsia" w:hAnsi="Courier New" w:cs="Courier New"/>
          <w:noProof/>
          <w:color w:val="808080"/>
          <w:sz w:val="20"/>
        </w:rPr>
        <w:t>(</w:t>
      </w:r>
      <w:r>
        <w:rPr>
          <w:rFonts w:ascii="Courier New" w:eastAsiaTheme="minorEastAsia" w:hAnsi="Courier New" w:cs="Courier New"/>
          <w:noProof/>
          <w:sz w:val="20"/>
        </w:rPr>
        <w:t>19</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100000</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6647507" w14:textId="46154869" w:rsidR="00864CF0" w:rsidRDefault="00864CF0" w:rsidP="00864CF0">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@CASLDUDOCUMENTAMTTHSLD</w:t>
      </w:r>
      <w:r>
        <w:rPr>
          <w:rFonts w:ascii="Courier New" w:eastAsiaTheme="minorEastAsia" w:hAnsi="Courier New" w:cs="Courier New"/>
          <w:noProof/>
          <w:sz w:val="20"/>
        </w:rPr>
        <w:tab/>
        <w:t xml:space="preserve">  </w:t>
      </w:r>
      <w:r>
        <w:rPr>
          <w:rFonts w:ascii="Courier New" w:eastAsiaTheme="minorEastAsia" w:hAnsi="Courier New" w:cs="Courier New"/>
          <w:noProof/>
          <w:color w:val="0000FF"/>
          <w:sz w:val="20"/>
        </w:rPr>
        <w:t>DECIMAL</w:t>
      </w:r>
      <w:r>
        <w:rPr>
          <w:rFonts w:ascii="Courier New" w:eastAsiaTheme="minorEastAsia" w:hAnsi="Courier New" w:cs="Courier New"/>
          <w:noProof/>
          <w:color w:val="808080"/>
          <w:sz w:val="20"/>
        </w:rPr>
        <w:t>(</w:t>
      </w:r>
      <w:r>
        <w:rPr>
          <w:rFonts w:ascii="Courier New" w:eastAsiaTheme="minorEastAsia" w:hAnsi="Courier New" w:cs="Courier New"/>
          <w:noProof/>
          <w:sz w:val="20"/>
        </w:rPr>
        <w:t>19</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100000</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2CD3DF6" w14:textId="77777777" w:rsidR="00864CF0" w:rsidRDefault="00864CF0" w:rsidP="00864CF0">
      <w:r>
        <w:rPr>
          <w:rFonts w:ascii="Courier New" w:eastAsiaTheme="minorEastAsia" w:hAnsi="Courier New" w:cs="Courier New"/>
          <w:noProof/>
          <w:sz w:val="20"/>
        </w:rPr>
        <w:tab/>
        <w:t>@CASLDOCUMENTAMTTHSLD</w:t>
      </w:r>
      <w:r>
        <w:rPr>
          <w:rFonts w:ascii="Courier New" w:eastAsiaTheme="minorEastAsia" w:hAnsi="Courier New" w:cs="Courier New"/>
          <w:noProof/>
          <w:sz w:val="20"/>
        </w:rPr>
        <w:tab/>
        <w:t xml:space="preserve">  </w:t>
      </w:r>
      <w:r>
        <w:rPr>
          <w:rFonts w:ascii="Courier New" w:eastAsiaTheme="minorEastAsia" w:hAnsi="Courier New" w:cs="Courier New"/>
          <w:noProof/>
          <w:color w:val="0000FF"/>
          <w:sz w:val="20"/>
        </w:rPr>
        <w:t>DECIMAL</w:t>
      </w:r>
      <w:r>
        <w:rPr>
          <w:rFonts w:ascii="Courier New" w:eastAsiaTheme="minorEastAsia" w:hAnsi="Courier New" w:cs="Courier New"/>
          <w:noProof/>
          <w:color w:val="808080"/>
          <w:sz w:val="20"/>
        </w:rPr>
        <w:t>(</w:t>
      </w:r>
      <w:r>
        <w:rPr>
          <w:rFonts w:ascii="Courier New" w:eastAsiaTheme="minorEastAsia" w:hAnsi="Courier New" w:cs="Courier New"/>
          <w:noProof/>
          <w:sz w:val="20"/>
        </w:rPr>
        <w:t>19</w:t>
      </w:r>
      <w:r>
        <w:rPr>
          <w:rFonts w:ascii="Courier New" w:eastAsiaTheme="minorEastAsia" w:hAnsi="Courier New" w:cs="Courier New"/>
          <w:noProof/>
          <w:color w:val="808080"/>
          <w:sz w:val="20"/>
        </w:rPr>
        <w:t>,</w:t>
      </w:r>
      <w:r>
        <w:rPr>
          <w:rFonts w:ascii="Courier New" w:eastAsiaTheme="minorEastAsia" w:hAnsi="Courier New" w:cs="Courier New"/>
          <w:noProof/>
          <w:sz w:val="20"/>
        </w:rPr>
        <w:t>2</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100000</w:t>
      </w:r>
      <w:r>
        <w:rPr>
          <w:rFonts w:ascii="Courier New" w:eastAsiaTheme="minorEastAsia" w:hAnsi="Courier New" w:cs="Courier New"/>
          <w:noProof/>
          <w:sz w:val="20"/>
        </w:rPr>
        <w:tab/>
      </w:r>
      <w:r>
        <w:t xml:space="preserve"> </w:t>
      </w:r>
    </w:p>
    <w:p w14:paraId="35CB88A7" w14:textId="37D09C12" w:rsidR="00276BBE" w:rsidRPr="001C6203" w:rsidRDefault="00276BBE" w:rsidP="00864CF0">
      <w:pPr>
        <w:rPr>
          <w:strike/>
        </w:rPr>
      </w:pPr>
      <w:r>
        <w:t xml:space="preserve">The customers who made transactions/drawings in the period beginning from </w:t>
      </w:r>
      <w:r w:rsidR="001C6203" w:rsidRPr="0094688B">
        <w:rPr>
          <w:szCs w:val="22"/>
        </w:rPr>
        <w:t>@</w:t>
      </w:r>
      <w:r w:rsidR="001C6203" w:rsidRPr="0094688B">
        <w:rPr>
          <w:rFonts w:eastAsiaTheme="minorEastAsia"/>
          <w:color w:val="000000"/>
          <w:szCs w:val="22"/>
          <w:highlight w:val="white"/>
        </w:rPr>
        <w:t>START_DATE</w:t>
      </w:r>
      <w:r w:rsidR="001C6203" w:rsidRPr="0094688B">
        <w:rPr>
          <w:szCs w:val="22"/>
        </w:rPr>
        <w:t xml:space="preserve"> </w:t>
      </w:r>
      <w:r>
        <w:t xml:space="preserve">and ending at </w:t>
      </w:r>
      <w:r w:rsidR="001C6203" w:rsidRPr="0094688B">
        <w:rPr>
          <w:szCs w:val="22"/>
        </w:rPr>
        <w:t>@</w:t>
      </w:r>
      <w:r w:rsidR="001C6203" w:rsidRPr="0094688B">
        <w:rPr>
          <w:rFonts w:eastAsiaTheme="minorEastAsia"/>
          <w:color w:val="000000"/>
          <w:szCs w:val="22"/>
          <w:highlight w:val="white"/>
        </w:rPr>
        <w:t>END_DATE</w:t>
      </w:r>
      <w:r w:rsidR="001C6203" w:rsidRPr="0094688B">
        <w:rPr>
          <w:szCs w:val="22"/>
        </w:rPr>
        <w:t xml:space="preserve"> </w:t>
      </w:r>
      <w:proofErr w:type="gramStart"/>
      <w:r>
        <w:t>are</w:t>
      </w:r>
      <w:proofErr w:type="gramEnd"/>
      <w:r>
        <w:t xml:space="preserve"> monitored for Carousel transactions</w:t>
      </w:r>
      <w:r w:rsidR="005A3007">
        <w:t xml:space="preserve">. </w:t>
      </w:r>
    </w:p>
    <w:p w14:paraId="0B4DA376" w14:textId="08A90898" w:rsidR="00276BBE" w:rsidRDefault="00276BBE" w:rsidP="00276BBE">
      <w:pPr>
        <w:pStyle w:val="ListParagraph"/>
        <w:numPr>
          <w:ilvl w:val="0"/>
          <w:numId w:val="15"/>
        </w:numPr>
      </w:pPr>
      <w:r>
        <w:t xml:space="preserve">Data Retrieval:  All the latest unique transactions from the LC and Drawings tables from the US_DATA_MART are retrieved into the Prime database using a linked server object which establishes a connection between the two databases. The retrieved transactions are stored into </w:t>
      </w:r>
      <w:r w:rsidR="001C6203" w:rsidRPr="0094688B">
        <w:rPr>
          <w:szCs w:val="22"/>
        </w:rPr>
        <w:t xml:space="preserve">tables’ i.e.  </w:t>
      </w:r>
      <w:r w:rsidR="001C6203" w:rsidRPr="0094688B">
        <w:rPr>
          <w:rFonts w:eastAsiaTheme="minorEastAsia"/>
          <w:color w:val="000000"/>
          <w:szCs w:val="22"/>
          <w:highlight w:val="white"/>
        </w:rPr>
        <w:t>CT_MULTI_LC_MAX</w:t>
      </w:r>
      <w:r w:rsidR="001C6203" w:rsidRPr="0094688B">
        <w:rPr>
          <w:szCs w:val="22"/>
        </w:rPr>
        <w:t xml:space="preserve"> and </w:t>
      </w:r>
      <w:r w:rsidR="001C6203" w:rsidRPr="0094688B">
        <w:rPr>
          <w:rFonts w:eastAsiaTheme="minorEastAsia"/>
          <w:color w:val="000000"/>
          <w:szCs w:val="22"/>
          <w:highlight w:val="white"/>
        </w:rPr>
        <w:t>CT_MULTI_DRAWINGS_MAX</w:t>
      </w:r>
      <w:r w:rsidR="001C6203" w:rsidRPr="0094688B">
        <w:rPr>
          <w:szCs w:val="22"/>
        </w:rPr>
        <w:t xml:space="preserve">. </w:t>
      </w:r>
      <w:r>
        <w:t xml:space="preserve"> </w:t>
      </w:r>
    </w:p>
    <w:p w14:paraId="6011ED99" w14:textId="7037FC09" w:rsidR="001C6203" w:rsidRDefault="001C6203" w:rsidP="00276BBE">
      <w:pPr>
        <w:pStyle w:val="ListParagraph"/>
        <w:numPr>
          <w:ilvl w:val="0"/>
          <w:numId w:val="15"/>
        </w:numPr>
      </w:pPr>
      <w:r w:rsidRPr="0094688B">
        <w:rPr>
          <w:szCs w:val="22"/>
        </w:rPr>
        <w:t>Another table,</w:t>
      </w:r>
      <w:r w:rsidRPr="0094688B">
        <w:rPr>
          <w:rFonts w:eastAsiaTheme="minorEastAsia"/>
          <w:color w:val="000000"/>
          <w:szCs w:val="22"/>
          <w:highlight w:val="white"/>
        </w:rPr>
        <w:t xml:space="preserve"> CT_CAROUSELTRANSACTIONS</w:t>
      </w:r>
      <w:r w:rsidR="00276BBE">
        <w:t>, is created to store all the transactions</w:t>
      </w:r>
      <w:r w:rsidR="005A3007">
        <w:t xml:space="preserve"> for the monitoring period. The tables</w:t>
      </w:r>
      <w:r w:rsidR="00276BBE">
        <w:t xml:space="preserve"> </w:t>
      </w:r>
      <w:r w:rsidRPr="0094688B">
        <w:rPr>
          <w:szCs w:val="22"/>
        </w:rPr>
        <w:t>#</w:t>
      </w:r>
      <w:r w:rsidRPr="0094688B">
        <w:rPr>
          <w:rFonts w:eastAsiaTheme="minorEastAsia"/>
          <w:color w:val="000000"/>
          <w:szCs w:val="22"/>
          <w:highlight w:val="white"/>
        </w:rPr>
        <w:t>CT_MULTI_DRAWINGS_MAX</w:t>
      </w:r>
      <w:r w:rsidRPr="0094688B">
        <w:rPr>
          <w:szCs w:val="22"/>
        </w:rPr>
        <w:t xml:space="preserve"> and #</w:t>
      </w:r>
      <w:r w:rsidRPr="0094688B">
        <w:rPr>
          <w:rFonts w:eastAsiaTheme="minorEastAsia"/>
          <w:color w:val="000000"/>
          <w:szCs w:val="22"/>
          <w:highlight w:val="white"/>
        </w:rPr>
        <w:t>CT_MULTI_LC_MA</w:t>
      </w:r>
      <w:r>
        <w:t xml:space="preserve"> </w:t>
      </w:r>
      <w:r w:rsidR="00276BBE">
        <w:t xml:space="preserve">are joined together based on the field ID from the </w:t>
      </w:r>
      <w:proofErr w:type="spellStart"/>
      <w:r w:rsidR="00276BBE">
        <w:t>LC_Table</w:t>
      </w:r>
      <w:proofErr w:type="spellEnd"/>
      <w:r w:rsidR="00276BBE">
        <w:t xml:space="preserve"> and the first 12 digits from the field </w:t>
      </w:r>
      <w:proofErr w:type="gramStart"/>
      <w:r w:rsidR="00276BBE">
        <w:t>ID  from</w:t>
      </w:r>
      <w:proofErr w:type="gramEnd"/>
      <w:r w:rsidR="00276BBE">
        <w:t xml:space="preserve"> the Drawings table</w:t>
      </w:r>
      <w:r w:rsidR="00276BBE" w:rsidRPr="00BF25FB">
        <w:t xml:space="preserve"> </w:t>
      </w:r>
      <w:r w:rsidR="00276BBE">
        <w:t xml:space="preserve">                                                                                                  </w:t>
      </w:r>
    </w:p>
    <w:p w14:paraId="3C848C4E" w14:textId="536B8D20" w:rsidR="00276BBE" w:rsidRDefault="00276BBE" w:rsidP="00276BBE">
      <w:pPr>
        <w:pStyle w:val="ListParagraph"/>
        <w:numPr>
          <w:ilvl w:val="0"/>
          <w:numId w:val="15"/>
        </w:numPr>
      </w:pPr>
      <w:r>
        <w:lastRenderedPageBreak/>
        <w:t>The data retrieval process for the collection LC Types (LC_TYPE field value beginning with ‘C’) and the rest of the LC Type differs and both processes are explained below.</w:t>
      </w:r>
    </w:p>
    <w:p w14:paraId="44076D25" w14:textId="31F37F92" w:rsidR="00276BBE" w:rsidRDefault="00276BBE" w:rsidP="00276BBE">
      <w:r w:rsidRPr="00792C65">
        <w:rPr>
          <w:u w:val="single"/>
        </w:rPr>
        <w:t>Note:</w:t>
      </w:r>
      <w:r>
        <w:t xml:space="preserve">  in both the cases as mentioned above, the transactions belonging to LC_TYPE ‘RUS’ and the transfer LC_TYPES i.e. those which begin with ‘ET’. This condition was included based on the SME judgement as</w:t>
      </w:r>
      <w:del w:id="7" w:author="Guest-XIANG, WEI (LCD)" w:date="2021-08-05T20:22:00Z">
        <w:r w:rsidDel="001C69AD">
          <w:delText xml:space="preserve"> ‘RUS’ do not have required fields as these are not mandatory</w:delText>
        </w:r>
      </w:del>
      <w:ins w:id="8" w:author="Guest-XIANG, WEI (LCD)" w:date="2021-08-05T20:22:00Z">
        <w:r w:rsidR="001C69AD" w:rsidRPr="001C69AD">
          <w:t xml:space="preserve"> </w:t>
        </w:r>
        <w:r w:rsidR="001C69AD">
          <w:t>e</w:t>
        </w:r>
        <w:r w:rsidR="001C69AD" w:rsidRPr="001C69AD">
          <w:t>xpand scope of coverage to include RUS (Reimbursement Unconfirmed Sight) transactions when the applicant or beneficiary is a non-BOC party</w:t>
        </w:r>
      </w:ins>
      <w:r>
        <w:t>. The Transfer LCs are of the child LC Types and therefore would have all the field values identical to the parent LC record. Including this field would have resulted in duplication of records as the parent LC Types are monitored by default based on the conditions listed. Additionally, transactions with ‘ZZ’ values for the field ‘</w:t>
      </w:r>
      <w:r w:rsidRPr="00D95BFC">
        <w:t>ACT_GOODS_DESC’</w:t>
      </w:r>
      <w:r>
        <w:t xml:space="preserve"> are ignored</w:t>
      </w:r>
    </w:p>
    <w:p w14:paraId="6BF2F1FD" w14:textId="77777777" w:rsidR="00276BBE" w:rsidRDefault="00276BBE" w:rsidP="00276BBE">
      <w:pPr>
        <w:pStyle w:val="ListParagraph"/>
        <w:numPr>
          <w:ilvl w:val="1"/>
          <w:numId w:val="14"/>
        </w:numPr>
      </w:pPr>
      <w:r>
        <w:t xml:space="preserve">For LC Types other than collections (i.e. recognized by the LC_TYPE field value which do not begin with ‘C’) the transactions are extracted based on the </w:t>
      </w:r>
      <w:r w:rsidRPr="00192773">
        <w:t>DOC_RECE_DT</w:t>
      </w:r>
      <w:r>
        <w:t xml:space="preserve"> field value falling between @LOOKBACKSTART and @CURRPERIODEND</w:t>
      </w:r>
    </w:p>
    <w:p w14:paraId="623A7709" w14:textId="040BD023"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02455E">
        <w:t>CAROUSELTRANSACTIONS</w:t>
      </w:r>
      <w:r>
        <w:t xml:space="preserve"> for LC type other than collection is as shown below:</w:t>
      </w:r>
    </w:p>
    <w:tbl>
      <w:tblPr>
        <w:tblStyle w:val="TableGrid"/>
        <w:tblW w:w="0" w:type="auto"/>
        <w:tblLayout w:type="fixed"/>
        <w:tblLook w:val="04A0" w:firstRow="1" w:lastRow="0" w:firstColumn="1" w:lastColumn="0" w:noHBand="0" w:noVBand="1"/>
      </w:tblPr>
      <w:tblGrid>
        <w:gridCol w:w="3978"/>
        <w:gridCol w:w="3690"/>
        <w:gridCol w:w="3060"/>
      </w:tblGrid>
      <w:tr w:rsidR="00191B58" w14:paraId="474543F2" w14:textId="78D1C719" w:rsidTr="005A1E71">
        <w:trPr>
          <w:cnfStyle w:val="100000000000" w:firstRow="1" w:lastRow="0" w:firstColumn="0" w:lastColumn="0" w:oddVBand="0" w:evenVBand="0" w:oddHBand="0" w:evenHBand="0" w:firstRowFirstColumn="0" w:firstRowLastColumn="0" w:lastRowFirstColumn="0" w:lastRowLastColumn="0"/>
        </w:trPr>
        <w:tc>
          <w:tcPr>
            <w:tcW w:w="3978" w:type="dxa"/>
            <w:vAlign w:val="center"/>
          </w:tcPr>
          <w:p w14:paraId="5B078112" w14:textId="77777777" w:rsidR="000A630C" w:rsidRDefault="000A630C" w:rsidP="00705CFC">
            <w:pPr>
              <w:pStyle w:val="ListParagraph"/>
              <w:ind w:left="0"/>
            </w:pPr>
          </w:p>
          <w:p w14:paraId="77F58555" w14:textId="30F0DCC0" w:rsidR="00191B58" w:rsidRDefault="00DB3867" w:rsidP="00705CFC">
            <w:pPr>
              <w:pStyle w:val="ListParagraph"/>
              <w:ind w:left="0"/>
            </w:pPr>
            <w:r>
              <w:t>#</w:t>
            </w:r>
            <w:r w:rsidR="00191B58" w:rsidRPr="0002455E">
              <w:t>CAROUSELTRANSACTIONS</w:t>
            </w:r>
          </w:p>
          <w:p w14:paraId="210911C1" w14:textId="77777777" w:rsidR="00191B58" w:rsidRDefault="00191B58" w:rsidP="00705CFC">
            <w:pPr>
              <w:pStyle w:val="ListParagraph"/>
              <w:ind w:left="0"/>
            </w:pPr>
          </w:p>
        </w:tc>
        <w:tc>
          <w:tcPr>
            <w:tcW w:w="3690" w:type="dxa"/>
            <w:vAlign w:val="center"/>
          </w:tcPr>
          <w:p w14:paraId="73AD50F3" w14:textId="77777777" w:rsidR="000A630C" w:rsidRDefault="000A630C" w:rsidP="00705CFC">
            <w:pPr>
              <w:pStyle w:val="ListParagraph"/>
              <w:ind w:left="0"/>
            </w:pPr>
          </w:p>
          <w:p w14:paraId="73FAE6F6" w14:textId="06F5591B" w:rsidR="00191B58" w:rsidRPr="000A630C" w:rsidRDefault="00DB3867" w:rsidP="00705CFC">
            <w:pPr>
              <w:pStyle w:val="ListParagraph"/>
              <w:ind w:left="0"/>
            </w:pPr>
            <w:r>
              <w:t>#</w:t>
            </w:r>
            <w:r w:rsidR="00191B58" w:rsidRPr="000A630C">
              <w:t>MULTI_DRAWINGS_HIST</w:t>
            </w:r>
          </w:p>
          <w:p w14:paraId="7B7B6100" w14:textId="26AFC40D" w:rsidR="00191B58" w:rsidRPr="000A630C" w:rsidRDefault="00191B58" w:rsidP="00705CFC">
            <w:pPr>
              <w:pStyle w:val="ListParagraph"/>
              <w:ind w:left="0"/>
            </w:pPr>
          </w:p>
        </w:tc>
        <w:tc>
          <w:tcPr>
            <w:tcW w:w="3060" w:type="dxa"/>
            <w:vAlign w:val="center"/>
          </w:tcPr>
          <w:p w14:paraId="22CFF5AE" w14:textId="6C100F80" w:rsidR="00191B58" w:rsidRPr="000A630C" w:rsidRDefault="00DB3867" w:rsidP="00705CFC">
            <w:pPr>
              <w:pStyle w:val="ListParagraph"/>
              <w:ind w:left="0"/>
            </w:pPr>
            <w:r>
              <w:t>#</w:t>
            </w:r>
            <w:r w:rsidR="00191B58" w:rsidRPr="000A630C">
              <w:t>MULTI_LC_HIST</w:t>
            </w:r>
          </w:p>
        </w:tc>
      </w:tr>
      <w:tr w:rsidR="00191B58" w14:paraId="4B4EA9C1" w14:textId="1F10E7C2" w:rsidTr="005A1E71">
        <w:tc>
          <w:tcPr>
            <w:tcW w:w="3978" w:type="dxa"/>
            <w:vAlign w:val="center"/>
          </w:tcPr>
          <w:p w14:paraId="474C79FF" w14:textId="77777777" w:rsidR="00191B58" w:rsidRDefault="00191B58" w:rsidP="00705CFC">
            <w:pPr>
              <w:pStyle w:val="ListParagraph"/>
              <w:ind w:left="0"/>
            </w:pPr>
            <w:r w:rsidRPr="00887BFE">
              <w:t>ID</w:t>
            </w:r>
          </w:p>
        </w:tc>
        <w:tc>
          <w:tcPr>
            <w:tcW w:w="3690" w:type="dxa"/>
            <w:vAlign w:val="center"/>
          </w:tcPr>
          <w:p w14:paraId="5BF118BB" w14:textId="77777777" w:rsidR="00191B58" w:rsidRPr="000A630C" w:rsidRDefault="00191B58" w:rsidP="00705CFC">
            <w:pPr>
              <w:pStyle w:val="ListParagraph"/>
              <w:ind w:left="0"/>
            </w:pPr>
            <w:r w:rsidRPr="000A630C">
              <w:t>ID</w:t>
            </w:r>
          </w:p>
        </w:tc>
        <w:tc>
          <w:tcPr>
            <w:tcW w:w="3060" w:type="dxa"/>
            <w:vAlign w:val="center"/>
          </w:tcPr>
          <w:p w14:paraId="6697C541" w14:textId="77777777" w:rsidR="00191B58" w:rsidRPr="000A630C" w:rsidRDefault="00191B58" w:rsidP="00705CFC">
            <w:pPr>
              <w:pStyle w:val="ListParagraph"/>
              <w:ind w:left="0"/>
            </w:pPr>
          </w:p>
        </w:tc>
      </w:tr>
      <w:tr w:rsidR="00191B58" w14:paraId="5D18C9E7" w14:textId="67774F43" w:rsidTr="005A1E71">
        <w:tc>
          <w:tcPr>
            <w:tcW w:w="3978" w:type="dxa"/>
            <w:vAlign w:val="center"/>
          </w:tcPr>
          <w:p w14:paraId="23D33991" w14:textId="77777777" w:rsidR="00191B58" w:rsidRDefault="00191B58" w:rsidP="00705CFC">
            <w:pPr>
              <w:pStyle w:val="ListParagraph"/>
              <w:ind w:left="0"/>
            </w:pPr>
            <w:r>
              <w:t>FOCALENTITY</w:t>
            </w:r>
          </w:p>
        </w:tc>
        <w:tc>
          <w:tcPr>
            <w:tcW w:w="3690" w:type="dxa"/>
            <w:vAlign w:val="center"/>
          </w:tcPr>
          <w:p w14:paraId="2D061322" w14:textId="22AC17CC" w:rsidR="00191B58" w:rsidRPr="000A630C" w:rsidRDefault="00191B58" w:rsidP="00705CFC"/>
        </w:tc>
        <w:tc>
          <w:tcPr>
            <w:tcW w:w="3060" w:type="dxa"/>
            <w:vAlign w:val="center"/>
          </w:tcPr>
          <w:p w14:paraId="3F19BCE9" w14:textId="77777777" w:rsidR="00191B58" w:rsidRPr="000A630C" w:rsidRDefault="00191B58" w:rsidP="00705CFC">
            <w:r w:rsidRPr="000A630C">
              <w:t xml:space="preserve">For import LC types (LC_TYPE beginning with ‘I’ or ‘SO’), the FOCALENTITY is populated with </w:t>
            </w:r>
            <w:r w:rsidRPr="000A630C">
              <w:rPr>
                <w:b/>
              </w:rPr>
              <w:t>APPLICANT_CUSTNO,</w:t>
            </w:r>
            <w:r w:rsidRPr="000A630C">
              <w:t xml:space="preserve"> if absent then the field is populated with </w:t>
            </w:r>
            <w:r w:rsidRPr="000A630C">
              <w:rPr>
                <w:b/>
              </w:rPr>
              <w:t>APPLICANT</w:t>
            </w:r>
            <w:r w:rsidRPr="000A630C">
              <w:t xml:space="preserve">.  If both these fields are absent then the field is populated with the </w:t>
            </w:r>
            <w:r w:rsidRPr="000A630C">
              <w:rPr>
                <w:b/>
              </w:rPr>
              <w:t>ID</w:t>
            </w:r>
          </w:p>
          <w:p w14:paraId="6728B8D2" w14:textId="5970FB47" w:rsidR="00191B58" w:rsidRPr="000A630C" w:rsidRDefault="00191B58" w:rsidP="00705CFC">
            <w:r w:rsidRPr="000A630C">
              <w:t>For export LC types (LC_TYPES which begin with all other alphabets other than ‘I’ or ‘SO</w:t>
            </w:r>
            <w:proofErr w:type="gramStart"/>
            <w:r w:rsidRPr="000A630C">
              <w:t>’ )</w:t>
            </w:r>
            <w:proofErr w:type="gramEnd"/>
            <w:r w:rsidRPr="000A630C">
              <w:t xml:space="preserve"> the FOCALENTITY is populated with </w:t>
            </w:r>
            <w:r w:rsidRPr="000A630C">
              <w:rPr>
                <w:b/>
              </w:rPr>
              <w:t>BENEFICIARY_CUSTNO,</w:t>
            </w:r>
            <w:r w:rsidRPr="000A630C">
              <w:t xml:space="preserve"> if absent then the field is populated with the </w:t>
            </w:r>
            <w:r w:rsidRPr="000A630C">
              <w:rPr>
                <w:b/>
              </w:rPr>
              <w:t>BENEFICIARY</w:t>
            </w:r>
            <w:r w:rsidRPr="000A630C">
              <w:t xml:space="preserve">.If both </w:t>
            </w:r>
            <w:r w:rsidRPr="000A630C">
              <w:lastRenderedPageBreak/>
              <w:t xml:space="preserve">these fields are absent then the field is populated with the </w:t>
            </w:r>
            <w:r w:rsidRPr="000A630C">
              <w:rPr>
                <w:b/>
              </w:rPr>
              <w:t>ID</w:t>
            </w:r>
          </w:p>
        </w:tc>
      </w:tr>
      <w:tr w:rsidR="00DF07AF" w14:paraId="3FEAD831" w14:textId="20473751" w:rsidTr="005A1E71">
        <w:tc>
          <w:tcPr>
            <w:tcW w:w="3978" w:type="dxa"/>
            <w:vAlign w:val="center"/>
          </w:tcPr>
          <w:p w14:paraId="1B0698DC" w14:textId="77777777" w:rsidR="00DF07AF" w:rsidRDefault="00DF07AF" w:rsidP="00705CFC">
            <w:pPr>
              <w:pStyle w:val="ListParagraph"/>
              <w:ind w:left="0"/>
            </w:pPr>
            <w:r>
              <w:lastRenderedPageBreak/>
              <w:t>OLD_LC_NUMBER</w:t>
            </w:r>
          </w:p>
        </w:tc>
        <w:tc>
          <w:tcPr>
            <w:tcW w:w="3690" w:type="dxa"/>
            <w:vAlign w:val="center"/>
          </w:tcPr>
          <w:p w14:paraId="6722DFA6" w14:textId="2F7BD593" w:rsidR="00DF07AF" w:rsidRPr="000A630C" w:rsidRDefault="00DF07AF" w:rsidP="00705CFC">
            <w:pPr>
              <w:pStyle w:val="ListParagraph"/>
              <w:ind w:left="0"/>
            </w:pPr>
          </w:p>
        </w:tc>
        <w:tc>
          <w:tcPr>
            <w:tcW w:w="3060" w:type="dxa"/>
            <w:vAlign w:val="center"/>
          </w:tcPr>
          <w:p w14:paraId="6721EEE6" w14:textId="1B16227C" w:rsidR="00DF07AF" w:rsidRPr="000A630C" w:rsidRDefault="00DF07AF" w:rsidP="00705CFC">
            <w:pPr>
              <w:pStyle w:val="ListParagraph"/>
              <w:ind w:left="0"/>
            </w:pPr>
            <w:r w:rsidRPr="000A630C">
              <w:t>OLD_LC_NUMBER</w:t>
            </w:r>
          </w:p>
        </w:tc>
      </w:tr>
      <w:tr w:rsidR="00DF07AF" w14:paraId="41A3EE86" w14:textId="1BD6CA8B" w:rsidTr="005A1E71">
        <w:tc>
          <w:tcPr>
            <w:tcW w:w="3978" w:type="dxa"/>
            <w:vAlign w:val="center"/>
          </w:tcPr>
          <w:p w14:paraId="2F74B76E" w14:textId="77777777" w:rsidR="00DF07AF" w:rsidRDefault="00DF07AF" w:rsidP="00705CFC">
            <w:pPr>
              <w:pStyle w:val="ListParagraph"/>
              <w:ind w:left="0"/>
            </w:pPr>
            <w:r>
              <w:t>LC_TYPE</w:t>
            </w:r>
          </w:p>
        </w:tc>
        <w:tc>
          <w:tcPr>
            <w:tcW w:w="3690" w:type="dxa"/>
            <w:vAlign w:val="center"/>
          </w:tcPr>
          <w:p w14:paraId="2BADB275" w14:textId="3CBD308F" w:rsidR="00DF07AF" w:rsidRPr="000A630C" w:rsidRDefault="00DF07AF" w:rsidP="00705CFC">
            <w:pPr>
              <w:pStyle w:val="ListParagraph"/>
              <w:ind w:left="0"/>
            </w:pPr>
          </w:p>
        </w:tc>
        <w:tc>
          <w:tcPr>
            <w:tcW w:w="3060" w:type="dxa"/>
            <w:vAlign w:val="center"/>
          </w:tcPr>
          <w:p w14:paraId="1A24F9EF" w14:textId="3B35BBD9" w:rsidR="00DF07AF" w:rsidRPr="000A630C" w:rsidRDefault="00DF07AF" w:rsidP="00705CFC">
            <w:pPr>
              <w:pStyle w:val="ListParagraph"/>
              <w:ind w:left="0"/>
            </w:pPr>
            <w:r w:rsidRPr="000A630C">
              <w:t>LC_TYPE</w:t>
            </w:r>
          </w:p>
        </w:tc>
      </w:tr>
      <w:tr w:rsidR="00DF07AF" w14:paraId="73E9889D" w14:textId="17950B96" w:rsidTr="00705CFC">
        <w:tc>
          <w:tcPr>
            <w:tcW w:w="3978" w:type="dxa"/>
            <w:vAlign w:val="center"/>
          </w:tcPr>
          <w:p w14:paraId="4902511D" w14:textId="77777777" w:rsidR="00DF07AF" w:rsidRDefault="00DF07AF" w:rsidP="00705CFC">
            <w:pPr>
              <w:pStyle w:val="ListParagraph"/>
              <w:ind w:left="0"/>
            </w:pPr>
            <w:r w:rsidRPr="008D18CA">
              <w:t>HRGOODS</w:t>
            </w:r>
          </w:p>
        </w:tc>
        <w:tc>
          <w:tcPr>
            <w:tcW w:w="6750" w:type="dxa"/>
            <w:gridSpan w:val="2"/>
            <w:vMerge w:val="restart"/>
            <w:vAlign w:val="center"/>
          </w:tcPr>
          <w:p w14:paraId="0831605F" w14:textId="77777777" w:rsidR="00DF07AF" w:rsidRPr="000A630C" w:rsidRDefault="00DF07AF" w:rsidP="00705CFC">
            <w:pPr>
              <w:pStyle w:val="ListParagraph"/>
              <w:ind w:left="0"/>
            </w:pPr>
            <w:r w:rsidRPr="000A630C">
              <w:t>Refer step 4 below</w:t>
            </w:r>
          </w:p>
          <w:p w14:paraId="4BEA3117" w14:textId="694AC426" w:rsidR="00DF07AF" w:rsidRPr="000A630C" w:rsidRDefault="00DF07AF" w:rsidP="00705CFC">
            <w:pPr>
              <w:pStyle w:val="ListParagraph"/>
              <w:ind w:left="0"/>
            </w:pPr>
            <w:r w:rsidRPr="000A630C">
              <w:t>Refer step 4 below</w:t>
            </w:r>
          </w:p>
        </w:tc>
      </w:tr>
      <w:tr w:rsidR="00DF07AF" w14:paraId="0E57DF3D" w14:textId="726A10A6" w:rsidTr="00705CFC">
        <w:tc>
          <w:tcPr>
            <w:tcW w:w="3978" w:type="dxa"/>
            <w:vAlign w:val="center"/>
          </w:tcPr>
          <w:p w14:paraId="612AF5AE" w14:textId="77777777" w:rsidR="00DF07AF" w:rsidRDefault="00DF07AF" w:rsidP="00705CFC">
            <w:pPr>
              <w:pStyle w:val="ListParagraph"/>
              <w:ind w:left="0"/>
            </w:pPr>
            <w:r>
              <w:t>DUGOODS</w:t>
            </w:r>
          </w:p>
        </w:tc>
        <w:tc>
          <w:tcPr>
            <w:tcW w:w="6750" w:type="dxa"/>
            <w:gridSpan w:val="2"/>
            <w:vMerge/>
            <w:vAlign w:val="center"/>
          </w:tcPr>
          <w:p w14:paraId="6A0DB394" w14:textId="0479762C" w:rsidR="00DF07AF" w:rsidRPr="000A630C" w:rsidRDefault="00DF07AF" w:rsidP="00705CFC">
            <w:pPr>
              <w:pStyle w:val="ListParagraph"/>
              <w:ind w:left="0"/>
            </w:pPr>
          </w:p>
        </w:tc>
      </w:tr>
      <w:tr w:rsidR="00DF07AF" w14:paraId="4B3D8DCD" w14:textId="2AAF1799" w:rsidTr="005A1E71">
        <w:tc>
          <w:tcPr>
            <w:tcW w:w="3978" w:type="dxa"/>
            <w:vAlign w:val="center"/>
          </w:tcPr>
          <w:p w14:paraId="5C1BEB1E" w14:textId="77777777" w:rsidR="00DF07AF" w:rsidRDefault="00DF07AF" w:rsidP="00705CFC">
            <w:pPr>
              <w:pStyle w:val="ListParagraph"/>
              <w:ind w:left="0"/>
            </w:pPr>
            <w:r>
              <w:t>DRAWING_TYPE</w:t>
            </w:r>
          </w:p>
        </w:tc>
        <w:tc>
          <w:tcPr>
            <w:tcW w:w="3690" w:type="dxa"/>
            <w:vAlign w:val="center"/>
          </w:tcPr>
          <w:p w14:paraId="3617D470" w14:textId="77777777" w:rsidR="00DF07AF" w:rsidRPr="000A630C" w:rsidRDefault="00DF07AF" w:rsidP="00705CFC">
            <w:pPr>
              <w:pStyle w:val="ListParagraph"/>
              <w:ind w:left="0"/>
            </w:pPr>
            <w:r w:rsidRPr="000A630C">
              <w:t>DRAWING_TYPE</w:t>
            </w:r>
          </w:p>
        </w:tc>
        <w:tc>
          <w:tcPr>
            <w:tcW w:w="3060" w:type="dxa"/>
            <w:vAlign w:val="center"/>
          </w:tcPr>
          <w:p w14:paraId="1A291277" w14:textId="77777777" w:rsidR="00DF07AF" w:rsidRPr="000A630C" w:rsidRDefault="00DF07AF" w:rsidP="00705CFC">
            <w:pPr>
              <w:pStyle w:val="ListParagraph"/>
              <w:ind w:left="0"/>
            </w:pPr>
          </w:p>
        </w:tc>
      </w:tr>
      <w:tr w:rsidR="00DF07AF" w14:paraId="4D609153" w14:textId="34B61674" w:rsidTr="005A1E71">
        <w:tc>
          <w:tcPr>
            <w:tcW w:w="3978" w:type="dxa"/>
            <w:vAlign w:val="center"/>
          </w:tcPr>
          <w:p w14:paraId="1375C565" w14:textId="77777777" w:rsidR="00DF07AF" w:rsidRDefault="00DF07AF" w:rsidP="00705CFC">
            <w:pPr>
              <w:pStyle w:val="ListParagraph"/>
              <w:ind w:left="0"/>
            </w:pPr>
            <w:r>
              <w:t>COUNTRY_ORIG</w:t>
            </w:r>
          </w:p>
        </w:tc>
        <w:tc>
          <w:tcPr>
            <w:tcW w:w="3690" w:type="dxa"/>
            <w:vAlign w:val="center"/>
          </w:tcPr>
          <w:p w14:paraId="282277F4" w14:textId="77777777" w:rsidR="00DF07AF" w:rsidRPr="000A630C" w:rsidRDefault="00DF07AF" w:rsidP="00705CFC">
            <w:pPr>
              <w:pStyle w:val="ListParagraph"/>
              <w:ind w:left="0"/>
            </w:pPr>
            <w:r w:rsidRPr="000A630C">
              <w:t>COUNTRY_ORIG</w:t>
            </w:r>
          </w:p>
        </w:tc>
        <w:tc>
          <w:tcPr>
            <w:tcW w:w="3060" w:type="dxa"/>
            <w:vAlign w:val="center"/>
          </w:tcPr>
          <w:p w14:paraId="488834F6" w14:textId="77777777" w:rsidR="00DF07AF" w:rsidRPr="000A630C" w:rsidRDefault="00DF07AF" w:rsidP="00705CFC">
            <w:pPr>
              <w:pStyle w:val="ListParagraph"/>
              <w:ind w:left="0"/>
            </w:pPr>
          </w:p>
        </w:tc>
      </w:tr>
      <w:tr w:rsidR="00DF07AF" w14:paraId="0B894876" w14:textId="2C648C86" w:rsidTr="005A1E71">
        <w:tc>
          <w:tcPr>
            <w:tcW w:w="3978" w:type="dxa"/>
            <w:vAlign w:val="center"/>
          </w:tcPr>
          <w:p w14:paraId="0CB3F426" w14:textId="77777777" w:rsidR="00DF07AF" w:rsidRDefault="00DF07AF" w:rsidP="00705CFC">
            <w:pPr>
              <w:pStyle w:val="ListParagraph"/>
              <w:ind w:left="0"/>
            </w:pPr>
            <w:r>
              <w:t>SHIP_FM_COUNTRY</w:t>
            </w:r>
          </w:p>
        </w:tc>
        <w:tc>
          <w:tcPr>
            <w:tcW w:w="3690" w:type="dxa"/>
            <w:vAlign w:val="center"/>
          </w:tcPr>
          <w:p w14:paraId="6EAA04DB" w14:textId="77777777" w:rsidR="00DF07AF" w:rsidRPr="000A630C" w:rsidRDefault="00DF07AF" w:rsidP="00705CFC">
            <w:pPr>
              <w:pStyle w:val="ListParagraph"/>
              <w:ind w:left="0"/>
            </w:pPr>
            <w:r w:rsidRPr="000A630C">
              <w:t>SHIP_FM_COUNTRY</w:t>
            </w:r>
          </w:p>
        </w:tc>
        <w:tc>
          <w:tcPr>
            <w:tcW w:w="3060" w:type="dxa"/>
            <w:vAlign w:val="center"/>
          </w:tcPr>
          <w:p w14:paraId="286FAB46" w14:textId="77777777" w:rsidR="00DF07AF" w:rsidRPr="000A630C" w:rsidRDefault="00DF07AF" w:rsidP="00705CFC">
            <w:pPr>
              <w:pStyle w:val="ListParagraph"/>
              <w:ind w:left="0"/>
            </w:pPr>
          </w:p>
        </w:tc>
      </w:tr>
      <w:tr w:rsidR="00DF07AF" w14:paraId="5716A199" w14:textId="5F0A77EA" w:rsidTr="005A1E71">
        <w:tc>
          <w:tcPr>
            <w:tcW w:w="3978" w:type="dxa"/>
            <w:vAlign w:val="center"/>
          </w:tcPr>
          <w:p w14:paraId="2CAD96EF" w14:textId="77777777" w:rsidR="00DF07AF" w:rsidRDefault="00DF07AF" w:rsidP="00705CFC">
            <w:pPr>
              <w:pStyle w:val="ListParagraph"/>
              <w:ind w:left="0"/>
            </w:pPr>
            <w:r>
              <w:t>SHIP_TO_COUNTRY</w:t>
            </w:r>
          </w:p>
        </w:tc>
        <w:tc>
          <w:tcPr>
            <w:tcW w:w="3690" w:type="dxa"/>
            <w:vAlign w:val="center"/>
          </w:tcPr>
          <w:p w14:paraId="1A840DEB" w14:textId="77777777" w:rsidR="00DF07AF" w:rsidRPr="000A630C" w:rsidRDefault="00DF07AF" w:rsidP="00705CFC">
            <w:pPr>
              <w:pStyle w:val="ListParagraph"/>
              <w:ind w:left="0"/>
            </w:pPr>
            <w:r w:rsidRPr="000A630C">
              <w:t>SHIP_TO_COUNTRY</w:t>
            </w:r>
          </w:p>
        </w:tc>
        <w:tc>
          <w:tcPr>
            <w:tcW w:w="3060" w:type="dxa"/>
            <w:vAlign w:val="center"/>
          </w:tcPr>
          <w:p w14:paraId="2FA743E5" w14:textId="77777777" w:rsidR="00DF07AF" w:rsidRPr="000A630C" w:rsidRDefault="00DF07AF" w:rsidP="00705CFC">
            <w:pPr>
              <w:pStyle w:val="ListParagraph"/>
              <w:ind w:left="0"/>
            </w:pPr>
          </w:p>
        </w:tc>
      </w:tr>
      <w:tr w:rsidR="00DF07AF" w14:paraId="0E8990C2" w14:textId="3EE473A5" w:rsidTr="005A1E71">
        <w:tc>
          <w:tcPr>
            <w:tcW w:w="3978" w:type="dxa"/>
            <w:vAlign w:val="center"/>
          </w:tcPr>
          <w:p w14:paraId="1A425163" w14:textId="77777777" w:rsidR="00DF07AF" w:rsidRDefault="00DF07AF" w:rsidP="00705CFC">
            <w:pPr>
              <w:pStyle w:val="ListParagraph"/>
              <w:ind w:left="0"/>
            </w:pPr>
            <w:r>
              <w:t>DOCUMENT_AMOUNT</w:t>
            </w:r>
          </w:p>
        </w:tc>
        <w:tc>
          <w:tcPr>
            <w:tcW w:w="3690" w:type="dxa"/>
            <w:vAlign w:val="center"/>
          </w:tcPr>
          <w:p w14:paraId="7D38FE88" w14:textId="77777777" w:rsidR="00DF07AF" w:rsidRPr="000A630C" w:rsidRDefault="00DF07AF" w:rsidP="00705CFC">
            <w:pPr>
              <w:pStyle w:val="ListParagraph"/>
              <w:ind w:left="0"/>
            </w:pPr>
            <w:r w:rsidRPr="000A630C">
              <w:t>DOCUMENT_AMOUNT</w:t>
            </w:r>
          </w:p>
        </w:tc>
        <w:tc>
          <w:tcPr>
            <w:tcW w:w="3060" w:type="dxa"/>
            <w:vAlign w:val="center"/>
          </w:tcPr>
          <w:p w14:paraId="5D355768" w14:textId="77777777" w:rsidR="00DF07AF" w:rsidRPr="000A630C" w:rsidRDefault="00DF07AF" w:rsidP="00705CFC">
            <w:pPr>
              <w:pStyle w:val="ListParagraph"/>
              <w:ind w:left="0"/>
            </w:pPr>
          </w:p>
        </w:tc>
      </w:tr>
      <w:tr w:rsidR="00DF07AF" w14:paraId="3177D3CE" w14:textId="62672225" w:rsidTr="005A1E71">
        <w:tc>
          <w:tcPr>
            <w:tcW w:w="3978" w:type="dxa"/>
            <w:vAlign w:val="center"/>
          </w:tcPr>
          <w:p w14:paraId="4E8324CA" w14:textId="77777777" w:rsidR="00DF07AF" w:rsidRDefault="00DF07AF" w:rsidP="00705CFC">
            <w:pPr>
              <w:pStyle w:val="ListParagraph"/>
              <w:ind w:left="0"/>
            </w:pPr>
            <w:r>
              <w:t>LC_AMOUNT</w:t>
            </w:r>
          </w:p>
        </w:tc>
        <w:tc>
          <w:tcPr>
            <w:tcW w:w="3690" w:type="dxa"/>
            <w:vAlign w:val="center"/>
          </w:tcPr>
          <w:p w14:paraId="182729B5" w14:textId="769A7976" w:rsidR="00DF07AF" w:rsidRPr="000A630C" w:rsidRDefault="00DF07AF" w:rsidP="00705CFC">
            <w:pPr>
              <w:pStyle w:val="ListParagraph"/>
              <w:ind w:left="0"/>
            </w:pPr>
          </w:p>
        </w:tc>
        <w:tc>
          <w:tcPr>
            <w:tcW w:w="3060" w:type="dxa"/>
            <w:vAlign w:val="center"/>
          </w:tcPr>
          <w:p w14:paraId="2995DED4" w14:textId="08F79592" w:rsidR="00DF07AF" w:rsidRPr="000A630C" w:rsidRDefault="00DF07AF" w:rsidP="00705CFC">
            <w:pPr>
              <w:pStyle w:val="ListParagraph"/>
              <w:ind w:left="0"/>
            </w:pPr>
            <w:r w:rsidRPr="000A630C">
              <w:t>LC_AMOUNT</w:t>
            </w:r>
          </w:p>
        </w:tc>
      </w:tr>
      <w:tr w:rsidR="00DF07AF" w14:paraId="2FC6375F" w14:textId="75922861" w:rsidTr="005A1E71">
        <w:tc>
          <w:tcPr>
            <w:tcW w:w="3978" w:type="dxa"/>
            <w:vAlign w:val="center"/>
          </w:tcPr>
          <w:p w14:paraId="5D055183" w14:textId="77777777" w:rsidR="00DF07AF" w:rsidRDefault="00DF07AF" w:rsidP="00705CFC">
            <w:pPr>
              <w:pStyle w:val="ListParagraph"/>
              <w:ind w:left="0"/>
            </w:pPr>
            <w:r>
              <w:t>LC_NUMBER</w:t>
            </w:r>
          </w:p>
        </w:tc>
        <w:tc>
          <w:tcPr>
            <w:tcW w:w="3690" w:type="dxa"/>
            <w:vAlign w:val="center"/>
          </w:tcPr>
          <w:p w14:paraId="3014F9F7" w14:textId="1F328820" w:rsidR="00DF07AF" w:rsidRPr="000A630C" w:rsidRDefault="00DF07AF" w:rsidP="00705CFC">
            <w:pPr>
              <w:pStyle w:val="ListParagraph"/>
              <w:ind w:left="0"/>
            </w:pPr>
          </w:p>
        </w:tc>
        <w:tc>
          <w:tcPr>
            <w:tcW w:w="3060" w:type="dxa"/>
            <w:vAlign w:val="center"/>
          </w:tcPr>
          <w:p w14:paraId="03240861" w14:textId="1D31B465" w:rsidR="00DF07AF" w:rsidRPr="000A630C" w:rsidRDefault="00DF07AF" w:rsidP="00705CFC">
            <w:pPr>
              <w:pStyle w:val="ListParagraph"/>
              <w:ind w:left="0"/>
            </w:pPr>
            <w:r w:rsidRPr="000A630C">
              <w:t>LC_NUMBER</w:t>
            </w:r>
          </w:p>
        </w:tc>
      </w:tr>
      <w:tr w:rsidR="00DF07AF" w14:paraId="6EAF2ED8" w14:textId="18621D60" w:rsidTr="005A1E71">
        <w:tc>
          <w:tcPr>
            <w:tcW w:w="3978" w:type="dxa"/>
            <w:vAlign w:val="center"/>
          </w:tcPr>
          <w:p w14:paraId="62470BA8" w14:textId="77777777" w:rsidR="00DF07AF" w:rsidRDefault="00DF07AF" w:rsidP="00705CFC">
            <w:pPr>
              <w:pStyle w:val="ListParagraph"/>
              <w:ind w:left="0"/>
            </w:pPr>
            <w:r>
              <w:t>TRANS_DATE</w:t>
            </w:r>
          </w:p>
        </w:tc>
        <w:tc>
          <w:tcPr>
            <w:tcW w:w="3690" w:type="dxa"/>
            <w:vAlign w:val="center"/>
          </w:tcPr>
          <w:p w14:paraId="5A970532" w14:textId="77777777" w:rsidR="00DF07AF" w:rsidRPr="000A630C" w:rsidRDefault="00DF07AF" w:rsidP="00705CFC">
            <w:pPr>
              <w:pStyle w:val="ListParagraph"/>
              <w:ind w:left="0"/>
            </w:pPr>
            <w:r w:rsidRPr="000A630C">
              <w:t>DOC_RECE_DT</w:t>
            </w:r>
          </w:p>
        </w:tc>
        <w:tc>
          <w:tcPr>
            <w:tcW w:w="3060" w:type="dxa"/>
            <w:vAlign w:val="center"/>
          </w:tcPr>
          <w:p w14:paraId="070D9ED5" w14:textId="77777777" w:rsidR="00DF07AF" w:rsidRPr="000A630C" w:rsidRDefault="00DF07AF" w:rsidP="00705CFC">
            <w:pPr>
              <w:pStyle w:val="ListParagraph"/>
              <w:ind w:left="0"/>
            </w:pPr>
          </w:p>
        </w:tc>
      </w:tr>
      <w:tr w:rsidR="00DF07AF" w14:paraId="30B54070" w14:textId="30930947" w:rsidTr="005A1E71">
        <w:tc>
          <w:tcPr>
            <w:tcW w:w="3978" w:type="dxa"/>
            <w:vAlign w:val="center"/>
          </w:tcPr>
          <w:p w14:paraId="51A512F2" w14:textId="77777777" w:rsidR="00DF07AF" w:rsidRDefault="00DF07AF" w:rsidP="00705CFC">
            <w:pPr>
              <w:pStyle w:val="ListParagraph"/>
              <w:ind w:left="0"/>
            </w:pPr>
            <w:r>
              <w:t>VALUE_DATE</w:t>
            </w:r>
          </w:p>
        </w:tc>
        <w:tc>
          <w:tcPr>
            <w:tcW w:w="3690" w:type="dxa"/>
            <w:vAlign w:val="center"/>
          </w:tcPr>
          <w:p w14:paraId="44D4BF21" w14:textId="77777777" w:rsidR="00DF07AF" w:rsidRPr="000A630C" w:rsidRDefault="00DF07AF" w:rsidP="00705CFC">
            <w:pPr>
              <w:pStyle w:val="ListParagraph"/>
              <w:ind w:left="0"/>
            </w:pPr>
            <w:r w:rsidRPr="000A630C">
              <w:t>VALUE_DATE</w:t>
            </w:r>
          </w:p>
        </w:tc>
        <w:tc>
          <w:tcPr>
            <w:tcW w:w="3060" w:type="dxa"/>
            <w:vAlign w:val="center"/>
          </w:tcPr>
          <w:p w14:paraId="13D7AF9A" w14:textId="77777777" w:rsidR="00DF07AF" w:rsidRPr="000A630C" w:rsidRDefault="00DF07AF" w:rsidP="00705CFC">
            <w:pPr>
              <w:pStyle w:val="ListParagraph"/>
              <w:ind w:left="0"/>
            </w:pPr>
          </w:p>
        </w:tc>
      </w:tr>
      <w:tr w:rsidR="00DF07AF" w14:paraId="66166564" w14:textId="5478735F" w:rsidTr="005A1E71">
        <w:tc>
          <w:tcPr>
            <w:tcW w:w="3978" w:type="dxa"/>
            <w:vAlign w:val="center"/>
          </w:tcPr>
          <w:p w14:paraId="3475CE4C" w14:textId="77777777" w:rsidR="00DF07AF" w:rsidRDefault="00DF07AF" w:rsidP="00705CFC">
            <w:pPr>
              <w:pStyle w:val="ListParagraph"/>
              <w:ind w:left="0"/>
            </w:pPr>
            <w:r>
              <w:t>DATE_TIME</w:t>
            </w:r>
          </w:p>
        </w:tc>
        <w:tc>
          <w:tcPr>
            <w:tcW w:w="3690" w:type="dxa"/>
            <w:vAlign w:val="center"/>
          </w:tcPr>
          <w:p w14:paraId="267809A2" w14:textId="77777777" w:rsidR="00DF07AF" w:rsidRPr="000A630C" w:rsidRDefault="00DF07AF" w:rsidP="00705CFC">
            <w:pPr>
              <w:pStyle w:val="ListParagraph"/>
              <w:ind w:left="0"/>
            </w:pPr>
            <w:r w:rsidRPr="000A630C">
              <w:t>DATE_TIME</w:t>
            </w:r>
          </w:p>
        </w:tc>
        <w:tc>
          <w:tcPr>
            <w:tcW w:w="3060" w:type="dxa"/>
            <w:vAlign w:val="center"/>
          </w:tcPr>
          <w:p w14:paraId="2BEEE7D8" w14:textId="77777777" w:rsidR="00DF07AF" w:rsidRPr="000A630C" w:rsidRDefault="00DF07AF" w:rsidP="00705CFC">
            <w:pPr>
              <w:pStyle w:val="ListParagraph"/>
              <w:ind w:left="0"/>
            </w:pPr>
          </w:p>
        </w:tc>
      </w:tr>
      <w:tr w:rsidR="00DF07AF" w14:paraId="63C13F3F" w14:textId="07410544" w:rsidTr="005A1E71">
        <w:tc>
          <w:tcPr>
            <w:tcW w:w="3978" w:type="dxa"/>
            <w:vAlign w:val="center"/>
          </w:tcPr>
          <w:p w14:paraId="043C897E" w14:textId="77777777" w:rsidR="00DF07AF" w:rsidRDefault="00DF07AF" w:rsidP="00705CFC">
            <w:pPr>
              <w:pStyle w:val="ListParagraph"/>
              <w:ind w:left="0"/>
            </w:pPr>
            <w:r>
              <w:t>APPLICANT</w:t>
            </w:r>
          </w:p>
        </w:tc>
        <w:tc>
          <w:tcPr>
            <w:tcW w:w="3690" w:type="dxa"/>
            <w:vAlign w:val="center"/>
          </w:tcPr>
          <w:p w14:paraId="21736A49" w14:textId="433714EC" w:rsidR="00DF07AF" w:rsidRPr="000A630C" w:rsidRDefault="00DF07AF" w:rsidP="00705CFC">
            <w:pPr>
              <w:pStyle w:val="ListParagraph"/>
              <w:ind w:left="0"/>
            </w:pPr>
          </w:p>
        </w:tc>
        <w:tc>
          <w:tcPr>
            <w:tcW w:w="3060" w:type="dxa"/>
            <w:vAlign w:val="center"/>
          </w:tcPr>
          <w:p w14:paraId="6473B33B" w14:textId="6962CF9B" w:rsidR="00DF07AF" w:rsidRPr="000A630C" w:rsidRDefault="00DF07AF" w:rsidP="00705CFC">
            <w:pPr>
              <w:pStyle w:val="ListParagraph"/>
              <w:ind w:left="0"/>
            </w:pPr>
            <w:r w:rsidRPr="000A630C">
              <w:t>APPLICANT</w:t>
            </w:r>
          </w:p>
        </w:tc>
      </w:tr>
      <w:tr w:rsidR="00DF07AF" w14:paraId="4B44C5EA" w14:textId="45AFBABF" w:rsidTr="005A1E71">
        <w:tc>
          <w:tcPr>
            <w:tcW w:w="3978" w:type="dxa"/>
            <w:vAlign w:val="center"/>
          </w:tcPr>
          <w:p w14:paraId="07A42DBB" w14:textId="77777777" w:rsidR="00DF07AF" w:rsidRDefault="00DF07AF" w:rsidP="00705CFC">
            <w:pPr>
              <w:pStyle w:val="ListParagraph"/>
              <w:ind w:left="0"/>
            </w:pPr>
            <w:r>
              <w:t>APPLICANT_CUSTNO</w:t>
            </w:r>
          </w:p>
        </w:tc>
        <w:tc>
          <w:tcPr>
            <w:tcW w:w="3690" w:type="dxa"/>
            <w:vAlign w:val="center"/>
          </w:tcPr>
          <w:p w14:paraId="407B0A3E" w14:textId="332A694B" w:rsidR="00DF07AF" w:rsidRPr="000A630C" w:rsidRDefault="00DF07AF" w:rsidP="00705CFC">
            <w:pPr>
              <w:pStyle w:val="ListParagraph"/>
              <w:ind w:left="0"/>
            </w:pPr>
          </w:p>
        </w:tc>
        <w:tc>
          <w:tcPr>
            <w:tcW w:w="3060" w:type="dxa"/>
            <w:vAlign w:val="center"/>
          </w:tcPr>
          <w:p w14:paraId="019C02D7" w14:textId="0EC35A8F" w:rsidR="00DF07AF" w:rsidRPr="000A630C" w:rsidRDefault="00DF07AF" w:rsidP="00705CFC">
            <w:pPr>
              <w:pStyle w:val="ListParagraph"/>
              <w:ind w:left="0"/>
            </w:pPr>
            <w:r w:rsidRPr="000A630C">
              <w:t>APPLICANT_CUSTNO</w:t>
            </w:r>
          </w:p>
        </w:tc>
      </w:tr>
      <w:tr w:rsidR="00DF07AF" w14:paraId="505AE233" w14:textId="5925903A" w:rsidTr="005A1E71">
        <w:tc>
          <w:tcPr>
            <w:tcW w:w="3978" w:type="dxa"/>
            <w:vAlign w:val="center"/>
          </w:tcPr>
          <w:p w14:paraId="2869703C" w14:textId="77777777" w:rsidR="00DF07AF" w:rsidRDefault="00DF07AF" w:rsidP="00705CFC">
            <w:pPr>
              <w:pStyle w:val="ListParagraph"/>
              <w:ind w:left="0"/>
            </w:pPr>
            <w:r>
              <w:t>APPLICANT_ACC</w:t>
            </w:r>
          </w:p>
        </w:tc>
        <w:tc>
          <w:tcPr>
            <w:tcW w:w="3690" w:type="dxa"/>
            <w:vAlign w:val="center"/>
          </w:tcPr>
          <w:p w14:paraId="7003798C" w14:textId="7D1627A0" w:rsidR="00DF07AF" w:rsidRPr="000A630C" w:rsidRDefault="00DF07AF" w:rsidP="00705CFC">
            <w:pPr>
              <w:pStyle w:val="ListParagraph"/>
              <w:ind w:left="0"/>
            </w:pPr>
          </w:p>
        </w:tc>
        <w:tc>
          <w:tcPr>
            <w:tcW w:w="3060" w:type="dxa"/>
            <w:vAlign w:val="center"/>
          </w:tcPr>
          <w:p w14:paraId="111ADBAA" w14:textId="7775CCFA" w:rsidR="00DF07AF" w:rsidRPr="000A630C" w:rsidRDefault="00DF07AF" w:rsidP="00705CFC">
            <w:pPr>
              <w:pStyle w:val="ListParagraph"/>
              <w:ind w:left="0"/>
            </w:pPr>
            <w:r w:rsidRPr="000A630C">
              <w:t>APPLICANT_ACC</w:t>
            </w:r>
          </w:p>
        </w:tc>
      </w:tr>
      <w:tr w:rsidR="00DF07AF" w14:paraId="2E8A7667" w14:textId="4E69B87D" w:rsidTr="005A1E71">
        <w:tc>
          <w:tcPr>
            <w:tcW w:w="3978" w:type="dxa"/>
            <w:vAlign w:val="center"/>
          </w:tcPr>
          <w:p w14:paraId="49A49F69" w14:textId="77777777" w:rsidR="00DF07AF" w:rsidRDefault="00DF07AF" w:rsidP="00705CFC">
            <w:pPr>
              <w:pStyle w:val="ListParagraph"/>
              <w:ind w:left="0"/>
            </w:pPr>
            <w:r>
              <w:t>BENEFICIARY</w:t>
            </w:r>
          </w:p>
        </w:tc>
        <w:tc>
          <w:tcPr>
            <w:tcW w:w="3690" w:type="dxa"/>
            <w:vAlign w:val="center"/>
          </w:tcPr>
          <w:p w14:paraId="4B8453AA" w14:textId="55FB2CF8" w:rsidR="00DF07AF" w:rsidRPr="000A630C" w:rsidRDefault="00DF07AF" w:rsidP="00705CFC">
            <w:pPr>
              <w:pStyle w:val="ListParagraph"/>
              <w:ind w:left="0"/>
            </w:pPr>
          </w:p>
        </w:tc>
        <w:tc>
          <w:tcPr>
            <w:tcW w:w="3060" w:type="dxa"/>
            <w:vAlign w:val="center"/>
          </w:tcPr>
          <w:p w14:paraId="48D761EF" w14:textId="7D459963" w:rsidR="00DF07AF" w:rsidRPr="000A630C" w:rsidRDefault="00DF07AF" w:rsidP="00705CFC">
            <w:pPr>
              <w:pStyle w:val="ListParagraph"/>
              <w:ind w:left="0"/>
            </w:pPr>
            <w:r w:rsidRPr="000A630C">
              <w:t>BENEFICIARY</w:t>
            </w:r>
          </w:p>
        </w:tc>
      </w:tr>
      <w:tr w:rsidR="00DF07AF" w14:paraId="6E129D3B" w14:textId="09D4F574" w:rsidTr="005A1E71">
        <w:tc>
          <w:tcPr>
            <w:tcW w:w="3978" w:type="dxa"/>
            <w:vAlign w:val="center"/>
          </w:tcPr>
          <w:p w14:paraId="10ED1880" w14:textId="77777777" w:rsidR="00DF07AF" w:rsidRDefault="00DF07AF" w:rsidP="00705CFC">
            <w:pPr>
              <w:pStyle w:val="ListParagraph"/>
              <w:ind w:left="0"/>
            </w:pPr>
            <w:r>
              <w:t>BENEFICIARY_CUSTNO</w:t>
            </w:r>
          </w:p>
        </w:tc>
        <w:tc>
          <w:tcPr>
            <w:tcW w:w="3690" w:type="dxa"/>
            <w:vAlign w:val="center"/>
          </w:tcPr>
          <w:p w14:paraId="72D19A1F" w14:textId="1FF90C13" w:rsidR="00DF07AF" w:rsidRPr="000A630C" w:rsidRDefault="00DF07AF" w:rsidP="00705CFC">
            <w:pPr>
              <w:pStyle w:val="ListParagraph"/>
              <w:ind w:left="0"/>
            </w:pPr>
          </w:p>
        </w:tc>
        <w:tc>
          <w:tcPr>
            <w:tcW w:w="3060" w:type="dxa"/>
            <w:vAlign w:val="center"/>
          </w:tcPr>
          <w:p w14:paraId="49D91EA2" w14:textId="721A73DB" w:rsidR="00DF07AF" w:rsidRPr="000A630C" w:rsidRDefault="00DF07AF" w:rsidP="00705CFC">
            <w:pPr>
              <w:pStyle w:val="ListParagraph"/>
              <w:ind w:left="0"/>
            </w:pPr>
            <w:r w:rsidRPr="000A630C">
              <w:t>BENEFICIARY_CUSTNO</w:t>
            </w:r>
          </w:p>
        </w:tc>
      </w:tr>
      <w:tr w:rsidR="00DF07AF" w14:paraId="6BEB2868" w14:textId="29790F3C" w:rsidTr="005A1E71">
        <w:tc>
          <w:tcPr>
            <w:tcW w:w="3978" w:type="dxa"/>
            <w:vAlign w:val="center"/>
          </w:tcPr>
          <w:p w14:paraId="5B26D7F1" w14:textId="77777777" w:rsidR="00DF07AF" w:rsidRDefault="00DF07AF" w:rsidP="00705CFC">
            <w:pPr>
              <w:pStyle w:val="ListParagraph"/>
              <w:ind w:left="0"/>
            </w:pPr>
            <w:r>
              <w:t>BENEFICIARY_ACC</w:t>
            </w:r>
          </w:p>
        </w:tc>
        <w:tc>
          <w:tcPr>
            <w:tcW w:w="3690" w:type="dxa"/>
            <w:vAlign w:val="center"/>
          </w:tcPr>
          <w:p w14:paraId="7C372DF6" w14:textId="3050F08C" w:rsidR="00DF07AF" w:rsidRPr="000A630C" w:rsidRDefault="00DF07AF" w:rsidP="00705CFC">
            <w:pPr>
              <w:pStyle w:val="ListParagraph"/>
              <w:ind w:left="0"/>
            </w:pPr>
          </w:p>
        </w:tc>
        <w:tc>
          <w:tcPr>
            <w:tcW w:w="3060" w:type="dxa"/>
            <w:vAlign w:val="center"/>
          </w:tcPr>
          <w:p w14:paraId="244A373B" w14:textId="7BDB935D" w:rsidR="00DF07AF" w:rsidRPr="000A630C" w:rsidRDefault="00DF07AF" w:rsidP="00705CFC">
            <w:pPr>
              <w:pStyle w:val="ListParagraph"/>
              <w:ind w:left="0"/>
            </w:pPr>
            <w:r w:rsidRPr="000A630C">
              <w:t>BENEFICIARY_ACC</w:t>
            </w:r>
          </w:p>
        </w:tc>
      </w:tr>
      <w:tr w:rsidR="00DF07AF" w14:paraId="17690601" w14:textId="4E35A262" w:rsidTr="005A1E71">
        <w:tc>
          <w:tcPr>
            <w:tcW w:w="3978" w:type="dxa"/>
            <w:vAlign w:val="center"/>
          </w:tcPr>
          <w:p w14:paraId="377A0928" w14:textId="77777777" w:rsidR="00DF07AF" w:rsidRDefault="00DF07AF" w:rsidP="00705CFC">
            <w:pPr>
              <w:pStyle w:val="ListParagraph"/>
              <w:ind w:left="0"/>
            </w:pPr>
            <w:r>
              <w:t>ACT_GOODS_DESC</w:t>
            </w:r>
          </w:p>
        </w:tc>
        <w:tc>
          <w:tcPr>
            <w:tcW w:w="3690" w:type="dxa"/>
            <w:vAlign w:val="center"/>
          </w:tcPr>
          <w:p w14:paraId="5FBE023F" w14:textId="77777777" w:rsidR="00DF07AF" w:rsidRPr="000A630C" w:rsidRDefault="00DF07AF" w:rsidP="00705CFC">
            <w:pPr>
              <w:pStyle w:val="ListParagraph"/>
              <w:ind w:left="0"/>
            </w:pPr>
            <w:r w:rsidRPr="000A630C">
              <w:t>ACT_GOODS_DESC</w:t>
            </w:r>
          </w:p>
        </w:tc>
        <w:tc>
          <w:tcPr>
            <w:tcW w:w="3060" w:type="dxa"/>
            <w:vAlign w:val="center"/>
          </w:tcPr>
          <w:p w14:paraId="7AA35C2B" w14:textId="77777777" w:rsidR="00DF07AF" w:rsidRPr="000A630C" w:rsidRDefault="00DF07AF" w:rsidP="00705CFC">
            <w:pPr>
              <w:pStyle w:val="ListParagraph"/>
              <w:ind w:left="0"/>
            </w:pPr>
          </w:p>
        </w:tc>
      </w:tr>
      <w:tr w:rsidR="00DF07AF" w14:paraId="2C4AF6AE" w14:textId="6813E444" w:rsidTr="005A1E71">
        <w:tc>
          <w:tcPr>
            <w:tcW w:w="3978" w:type="dxa"/>
            <w:vAlign w:val="center"/>
          </w:tcPr>
          <w:p w14:paraId="3318030B" w14:textId="77777777" w:rsidR="00DF07AF" w:rsidRDefault="00DF07AF" w:rsidP="00705CFC">
            <w:pPr>
              <w:pStyle w:val="ListParagraph"/>
              <w:ind w:left="0"/>
            </w:pPr>
            <w:r>
              <w:t>GOODSTYPE</w:t>
            </w:r>
          </w:p>
        </w:tc>
        <w:tc>
          <w:tcPr>
            <w:tcW w:w="3690" w:type="dxa"/>
            <w:vAlign w:val="center"/>
          </w:tcPr>
          <w:p w14:paraId="3B399D0E" w14:textId="77777777" w:rsidR="00DF07AF" w:rsidRPr="000A630C" w:rsidRDefault="00DF07AF" w:rsidP="00705CFC">
            <w:pPr>
              <w:pStyle w:val="ListParagraph"/>
              <w:ind w:left="0"/>
            </w:pPr>
            <w:r w:rsidRPr="000A630C">
              <w:t>GOODSTYPE</w:t>
            </w:r>
          </w:p>
        </w:tc>
        <w:tc>
          <w:tcPr>
            <w:tcW w:w="3060" w:type="dxa"/>
            <w:vAlign w:val="center"/>
          </w:tcPr>
          <w:p w14:paraId="5E28EE47" w14:textId="77777777" w:rsidR="00DF07AF" w:rsidRPr="000A630C" w:rsidRDefault="00DF07AF" w:rsidP="00705CFC">
            <w:pPr>
              <w:pStyle w:val="ListParagraph"/>
              <w:ind w:left="0"/>
            </w:pPr>
          </w:p>
        </w:tc>
      </w:tr>
    </w:tbl>
    <w:p w14:paraId="52E64DD2" w14:textId="77777777" w:rsidR="00276BBE" w:rsidRDefault="00276BBE" w:rsidP="00276BBE">
      <w:pPr>
        <w:pStyle w:val="ListParagraph"/>
        <w:ind w:left="0"/>
      </w:pPr>
    </w:p>
    <w:p w14:paraId="68445E9B" w14:textId="77777777" w:rsidR="00276BBE" w:rsidRDefault="00276BBE" w:rsidP="00276BBE">
      <w:pPr>
        <w:pStyle w:val="ListParagraph"/>
        <w:numPr>
          <w:ilvl w:val="1"/>
          <w:numId w:val="14"/>
        </w:numPr>
      </w:pPr>
      <w:r>
        <w:t>For Collection LC Types the transactions are extracted based on the ISSUE_DATE falling between the @</w:t>
      </w:r>
      <w:proofErr w:type="spellStart"/>
      <w:r>
        <w:t>LookBackStart</w:t>
      </w:r>
      <w:proofErr w:type="spellEnd"/>
      <w:r>
        <w:t xml:space="preserve"> and @</w:t>
      </w:r>
      <w:proofErr w:type="spellStart"/>
      <w:r>
        <w:t>CurrPeriodEND</w:t>
      </w:r>
      <w:proofErr w:type="spellEnd"/>
    </w:p>
    <w:p w14:paraId="21EE610A" w14:textId="5174934D"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02455E">
        <w:t>CAROUSELTRANSACTIONS</w:t>
      </w:r>
      <w:r>
        <w:t xml:space="preserve"> for the collection LC type is as shown below:</w:t>
      </w:r>
    </w:p>
    <w:tbl>
      <w:tblPr>
        <w:tblStyle w:val="TableGrid"/>
        <w:tblW w:w="0" w:type="auto"/>
        <w:tblLook w:val="04A0" w:firstRow="1" w:lastRow="0" w:firstColumn="1" w:lastColumn="0" w:noHBand="0" w:noVBand="1"/>
      </w:tblPr>
      <w:tblGrid>
        <w:gridCol w:w="4022"/>
        <w:gridCol w:w="3745"/>
        <w:gridCol w:w="2735"/>
      </w:tblGrid>
      <w:tr w:rsidR="001831A4" w:rsidRPr="001831A4" w14:paraId="2CC156A2" w14:textId="74712BEB" w:rsidTr="001831A4">
        <w:trPr>
          <w:cnfStyle w:val="100000000000" w:firstRow="1" w:lastRow="0" w:firstColumn="0" w:lastColumn="0" w:oddVBand="0" w:evenVBand="0" w:oddHBand="0" w:evenHBand="0" w:firstRowFirstColumn="0" w:firstRowLastColumn="0" w:lastRowFirstColumn="0" w:lastRowLastColumn="0"/>
        </w:trPr>
        <w:tc>
          <w:tcPr>
            <w:tcW w:w="4153" w:type="dxa"/>
            <w:vAlign w:val="center"/>
          </w:tcPr>
          <w:p w14:paraId="510D725B" w14:textId="4221D23F" w:rsidR="005A1E71" w:rsidRPr="001831A4" w:rsidRDefault="00DB3867" w:rsidP="001831A4">
            <w:pPr>
              <w:pStyle w:val="ListParagraph"/>
              <w:ind w:left="0"/>
            </w:pPr>
            <w:r>
              <w:t>#</w:t>
            </w:r>
            <w:r w:rsidR="005A1E71" w:rsidRPr="001831A4">
              <w:t>CAROUSELTRANSACTIONS</w:t>
            </w:r>
          </w:p>
          <w:p w14:paraId="0BE8EFF8" w14:textId="77777777" w:rsidR="005A1E71" w:rsidRPr="001831A4" w:rsidRDefault="005A1E71" w:rsidP="001831A4">
            <w:pPr>
              <w:pStyle w:val="ListParagraph"/>
              <w:ind w:left="0"/>
            </w:pPr>
          </w:p>
        </w:tc>
        <w:tc>
          <w:tcPr>
            <w:tcW w:w="3889" w:type="dxa"/>
            <w:vAlign w:val="center"/>
          </w:tcPr>
          <w:p w14:paraId="024AA795" w14:textId="5290B23E" w:rsidR="005A1E71" w:rsidRPr="001831A4" w:rsidRDefault="00DB3867" w:rsidP="001831A4">
            <w:pPr>
              <w:pStyle w:val="ListParagraph"/>
              <w:ind w:left="0"/>
              <w:rPr>
                <w:b w:val="0"/>
              </w:rPr>
            </w:pPr>
            <w:r>
              <w:t>#</w:t>
            </w:r>
            <w:r w:rsidR="005A1E71" w:rsidRPr="001831A4">
              <w:t>MULTI_DRAWINGS_HIST</w:t>
            </w:r>
          </w:p>
          <w:p w14:paraId="050BB23C" w14:textId="51369AB6" w:rsidR="005A1E71" w:rsidRPr="001831A4" w:rsidRDefault="005A1E71" w:rsidP="001831A4">
            <w:pPr>
              <w:pStyle w:val="ListParagraph"/>
              <w:ind w:left="0"/>
              <w:rPr>
                <w:b w:val="0"/>
              </w:rPr>
            </w:pPr>
          </w:p>
        </w:tc>
        <w:tc>
          <w:tcPr>
            <w:tcW w:w="2686" w:type="dxa"/>
            <w:vAlign w:val="center"/>
          </w:tcPr>
          <w:p w14:paraId="34AECE55" w14:textId="30867754" w:rsidR="005A1E71" w:rsidRPr="001831A4" w:rsidRDefault="00DB3867" w:rsidP="001831A4">
            <w:pPr>
              <w:pStyle w:val="ListParagraph"/>
              <w:ind w:left="0"/>
            </w:pPr>
            <w:r>
              <w:t>#</w:t>
            </w:r>
            <w:r w:rsidR="005A1E71" w:rsidRPr="001831A4">
              <w:t>MULTI_LC_HIST</w:t>
            </w:r>
          </w:p>
        </w:tc>
      </w:tr>
      <w:tr w:rsidR="001831A4" w:rsidRPr="001831A4" w14:paraId="3305533D" w14:textId="312E6560" w:rsidTr="001831A4">
        <w:tc>
          <w:tcPr>
            <w:tcW w:w="4153" w:type="dxa"/>
            <w:vAlign w:val="center"/>
          </w:tcPr>
          <w:p w14:paraId="10253D1F" w14:textId="77777777" w:rsidR="005A1E71" w:rsidRPr="001831A4" w:rsidRDefault="005A1E71" w:rsidP="001831A4">
            <w:pPr>
              <w:ind w:left="360"/>
            </w:pPr>
            <w:r w:rsidRPr="001831A4">
              <w:lastRenderedPageBreak/>
              <w:t>ID</w:t>
            </w:r>
          </w:p>
        </w:tc>
        <w:tc>
          <w:tcPr>
            <w:tcW w:w="3889" w:type="dxa"/>
            <w:vAlign w:val="center"/>
          </w:tcPr>
          <w:p w14:paraId="7FA689E7" w14:textId="77777777" w:rsidR="005A1E71" w:rsidRPr="001831A4" w:rsidRDefault="005A1E71" w:rsidP="001831A4">
            <w:pPr>
              <w:pStyle w:val="ListParagraph"/>
              <w:ind w:left="0"/>
            </w:pPr>
            <w:r w:rsidRPr="001831A4">
              <w:t>ID</w:t>
            </w:r>
          </w:p>
        </w:tc>
        <w:tc>
          <w:tcPr>
            <w:tcW w:w="2686" w:type="dxa"/>
            <w:vAlign w:val="center"/>
          </w:tcPr>
          <w:p w14:paraId="5BF3ED30" w14:textId="77777777" w:rsidR="005A1E71" w:rsidRPr="001831A4" w:rsidRDefault="005A1E71" w:rsidP="001831A4">
            <w:pPr>
              <w:pStyle w:val="ListParagraph"/>
              <w:ind w:left="0"/>
            </w:pPr>
          </w:p>
        </w:tc>
      </w:tr>
      <w:tr w:rsidR="001831A4" w:rsidRPr="001831A4" w14:paraId="6459621C" w14:textId="37DF380F" w:rsidTr="001831A4">
        <w:tc>
          <w:tcPr>
            <w:tcW w:w="4153" w:type="dxa"/>
            <w:vAlign w:val="center"/>
          </w:tcPr>
          <w:p w14:paraId="6E57096C" w14:textId="77777777" w:rsidR="005A1E71" w:rsidRPr="001831A4" w:rsidRDefault="005A1E71" w:rsidP="001831A4">
            <w:pPr>
              <w:ind w:left="360"/>
            </w:pPr>
            <w:r w:rsidRPr="001831A4">
              <w:t>FOCALENTITY</w:t>
            </w:r>
          </w:p>
        </w:tc>
        <w:tc>
          <w:tcPr>
            <w:tcW w:w="3889" w:type="dxa"/>
            <w:vAlign w:val="center"/>
          </w:tcPr>
          <w:p w14:paraId="1C117244" w14:textId="354A8192" w:rsidR="005A1E71" w:rsidRPr="001831A4" w:rsidRDefault="005A1E71" w:rsidP="001831A4"/>
        </w:tc>
        <w:tc>
          <w:tcPr>
            <w:tcW w:w="2686" w:type="dxa"/>
            <w:vAlign w:val="center"/>
          </w:tcPr>
          <w:p w14:paraId="09766754" w14:textId="06599C61" w:rsidR="005A1E71" w:rsidRPr="001831A4" w:rsidRDefault="00D076A9" w:rsidP="001831A4">
            <w:r w:rsidRPr="001831A4">
              <w:t xml:space="preserve">The FOCALENTITY is populated with </w:t>
            </w:r>
            <w:r w:rsidRPr="001831A4">
              <w:rPr>
                <w:b/>
              </w:rPr>
              <w:t>APPLICANT_CUSTNO,</w:t>
            </w:r>
            <w:r w:rsidRPr="001831A4">
              <w:t xml:space="preserve"> if absent then the field is populated with </w:t>
            </w:r>
            <w:r w:rsidRPr="001831A4">
              <w:rPr>
                <w:b/>
              </w:rPr>
              <w:t>APPLICANT</w:t>
            </w:r>
            <w:r w:rsidRPr="001831A4">
              <w:t xml:space="preserve">.  If both these fields are absent then the field is populated with the </w:t>
            </w:r>
            <w:r w:rsidRPr="001831A4">
              <w:rPr>
                <w:b/>
              </w:rPr>
              <w:t>ID</w:t>
            </w:r>
          </w:p>
        </w:tc>
      </w:tr>
      <w:tr w:rsidR="001831A4" w:rsidRPr="001831A4" w14:paraId="16350870" w14:textId="1E66A6C2" w:rsidTr="001831A4">
        <w:tc>
          <w:tcPr>
            <w:tcW w:w="4153" w:type="dxa"/>
            <w:vAlign w:val="center"/>
          </w:tcPr>
          <w:p w14:paraId="5415A9FB" w14:textId="77777777" w:rsidR="005A1E71" w:rsidRPr="001831A4" w:rsidRDefault="005A1E71" w:rsidP="001831A4">
            <w:pPr>
              <w:ind w:left="360"/>
            </w:pPr>
            <w:r w:rsidRPr="001831A4">
              <w:t>OLD_LC_NUMBER</w:t>
            </w:r>
          </w:p>
        </w:tc>
        <w:tc>
          <w:tcPr>
            <w:tcW w:w="3889" w:type="dxa"/>
            <w:vAlign w:val="center"/>
          </w:tcPr>
          <w:p w14:paraId="5E26EBE8" w14:textId="74EAC728" w:rsidR="005A1E71" w:rsidRPr="001831A4" w:rsidRDefault="005A1E71" w:rsidP="001831A4">
            <w:pPr>
              <w:pStyle w:val="ListParagraph"/>
              <w:ind w:left="0"/>
            </w:pPr>
          </w:p>
        </w:tc>
        <w:tc>
          <w:tcPr>
            <w:tcW w:w="2686" w:type="dxa"/>
            <w:vAlign w:val="center"/>
          </w:tcPr>
          <w:p w14:paraId="63181E84" w14:textId="6DE74E87" w:rsidR="005A1E71" w:rsidRPr="001831A4" w:rsidRDefault="00D076A9" w:rsidP="001831A4">
            <w:pPr>
              <w:pStyle w:val="ListParagraph"/>
              <w:ind w:left="0"/>
            </w:pPr>
            <w:r w:rsidRPr="001831A4">
              <w:t>OLD_LC_NUMBER</w:t>
            </w:r>
          </w:p>
        </w:tc>
      </w:tr>
      <w:tr w:rsidR="001831A4" w:rsidRPr="001831A4" w14:paraId="3186B3D3" w14:textId="2F579714" w:rsidTr="001831A4">
        <w:tc>
          <w:tcPr>
            <w:tcW w:w="4153" w:type="dxa"/>
            <w:vAlign w:val="center"/>
          </w:tcPr>
          <w:p w14:paraId="0B916C69" w14:textId="77777777" w:rsidR="00D076A9" w:rsidRPr="001831A4" w:rsidRDefault="00D076A9" w:rsidP="001831A4">
            <w:pPr>
              <w:ind w:left="360"/>
            </w:pPr>
            <w:r w:rsidRPr="001831A4">
              <w:t>HRGOODS</w:t>
            </w:r>
          </w:p>
        </w:tc>
        <w:tc>
          <w:tcPr>
            <w:tcW w:w="6575" w:type="dxa"/>
            <w:gridSpan w:val="2"/>
            <w:vAlign w:val="center"/>
          </w:tcPr>
          <w:p w14:paraId="4E4BAE09" w14:textId="73E729A2" w:rsidR="00D076A9" w:rsidRPr="001831A4" w:rsidRDefault="00D076A9" w:rsidP="001831A4">
            <w:pPr>
              <w:pStyle w:val="ListParagraph"/>
              <w:ind w:left="0"/>
            </w:pPr>
            <w:r w:rsidRPr="001831A4">
              <w:t>Refer step 4 below</w:t>
            </w:r>
          </w:p>
        </w:tc>
      </w:tr>
      <w:tr w:rsidR="001831A4" w:rsidRPr="001831A4" w14:paraId="33014799" w14:textId="48606BF5" w:rsidTr="001831A4">
        <w:tc>
          <w:tcPr>
            <w:tcW w:w="4153" w:type="dxa"/>
            <w:vAlign w:val="center"/>
          </w:tcPr>
          <w:p w14:paraId="17AD76BA" w14:textId="77777777" w:rsidR="00D076A9" w:rsidRPr="001831A4" w:rsidRDefault="00D076A9" w:rsidP="001831A4">
            <w:pPr>
              <w:ind w:left="360"/>
            </w:pPr>
            <w:r w:rsidRPr="001831A4">
              <w:t>DUGOODS</w:t>
            </w:r>
          </w:p>
        </w:tc>
        <w:tc>
          <w:tcPr>
            <w:tcW w:w="6575" w:type="dxa"/>
            <w:gridSpan w:val="2"/>
            <w:vAlign w:val="center"/>
          </w:tcPr>
          <w:p w14:paraId="361A63EE" w14:textId="33793FE4" w:rsidR="00D076A9" w:rsidRPr="001831A4" w:rsidRDefault="00D076A9" w:rsidP="001831A4">
            <w:pPr>
              <w:pStyle w:val="ListParagraph"/>
              <w:ind w:left="0"/>
            </w:pPr>
            <w:r w:rsidRPr="001831A4">
              <w:t>Refer step 4 below</w:t>
            </w:r>
          </w:p>
        </w:tc>
      </w:tr>
      <w:tr w:rsidR="001831A4" w:rsidRPr="001831A4" w14:paraId="4182F09A" w14:textId="2D7877B4" w:rsidTr="001831A4">
        <w:tc>
          <w:tcPr>
            <w:tcW w:w="4153" w:type="dxa"/>
            <w:vAlign w:val="center"/>
          </w:tcPr>
          <w:p w14:paraId="53248156" w14:textId="77777777" w:rsidR="005A1E71" w:rsidRPr="001831A4" w:rsidRDefault="005A1E71" w:rsidP="001831A4">
            <w:pPr>
              <w:ind w:left="360"/>
            </w:pPr>
            <w:r w:rsidRPr="001831A4">
              <w:t>LC_TYPE</w:t>
            </w:r>
          </w:p>
        </w:tc>
        <w:tc>
          <w:tcPr>
            <w:tcW w:w="3889" w:type="dxa"/>
            <w:vAlign w:val="center"/>
          </w:tcPr>
          <w:p w14:paraId="3A82A865" w14:textId="723B6585" w:rsidR="005A1E71" w:rsidRPr="001831A4" w:rsidRDefault="005A1E71" w:rsidP="001831A4">
            <w:pPr>
              <w:pStyle w:val="ListParagraph"/>
              <w:ind w:left="0"/>
            </w:pPr>
          </w:p>
        </w:tc>
        <w:tc>
          <w:tcPr>
            <w:tcW w:w="2686" w:type="dxa"/>
            <w:vAlign w:val="center"/>
          </w:tcPr>
          <w:p w14:paraId="019510DB" w14:textId="6BB296AD" w:rsidR="005A1E71" w:rsidRPr="001831A4" w:rsidRDefault="00D076A9" w:rsidP="001831A4">
            <w:pPr>
              <w:pStyle w:val="ListParagraph"/>
              <w:ind w:left="0"/>
            </w:pPr>
            <w:r w:rsidRPr="001831A4">
              <w:t>LC_TYPE</w:t>
            </w:r>
          </w:p>
        </w:tc>
      </w:tr>
      <w:tr w:rsidR="001831A4" w:rsidRPr="001831A4" w14:paraId="28133C53" w14:textId="4EB45A94" w:rsidTr="001831A4">
        <w:tc>
          <w:tcPr>
            <w:tcW w:w="4153" w:type="dxa"/>
            <w:vAlign w:val="center"/>
          </w:tcPr>
          <w:p w14:paraId="5755097A" w14:textId="77777777" w:rsidR="005A1E71" w:rsidRPr="001831A4" w:rsidRDefault="005A1E71" w:rsidP="001831A4">
            <w:pPr>
              <w:ind w:left="360"/>
            </w:pPr>
            <w:r w:rsidRPr="001831A4">
              <w:t>DRAWING_TYPE</w:t>
            </w:r>
          </w:p>
        </w:tc>
        <w:tc>
          <w:tcPr>
            <w:tcW w:w="3889" w:type="dxa"/>
            <w:vAlign w:val="center"/>
          </w:tcPr>
          <w:p w14:paraId="74597CBC" w14:textId="77777777" w:rsidR="005A1E71" w:rsidRPr="001831A4" w:rsidRDefault="005A1E71" w:rsidP="001831A4">
            <w:pPr>
              <w:pStyle w:val="ListParagraph"/>
              <w:ind w:left="0"/>
            </w:pPr>
            <w:r w:rsidRPr="001831A4">
              <w:t>DRAWING_TYPE</w:t>
            </w:r>
          </w:p>
        </w:tc>
        <w:tc>
          <w:tcPr>
            <w:tcW w:w="2686" w:type="dxa"/>
            <w:vAlign w:val="center"/>
          </w:tcPr>
          <w:p w14:paraId="7803C25F" w14:textId="77777777" w:rsidR="005A1E71" w:rsidRPr="001831A4" w:rsidRDefault="005A1E71" w:rsidP="001831A4">
            <w:pPr>
              <w:pStyle w:val="ListParagraph"/>
              <w:ind w:left="0"/>
            </w:pPr>
          </w:p>
        </w:tc>
      </w:tr>
      <w:tr w:rsidR="001831A4" w:rsidRPr="001831A4" w14:paraId="5C655071" w14:textId="43449D50" w:rsidTr="001831A4">
        <w:tc>
          <w:tcPr>
            <w:tcW w:w="4153" w:type="dxa"/>
            <w:vAlign w:val="center"/>
          </w:tcPr>
          <w:p w14:paraId="04FDF195" w14:textId="77777777" w:rsidR="00D076A9" w:rsidRPr="001831A4" w:rsidRDefault="00D076A9" w:rsidP="001831A4">
            <w:pPr>
              <w:ind w:left="360"/>
            </w:pPr>
            <w:r w:rsidRPr="001831A4">
              <w:t>COUNTRY_ORIG</w:t>
            </w:r>
          </w:p>
        </w:tc>
        <w:tc>
          <w:tcPr>
            <w:tcW w:w="3889" w:type="dxa"/>
            <w:vAlign w:val="center"/>
          </w:tcPr>
          <w:p w14:paraId="1D2981CD" w14:textId="0D929A9F" w:rsidR="00D076A9" w:rsidRPr="001831A4" w:rsidRDefault="00D076A9" w:rsidP="001831A4">
            <w:pPr>
              <w:pStyle w:val="ListParagraph"/>
              <w:ind w:left="0"/>
            </w:pPr>
          </w:p>
        </w:tc>
        <w:tc>
          <w:tcPr>
            <w:tcW w:w="2686" w:type="dxa"/>
            <w:vAlign w:val="center"/>
          </w:tcPr>
          <w:p w14:paraId="3A53E7FF" w14:textId="25D66FD3" w:rsidR="00D076A9" w:rsidRPr="001831A4" w:rsidRDefault="00D076A9" w:rsidP="001831A4">
            <w:pPr>
              <w:pStyle w:val="ListParagraph"/>
              <w:ind w:left="0"/>
            </w:pPr>
            <w:r w:rsidRPr="001831A4">
              <w:t>COUNTRY_ORIG</w:t>
            </w:r>
          </w:p>
        </w:tc>
      </w:tr>
      <w:tr w:rsidR="001831A4" w:rsidRPr="001831A4" w14:paraId="133DD4A0" w14:textId="3FF7E49F" w:rsidTr="001831A4">
        <w:tc>
          <w:tcPr>
            <w:tcW w:w="4153" w:type="dxa"/>
            <w:vAlign w:val="center"/>
          </w:tcPr>
          <w:p w14:paraId="35CBD704" w14:textId="77777777" w:rsidR="00D076A9" w:rsidRPr="001831A4" w:rsidRDefault="00D076A9" w:rsidP="001831A4">
            <w:pPr>
              <w:ind w:left="360"/>
            </w:pPr>
            <w:r w:rsidRPr="001831A4">
              <w:t>SHIP_FM_COUNTRY</w:t>
            </w:r>
          </w:p>
        </w:tc>
        <w:tc>
          <w:tcPr>
            <w:tcW w:w="3889" w:type="dxa"/>
            <w:vAlign w:val="center"/>
          </w:tcPr>
          <w:p w14:paraId="680497BB" w14:textId="4C427989" w:rsidR="00D076A9" w:rsidRPr="001831A4" w:rsidRDefault="00D076A9" w:rsidP="001831A4">
            <w:pPr>
              <w:pStyle w:val="ListParagraph"/>
              <w:ind w:left="0"/>
            </w:pPr>
          </w:p>
        </w:tc>
        <w:tc>
          <w:tcPr>
            <w:tcW w:w="2686" w:type="dxa"/>
            <w:vAlign w:val="center"/>
          </w:tcPr>
          <w:p w14:paraId="240A9070" w14:textId="2E8CA61B" w:rsidR="00D076A9" w:rsidRPr="001831A4" w:rsidRDefault="00D076A9" w:rsidP="001831A4">
            <w:pPr>
              <w:pStyle w:val="ListParagraph"/>
              <w:ind w:left="0"/>
            </w:pPr>
            <w:r w:rsidRPr="001831A4">
              <w:t>SHIP_FM_COUNTRY</w:t>
            </w:r>
          </w:p>
        </w:tc>
      </w:tr>
      <w:tr w:rsidR="001831A4" w:rsidRPr="001831A4" w14:paraId="1B56A76D" w14:textId="4453E903" w:rsidTr="001831A4">
        <w:tc>
          <w:tcPr>
            <w:tcW w:w="4153" w:type="dxa"/>
            <w:vAlign w:val="center"/>
          </w:tcPr>
          <w:p w14:paraId="4612C2FC" w14:textId="77777777" w:rsidR="00D076A9" w:rsidRPr="001831A4" w:rsidRDefault="00D076A9" w:rsidP="001831A4">
            <w:pPr>
              <w:ind w:left="360"/>
            </w:pPr>
            <w:r w:rsidRPr="001831A4">
              <w:t>SHIP_TO_COUNTRY</w:t>
            </w:r>
          </w:p>
        </w:tc>
        <w:tc>
          <w:tcPr>
            <w:tcW w:w="3889" w:type="dxa"/>
            <w:vAlign w:val="center"/>
          </w:tcPr>
          <w:p w14:paraId="58CF149D" w14:textId="2D3D6A51" w:rsidR="00D076A9" w:rsidRPr="001831A4" w:rsidRDefault="00D076A9" w:rsidP="001831A4">
            <w:pPr>
              <w:pStyle w:val="ListParagraph"/>
              <w:ind w:left="0"/>
            </w:pPr>
          </w:p>
        </w:tc>
        <w:tc>
          <w:tcPr>
            <w:tcW w:w="2686" w:type="dxa"/>
            <w:vAlign w:val="center"/>
          </w:tcPr>
          <w:p w14:paraId="621EE723" w14:textId="64CD12FA" w:rsidR="00D076A9" w:rsidRPr="001831A4" w:rsidRDefault="00D076A9" w:rsidP="001831A4">
            <w:pPr>
              <w:pStyle w:val="ListParagraph"/>
              <w:ind w:left="0"/>
            </w:pPr>
            <w:r w:rsidRPr="001831A4">
              <w:t>SHIP_TO_COUNTRY</w:t>
            </w:r>
          </w:p>
        </w:tc>
      </w:tr>
      <w:tr w:rsidR="001831A4" w:rsidRPr="001831A4" w14:paraId="64701ADE" w14:textId="56961BC1" w:rsidTr="001831A4">
        <w:tc>
          <w:tcPr>
            <w:tcW w:w="4153" w:type="dxa"/>
            <w:vAlign w:val="center"/>
          </w:tcPr>
          <w:p w14:paraId="6661B2A6" w14:textId="77777777" w:rsidR="00D076A9" w:rsidRPr="001831A4" w:rsidRDefault="00D076A9" w:rsidP="001831A4">
            <w:pPr>
              <w:ind w:left="360"/>
            </w:pPr>
            <w:r w:rsidRPr="001831A4">
              <w:t>DOCUMENT_AMOUNT</w:t>
            </w:r>
          </w:p>
        </w:tc>
        <w:tc>
          <w:tcPr>
            <w:tcW w:w="3889" w:type="dxa"/>
            <w:vAlign w:val="center"/>
          </w:tcPr>
          <w:p w14:paraId="4D0F7108" w14:textId="77777777" w:rsidR="00D076A9" w:rsidRPr="001831A4" w:rsidRDefault="00D076A9" w:rsidP="001831A4">
            <w:pPr>
              <w:pStyle w:val="ListParagraph"/>
              <w:ind w:left="0"/>
            </w:pPr>
            <w:r w:rsidRPr="001831A4">
              <w:t>DOCUMENT_AMOUNT</w:t>
            </w:r>
          </w:p>
        </w:tc>
        <w:tc>
          <w:tcPr>
            <w:tcW w:w="2686" w:type="dxa"/>
            <w:vAlign w:val="center"/>
          </w:tcPr>
          <w:p w14:paraId="57B3A67C" w14:textId="77777777" w:rsidR="00D076A9" w:rsidRPr="001831A4" w:rsidRDefault="00D076A9" w:rsidP="001831A4">
            <w:pPr>
              <w:pStyle w:val="ListParagraph"/>
              <w:ind w:left="0"/>
            </w:pPr>
          </w:p>
        </w:tc>
      </w:tr>
      <w:tr w:rsidR="001831A4" w:rsidRPr="001831A4" w14:paraId="3E60A75F" w14:textId="2206C80D" w:rsidTr="001831A4">
        <w:tc>
          <w:tcPr>
            <w:tcW w:w="4153" w:type="dxa"/>
            <w:vAlign w:val="center"/>
          </w:tcPr>
          <w:p w14:paraId="3BC3A41F" w14:textId="77777777" w:rsidR="00D076A9" w:rsidRPr="001831A4" w:rsidRDefault="00D076A9" w:rsidP="001831A4">
            <w:pPr>
              <w:ind w:left="360"/>
            </w:pPr>
            <w:r w:rsidRPr="001831A4">
              <w:t>LC_AMOUNT</w:t>
            </w:r>
          </w:p>
        </w:tc>
        <w:tc>
          <w:tcPr>
            <w:tcW w:w="3889" w:type="dxa"/>
            <w:vAlign w:val="center"/>
          </w:tcPr>
          <w:p w14:paraId="5B7BFB33" w14:textId="0DF07540" w:rsidR="00D076A9" w:rsidRPr="001831A4" w:rsidRDefault="00D076A9" w:rsidP="001831A4">
            <w:pPr>
              <w:pStyle w:val="ListParagraph"/>
              <w:ind w:left="0"/>
            </w:pPr>
          </w:p>
        </w:tc>
        <w:tc>
          <w:tcPr>
            <w:tcW w:w="2686" w:type="dxa"/>
            <w:vAlign w:val="center"/>
          </w:tcPr>
          <w:p w14:paraId="79356EDD" w14:textId="13CC8D74" w:rsidR="00D076A9" w:rsidRPr="001831A4" w:rsidRDefault="00D076A9" w:rsidP="001831A4">
            <w:pPr>
              <w:pStyle w:val="ListParagraph"/>
              <w:ind w:left="0"/>
            </w:pPr>
            <w:r w:rsidRPr="001831A4">
              <w:t>LC_AMOUNT</w:t>
            </w:r>
          </w:p>
        </w:tc>
      </w:tr>
      <w:tr w:rsidR="001831A4" w:rsidRPr="001831A4" w14:paraId="5A22FE37" w14:textId="11EB13D1" w:rsidTr="001831A4">
        <w:tc>
          <w:tcPr>
            <w:tcW w:w="4153" w:type="dxa"/>
            <w:vAlign w:val="center"/>
          </w:tcPr>
          <w:p w14:paraId="1D01CB2B" w14:textId="77777777" w:rsidR="00D076A9" w:rsidRPr="001831A4" w:rsidRDefault="00D076A9" w:rsidP="001831A4">
            <w:pPr>
              <w:ind w:left="360"/>
            </w:pPr>
            <w:r w:rsidRPr="001831A4">
              <w:t>LC_NUMBER</w:t>
            </w:r>
          </w:p>
        </w:tc>
        <w:tc>
          <w:tcPr>
            <w:tcW w:w="3889" w:type="dxa"/>
            <w:vAlign w:val="center"/>
          </w:tcPr>
          <w:p w14:paraId="68DBFA6C" w14:textId="5CCEBE03" w:rsidR="00D076A9" w:rsidRPr="001831A4" w:rsidRDefault="00D076A9" w:rsidP="001831A4">
            <w:pPr>
              <w:pStyle w:val="ListParagraph"/>
              <w:ind w:left="0"/>
            </w:pPr>
          </w:p>
        </w:tc>
        <w:tc>
          <w:tcPr>
            <w:tcW w:w="2686" w:type="dxa"/>
            <w:vAlign w:val="center"/>
          </w:tcPr>
          <w:p w14:paraId="0263F240" w14:textId="295B44E1" w:rsidR="00D076A9" w:rsidRPr="001831A4" w:rsidRDefault="00D076A9" w:rsidP="001831A4">
            <w:pPr>
              <w:pStyle w:val="ListParagraph"/>
              <w:ind w:left="0"/>
            </w:pPr>
            <w:r w:rsidRPr="001831A4">
              <w:t>LC_NUMBER</w:t>
            </w:r>
          </w:p>
        </w:tc>
      </w:tr>
      <w:tr w:rsidR="001831A4" w:rsidRPr="001831A4" w14:paraId="537A4A11" w14:textId="4F513300" w:rsidTr="001831A4">
        <w:tc>
          <w:tcPr>
            <w:tcW w:w="4153" w:type="dxa"/>
            <w:vAlign w:val="center"/>
          </w:tcPr>
          <w:p w14:paraId="0B7F5CED" w14:textId="77777777" w:rsidR="00D076A9" w:rsidRPr="001831A4" w:rsidRDefault="00D076A9" w:rsidP="001831A4">
            <w:pPr>
              <w:ind w:left="360"/>
            </w:pPr>
            <w:r w:rsidRPr="001831A4">
              <w:t>TRANS_DATE</w:t>
            </w:r>
          </w:p>
        </w:tc>
        <w:tc>
          <w:tcPr>
            <w:tcW w:w="3889" w:type="dxa"/>
            <w:vAlign w:val="center"/>
          </w:tcPr>
          <w:p w14:paraId="301C9484" w14:textId="025C67EA" w:rsidR="00D076A9" w:rsidRPr="001831A4" w:rsidRDefault="00D076A9" w:rsidP="001831A4">
            <w:pPr>
              <w:pStyle w:val="ListParagraph"/>
              <w:ind w:left="0"/>
            </w:pPr>
          </w:p>
        </w:tc>
        <w:tc>
          <w:tcPr>
            <w:tcW w:w="2686" w:type="dxa"/>
            <w:vAlign w:val="center"/>
          </w:tcPr>
          <w:p w14:paraId="791E7837" w14:textId="2D6E25E2" w:rsidR="00D076A9" w:rsidRPr="001831A4" w:rsidRDefault="00D076A9" w:rsidP="001831A4">
            <w:pPr>
              <w:pStyle w:val="ListParagraph"/>
              <w:ind w:left="0"/>
            </w:pPr>
            <w:r w:rsidRPr="001831A4">
              <w:t>ISSUE_DATE</w:t>
            </w:r>
          </w:p>
        </w:tc>
      </w:tr>
      <w:tr w:rsidR="001831A4" w:rsidRPr="001831A4" w14:paraId="3D1CE58B" w14:textId="20F6D86F" w:rsidTr="001831A4">
        <w:tc>
          <w:tcPr>
            <w:tcW w:w="4153" w:type="dxa"/>
            <w:vAlign w:val="center"/>
          </w:tcPr>
          <w:p w14:paraId="15785E45" w14:textId="77777777" w:rsidR="00D076A9" w:rsidRPr="001831A4" w:rsidRDefault="00D076A9" w:rsidP="001831A4">
            <w:pPr>
              <w:ind w:left="360"/>
            </w:pPr>
            <w:r w:rsidRPr="001831A4">
              <w:t>VALUE_DATE</w:t>
            </w:r>
          </w:p>
        </w:tc>
        <w:tc>
          <w:tcPr>
            <w:tcW w:w="3889" w:type="dxa"/>
            <w:vAlign w:val="center"/>
          </w:tcPr>
          <w:p w14:paraId="45C54CB7" w14:textId="77777777" w:rsidR="00D076A9" w:rsidRPr="001831A4" w:rsidRDefault="00D076A9" w:rsidP="001831A4">
            <w:pPr>
              <w:pStyle w:val="ListParagraph"/>
              <w:ind w:left="0"/>
            </w:pPr>
            <w:r w:rsidRPr="001831A4">
              <w:t>VALUE_DATE</w:t>
            </w:r>
          </w:p>
        </w:tc>
        <w:tc>
          <w:tcPr>
            <w:tcW w:w="2686" w:type="dxa"/>
            <w:vAlign w:val="center"/>
          </w:tcPr>
          <w:p w14:paraId="38D9D6F1" w14:textId="77777777" w:rsidR="00D076A9" w:rsidRPr="001831A4" w:rsidRDefault="00D076A9" w:rsidP="001831A4">
            <w:pPr>
              <w:pStyle w:val="ListParagraph"/>
              <w:ind w:left="0"/>
            </w:pPr>
          </w:p>
        </w:tc>
      </w:tr>
      <w:tr w:rsidR="001831A4" w:rsidRPr="001831A4" w14:paraId="07F52FED" w14:textId="1817B35F" w:rsidTr="001831A4">
        <w:tc>
          <w:tcPr>
            <w:tcW w:w="4153" w:type="dxa"/>
            <w:vAlign w:val="center"/>
          </w:tcPr>
          <w:p w14:paraId="189ECFE7" w14:textId="77777777" w:rsidR="00D076A9" w:rsidRPr="001831A4" w:rsidRDefault="00D076A9" w:rsidP="001831A4">
            <w:pPr>
              <w:ind w:left="360"/>
            </w:pPr>
            <w:r w:rsidRPr="001831A4">
              <w:t>DATE_TIME</w:t>
            </w:r>
          </w:p>
        </w:tc>
        <w:tc>
          <w:tcPr>
            <w:tcW w:w="3889" w:type="dxa"/>
            <w:vAlign w:val="center"/>
          </w:tcPr>
          <w:p w14:paraId="1F9A928F" w14:textId="77777777" w:rsidR="00D076A9" w:rsidRPr="001831A4" w:rsidRDefault="00D076A9" w:rsidP="001831A4">
            <w:pPr>
              <w:pStyle w:val="ListParagraph"/>
              <w:ind w:left="0"/>
            </w:pPr>
            <w:r w:rsidRPr="001831A4">
              <w:t>DATE_TIME</w:t>
            </w:r>
          </w:p>
        </w:tc>
        <w:tc>
          <w:tcPr>
            <w:tcW w:w="2686" w:type="dxa"/>
            <w:vAlign w:val="center"/>
          </w:tcPr>
          <w:p w14:paraId="6048F27D" w14:textId="77777777" w:rsidR="00D076A9" w:rsidRPr="001831A4" w:rsidRDefault="00D076A9" w:rsidP="001831A4">
            <w:pPr>
              <w:pStyle w:val="ListParagraph"/>
              <w:ind w:left="0"/>
            </w:pPr>
          </w:p>
        </w:tc>
      </w:tr>
      <w:tr w:rsidR="001831A4" w:rsidRPr="001831A4" w14:paraId="349E08E5" w14:textId="698BA157" w:rsidTr="001831A4">
        <w:tc>
          <w:tcPr>
            <w:tcW w:w="4153" w:type="dxa"/>
            <w:vAlign w:val="center"/>
          </w:tcPr>
          <w:p w14:paraId="643C3E82" w14:textId="77777777" w:rsidR="00D076A9" w:rsidRPr="001831A4" w:rsidRDefault="00D076A9" w:rsidP="001831A4">
            <w:pPr>
              <w:ind w:left="360"/>
            </w:pPr>
            <w:r w:rsidRPr="001831A4">
              <w:t>APPLICANT</w:t>
            </w:r>
          </w:p>
        </w:tc>
        <w:tc>
          <w:tcPr>
            <w:tcW w:w="3889" w:type="dxa"/>
            <w:vAlign w:val="center"/>
          </w:tcPr>
          <w:p w14:paraId="7636EFE5" w14:textId="0A821BA5" w:rsidR="00D076A9" w:rsidRPr="001831A4" w:rsidRDefault="00D076A9" w:rsidP="001831A4">
            <w:pPr>
              <w:pStyle w:val="ListParagraph"/>
              <w:ind w:left="0"/>
            </w:pPr>
          </w:p>
        </w:tc>
        <w:tc>
          <w:tcPr>
            <w:tcW w:w="2686" w:type="dxa"/>
            <w:vAlign w:val="center"/>
          </w:tcPr>
          <w:p w14:paraId="2CB97114" w14:textId="2BD264A0" w:rsidR="00D076A9" w:rsidRPr="001831A4" w:rsidRDefault="00D076A9" w:rsidP="001831A4">
            <w:pPr>
              <w:pStyle w:val="ListParagraph"/>
              <w:ind w:left="0"/>
            </w:pPr>
            <w:r w:rsidRPr="001831A4">
              <w:t>APPLICANT</w:t>
            </w:r>
          </w:p>
        </w:tc>
      </w:tr>
      <w:tr w:rsidR="001831A4" w:rsidRPr="001831A4" w14:paraId="6A8ADF28" w14:textId="6133EA60" w:rsidTr="001831A4">
        <w:tc>
          <w:tcPr>
            <w:tcW w:w="4153" w:type="dxa"/>
            <w:vAlign w:val="center"/>
          </w:tcPr>
          <w:p w14:paraId="2DC817D4" w14:textId="77777777" w:rsidR="00D076A9" w:rsidRPr="001831A4" w:rsidRDefault="00D076A9" w:rsidP="001831A4">
            <w:pPr>
              <w:ind w:left="360"/>
            </w:pPr>
            <w:r w:rsidRPr="001831A4">
              <w:t>APPLICANT_CUSTNO</w:t>
            </w:r>
          </w:p>
        </w:tc>
        <w:tc>
          <w:tcPr>
            <w:tcW w:w="3889" w:type="dxa"/>
            <w:vAlign w:val="center"/>
          </w:tcPr>
          <w:p w14:paraId="7046E34C" w14:textId="3C6B39F2" w:rsidR="00D076A9" w:rsidRPr="001831A4" w:rsidRDefault="00D076A9" w:rsidP="001831A4">
            <w:pPr>
              <w:pStyle w:val="ListParagraph"/>
              <w:ind w:left="0"/>
            </w:pPr>
          </w:p>
        </w:tc>
        <w:tc>
          <w:tcPr>
            <w:tcW w:w="2686" w:type="dxa"/>
            <w:vAlign w:val="center"/>
          </w:tcPr>
          <w:p w14:paraId="1FB3441C" w14:textId="416B17DB" w:rsidR="00D076A9" w:rsidRPr="001831A4" w:rsidRDefault="00D076A9" w:rsidP="001831A4">
            <w:pPr>
              <w:pStyle w:val="ListParagraph"/>
              <w:ind w:left="0"/>
            </w:pPr>
            <w:r w:rsidRPr="001831A4">
              <w:t>APPLICANT_CUSTNO</w:t>
            </w:r>
          </w:p>
        </w:tc>
      </w:tr>
      <w:tr w:rsidR="001831A4" w:rsidRPr="001831A4" w14:paraId="2CD69751" w14:textId="3B48BAD7" w:rsidTr="001831A4">
        <w:tc>
          <w:tcPr>
            <w:tcW w:w="4153" w:type="dxa"/>
            <w:vAlign w:val="center"/>
          </w:tcPr>
          <w:p w14:paraId="6C9FE7CE" w14:textId="77777777" w:rsidR="00D076A9" w:rsidRPr="001831A4" w:rsidRDefault="00D076A9" w:rsidP="001831A4">
            <w:pPr>
              <w:ind w:left="360"/>
            </w:pPr>
            <w:r w:rsidRPr="001831A4">
              <w:t>APPLICANT_ACC</w:t>
            </w:r>
          </w:p>
        </w:tc>
        <w:tc>
          <w:tcPr>
            <w:tcW w:w="3889" w:type="dxa"/>
            <w:vAlign w:val="center"/>
          </w:tcPr>
          <w:p w14:paraId="4D8CC7B7" w14:textId="789ACACF" w:rsidR="00D076A9" w:rsidRPr="001831A4" w:rsidRDefault="00D076A9" w:rsidP="001831A4">
            <w:pPr>
              <w:pStyle w:val="ListParagraph"/>
              <w:ind w:left="0"/>
            </w:pPr>
          </w:p>
        </w:tc>
        <w:tc>
          <w:tcPr>
            <w:tcW w:w="2686" w:type="dxa"/>
            <w:vAlign w:val="center"/>
          </w:tcPr>
          <w:p w14:paraId="7034ADAF" w14:textId="447EFC35" w:rsidR="00D076A9" w:rsidRPr="001831A4" w:rsidRDefault="00D076A9" w:rsidP="001831A4">
            <w:pPr>
              <w:pStyle w:val="ListParagraph"/>
              <w:ind w:left="0"/>
            </w:pPr>
            <w:r w:rsidRPr="001831A4">
              <w:t>APPLICANT_ACC</w:t>
            </w:r>
          </w:p>
        </w:tc>
      </w:tr>
      <w:tr w:rsidR="001831A4" w:rsidRPr="001831A4" w14:paraId="7E55326B" w14:textId="2FF7FBC6" w:rsidTr="001831A4">
        <w:tc>
          <w:tcPr>
            <w:tcW w:w="4153" w:type="dxa"/>
            <w:vAlign w:val="center"/>
          </w:tcPr>
          <w:p w14:paraId="3F77BE1D" w14:textId="77777777" w:rsidR="00D076A9" w:rsidRPr="001831A4" w:rsidRDefault="00D076A9" w:rsidP="001831A4">
            <w:pPr>
              <w:ind w:left="360"/>
            </w:pPr>
            <w:r w:rsidRPr="001831A4">
              <w:lastRenderedPageBreak/>
              <w:t>BENEFICIARY</w:t>
            </w:r>
          </w:p>
        </w:tc>
        <w:tc>
          <w:tcPr>
            <w:tcW w:w="3889" w:type="dxa"/>
            <w:vAlign w:val="center"/>
          </w:tcPr>
          <w:p w14:paraId="6FC54782" w14:textId="6563557E" w:rsidR="00D076A9" w:rsidRPr="001831A4" w:rsidRDefault="00D076A9" w:rsidP="001831A4">
            <w:pPr>
              <w:pStyle w:val="ListParagraph"/>
              <w:ind w:left="0"/>
            </w:pPr>
          </w:p>
        </w:tc>
        <w:tc>
          <w:tcPr>
            <w:tcW w:w="2686" w:type="dxa"/>
            <w:vAlign w:val="center"/>
          </w:tcPr>
          <w:p w14:paraId="5782B5AB" w14:textId="569E5A50" w:rsidR="00D076A9" w:rsidRPr="001831A4" w:rsidRDefault="00D076A9" w:rsidP="001831A4">
            <w:pPr>
              <w:pStyle w:val="ListParagraph"/>
              <w:ind w:left="0"/>
            </w:pPr>
            <w:r w:rsidRPr="001831A4">
              <w:t>BENEFICIARY</w:t>
            </w:r>
          </w:p>
        </w:tc>
      </w:tr>
      <w:tr w:rsidR="001831A4" w:rsidRPr="001831A4" w14:paraId="30F2C57B" w14:textId="4C8039B0" w:rsidTr="001831A4">
        <w:tc>
          <w:tcPr>
            <w:tcW w:w="4153" w:type="dxa"/>
            <w:vAlign w:val="center"/>
          </w:tcPr>
          <w:p w14:paraId="257C3E2A" w14:textId="77777777" w:rsidR="00D076A9" w:rsidRPr="001831A4" w:rsidRDefault="00D076A9" w:rsidP="001831A4">
            <w:pPr>
              <w:ind w:left="360"/>
            </w:pPr>
            <w:r w:rsidRPr="001831A4">
              <w:t>BENEFICIARY_CUSTNO</w:t>
            </w:r>
          </w:p>
        </w:tc>
        <w:tc>
          <w:tcPr>
            <w:tcW w:w="3889" w:type="dxa"/>
            <w:vAlign w:val="center"/>
          </w:tcPr>
          <w:p w14:paraId="2A699E83" w14:textId="2ED3AB00" w:rsidR="00D076A9" w:rsidRPr="001831A4" w:rsidRDefault="00D076A9" w:rsidP="001831A4">
            <w:pPr>
              <w:pStyle w:val="ListParagraph"/>
              <w:ind w:left="0"/>
            </w:pPr>
          </w:p>
        </w:tc>
        <w:tc>
          <w:tcPr>
            <w:tcW w:w="2686" w:type="dxa"/>
            <w:vAlign w:val="center"/>
          </w:tcPr>
          <w:p w14:paraId="6E31E33C" w14:textId="13FB9FD5" w:rsidR="00D076A9" w:rsidRPr="001831A4" w:rsidRDefault="00D076A9" w:rsidP="001831A4">
            <w:pPr>
              <w:pStyle w:val="ListParagraph"/>
              <w:ind w:left="0"/>
            </w:pPr>
            <w:r w:rsidRPr="001831A4">
              <w:t>BENEFICIARY_CUSTNO</w:t>
            </w:r>
          </w:p>
        </w:tc>
      </w:tr>
      <w:tr w:rsidR="001831A4" w:rsidRPr="001831A4" w14:paraId="3282B71E" w14:textId="0AE76DE2" w:rsidTr="001831A4">
        <w:tc>
          <w:tcPr>
            <w:tcW w:w="4153" w:type="dxa"/>
            <w:vAlign w:val="center"/>
          </w:tcPr>
          <w:p w14:paraId="6C8EDADE" w14:textId="77777777" w:rsidR="00D076A9" w:rsidRPr="001831A4" w:rsidRDefault="00D076A9" w:rsidP="001831A4">
            <w:pPr>
              <w:ind w:left="360"/>
            </w:pPr>
            <w:r w:rsidRPr="001831A4">
              <w:t>BENEFICIARY_ACC</w:t>
            </w:r>
          </w:p>
        </w:tc>
        <w:tc>
          <w:tcPr>
            <w:tcW w:w="3889" w:type="dxa"/>
            <w:vAlign w:val="center"/>
          </w:tcPr>
          <w:p w14:paraId="3F6F7906" w14:textId="0953EBE1" w:rsidR="00D076A9" w:rsidRPr="001831A4" w:rsidRDefault="00D076A9" w:rsidP="001831A4">
            <w:pPr>
              <w:pStyle w:val="ListParagraph"/>
              <w:ind w:left="0"/>
            </w:pPr>
          </w:p>
        </w:tc>
        <w:tc>
          <w:tcPr>
            <w:tcW w:w="2686" w:type="dxa"/>
            <w:vAlign w:val="center"/>
          </w:tcPr>
          <w:p w14:paraId="6B6F3EF5" w14:textId="372F7004" w:rsidR="00D076A9" w:rsidRPr="001831A4" w:rsidRDefault="00D076A9" w:rsidP="001831A4">
            <w:pPr>
              <w:pStyle w:val="ListParagraph"/>
              <w:ind w:left="0"/>
            </w:pPr>
            <w:r w:rsidRPr="001831A4">
              <w:t>BENEFICIARY_ACC</w:t>
            </w:r>
          </w:p>
        </w:tc>
      </w:tr>
      <w:tr w:rsidR="001831A4" w:rsidRPr="001831A4" w14:paraId="3B9E7260" w14:textId="25CF1E43" w:rsidTr="001831A4">
        <w:tc>
          <w:tcPr>
            <w:tcW w:w="4153" w:type="dxa"/>
            <w:vAlign w:val="center"/>
          </w:tcPr>
          <w:p w14:paraId="5BB7CEDE" w14:textId="77777777" w:rsidR="00D076A9" w:rsidRPr="001831A4" w:rsidRDefault="00D076A9" w:rsidP="001831A4">
            <w:pPr>
              <w:ind w:left="360"/>
            </w:pPr>
            <w:r w:rsidRPr="001831A4">
              <w:t>ACT_GOODS_DESC</w:t>
            </w:r>
          </w:p>
        </w:tc>
        <w:tc>
          <w:tcPr>
            <w:tcW w:w="3889" w:type="dxa"/>
            <w:vAlign w:val="center"/>
          </w:tcPr>
          <w:p w14:paraId="3587F3BD" w14:textId="738CD826" w:rsidR="00D076A9" w:rsidRPr="001831A4" w:rsidRDefault="00D076A9" w:rsidP="001831A4">
            <w:pPr>
              <w:pStyle w:val="ListParagraph"/>
              <w:ind w:left="0"/>
            </w:pPr>
          </w:p>
        </w:tc>
        <w:tc>
          <w:tcPr>
            <w:tcW w:w="2686" w:type="dxa"/>
            <w:vAlign w:val="center"/>
          </w:tcPr>
          <w:p w14:paraId="15C8C157" w14:textId="31E927CA" w:rsidR="00D076A9" w:rsidRPr="001831A4" w:rsidRDefault="00D076A9" w:rsidP="001831A4">
            <w:pPr>
              <w:pStyle w:val="ListParagraph"/>
              <w:ind w:left="0"/>
            </w:pPr>
            <w:r w:rsidRPr="001831A4">
              <w:t>ACT_GOODS_DESC</w:t>
            </w:r>
          </w:p>
        </w:tc>
      </w:tr>
      <w:tr w:rsidR="001831A4" w:rsidRPr="001831A4" w14:paraId="4B88CA0F" w14:textId="51ADE7A4" w:rsidTr="001831A4">
        <w:tc>
          <w:tcPr>
            <w:tcW w:w="4153" w:type="dxa"/>
            <w:vAlign w:val="center"/>
          </w:tcPr>
          <w:p w14:paraId="4896A91D" w14:textId="77777777" w:rsidR="00D076A9" w:rsidRPr="001831A4" w:rsidRDefault="00D076A9" w:rsidP="001831A4">
            <w:pPr>
              <w:ind w:left="360"/>
            </w:pPr>
            <w:r w:rsidRPr="001831A4">
              <w:t>GOODSTYPE</w:t>
            </w:r>
          </w:p>
        </w:tc>
        <w:tc>
          <w:tcPr>
            <w:tcW w:w="3889" w:type="dxa"/>
            <w:vAlign w:val="center"/>
          </w:tcPr>
          <w:p w14:paraId="56E28803" w14:textId="7D4D1998" w:rsidR="00D076A9" w:rsidRPr="001831A4" w:rsidRDefault="00D076A9" w:rsidP="001831A4">
            <w:pPr>
              <w:pStyle w:val="ListParagraph"/>
              <w:ind w:left="0"/>
            </w:pPr>
          </w:p>
        </w:tc>
        <w:tc>
          <w:tcPr>
            <w:tcW w:w="2686" w:type="dxa"/>
            <w:vAlign w:val="center"/>
          </w:tcPr>
          <w:p w14:paraId="179C71E5" w14:textId="58A83E28" w:rsidR="00D076A9" w:rsidRPr="001831A4" w:rsidRDefault="00D076A9" w:rsidP="001831A4">
            <w:pPr>
              <w:pStyle w:val="ListParagraph"/>
              <w:ind w:left="0"/>
            </w:pPr>
            <w:r w:rsidRPr="001831A4">
              <w:t>GOODSTYPE</w:t>
            </w:r>
          </w:p>
        </w:tc>
      </w:tr>
    </w:tbl>
    <w:p w14:paraId="59BC7BA9" w14:textId="77777777" w:rsidR="00276BBE" w:rsidRDefault="00276BBE" w:rsidP="00276BBE">
      <w:pPr>
        <w:pStyle w:val="ListParagraph"/>
        <w:ind w:left="0"/>
      </w:pPr>
    </w:p>
    <w:p w14:paraId="076D0D6F" w14:textId="601CE2E1" w:rsidR="00276BBE" w:rsidRDefault="00276BBE" w:rsidP="00276BBE">
      <w:pPr>
        <w:pStyle w:val="ListParagraph"/>
        <w:numPr>
          <w:ilvl w:val="0"/>
          <w:numId w:val="15"/>
        </w:numPr>
      </w:pPr>
      <w:del w:id="9" w:author="Guest-XIANG, WEI (LCD)" w:date="2021-08-05T20:27:00Z">
        <w:r w:rsidDel="002F679F">
          <w:delText xml:space="preserve">As the scenario needs to monitor only high value goods, delete all the transactions from the table </w:delText>
        </w:r>
        <w:r w:rsidR="00DB3867" w:rsidDel="002F679F">
          <w:delText>#</w:delText>
        </w:r>
        <w:r w:rsidRPr="0002455E" w:rsidDel="002F679F">
          <w:delText>CAROUSELTRANSACTIONS</w:delText>
        </w:r>
        <w:r w:rsidDel="002F679F">
          <w:delText xml:space="preserve"> which do not have GOODSTYPE in (0010, 0050, 0070, 0090, 0120, 0121, 0130, 0140, 0350). These IDs indicate high value goods type. </w:delText>
        </w:r>
      </w:del>
      <w:ins w:id="10" w:author="Guest-XIANG, WEI (LCD)" w:date="2021-08-05T20:27:00Z">
        <w:r w:rsidR="002F679F" w:rsidRPr="002F679F">
          <w:t>The scenario will apply to all goods regardless of their risk, except when the Goods Description is “ZZ.”</w:t>
        </w:r>
      </w:ins>
    </w:p>
    <w:p w14:paraId="7DA9050E" w14:textId="6AED9002" w:rsidR="00276BBE" w:rsidRDefault="00276BBE" w:rsidP="00276BBE">
      <w:pPr>
        <w:pStyle w:val="ListParagraph"/>
        <w:numPr>
          <w:ilvl w:val="0"/>
          <w:numId w:val="15"/>
        </w:numPr>
      </w:pPr>
      <w:r>
        <w:t xml:space="preserve">For the fields </w:t>
      </w:r>
      <w:proofErr w:type="spellStart"/>
      <w:r w:rsidRPr="0056511A">
        <w:t>HRGoods</w:t>
      </w:r>
      <w:proofErr w:type="spellEnd"/>
      <w:r>
        <w:t xml:space="preserve">, </w:t>
      </w:r>
      <w:proofErr w:type="spellStart"/>
      <w:r w:rsidRPr="0056511A">
        <w:t>DUGoods</w:t>
      </w:r>
      <w:proofErr w:type="spellEnd"/>
      <w:r>
        <w:t xml:space="preserve"> in the </w:t>
      </w:r>
      <w:r w:rsidR="00DB3867">
        <w:t>#</w:t>
      </w:r>
      <w:r w:rsidRPr="0002455E">
        <w:t>CAROUSELTRANSACTIONS</w:t>
      </w:r>
      <w:r>
        <w:t xml:space="preserve">, join with the table LCGOODSTYPE table on GOODSTYPE and flag (1 if true and 0 if false) the </w:t>
      </w:r>
      <w:proofErr w:type="gramStart"/>
      <w:r>
        <w:t>high risk</w:t>
      </w:r>
      <w:proofErr w:type="gramEnd"/>
      <w:r>
        <w:t xml:space="preserve"> goods and Dual use goods respectively. </w:t>
      </w:r>
    </w:p>
    <w:p w14:paraId="5833F0F5" w14:textId="2BB97AF6" w:rsidR="00276BBE" w:rsidRDefault="00276BBE" w:rsidP="00276BBE">
      <w:pPr>
        <w:pStyle w:val="ListParagraph"/>
        <w:numPr>
          <w:ilvl w:val="0"/>
          <w:numId w:val="15"/>
        </w:numPr>
      </w:pPr>
      <w:r>
        <w:t xml:space="preserve">Replace the GOODTYPE in the </w:t>
      </w:r>
      <w:r w:rsidR="00DB3867">
        <w:t>#</w:t>
      </w:r>
      <w:r w:rsidRPr="0002455E">
        <w:t>CAROUSELTRANSACTIONS</w:t>
      </w:r>
      <w:r>
        <w:t xml:space="preserve"> field with </w:t>
      </w:r>
      <w:r w:rsidRPr="0065557E">
        <w:t>GOODS_DISPLAY</w:t>
      </w:r>
      <w:r>
        <w:t xml:space="preserve"> field from the LCGOODSTYPE table </w:t>
      </w:r>
    </w:p>
    <w:p w14:paraId="5BAFBF0B" w14:textId="06254F1D" w:rsidR="00276BBE" w:rsidRDefault="00276BBE" w:rsidP="00276BBE">
      <w:pPr>
        <w:pStyle w:val="ListParagraph"/>
        <w:numPr>
          <w:ilvl w:val="0"/>
          <w:numId w:val="15"/>
        </w:numPr>
      </w:pPr>
      <w:r>
        <w:t xml:space="preserve"> Create another temporary table </w:t>
      </w:r>
      <w:r w:rsidR="00DB3867">
        <w:t>#</w:t>
      </w:r>
      <w:r w:rsidRPr="0002455E">
        <w:t>CAROUSELTRANSACTIONS</w:t>
      </w:r>
      <w:r>
        <w:t xml:space="preserve"> with the same fields as </w:t>
      </w:r>
      <w:r w:rsidR="00DB3867">
        <w:t>#</w:t>
      </w:r>
      <w:r w:rsidRPr="0002455E">
        <w:t>CAROUSELTRANSACTIONS</w:t>
      </w:r>
    </w:p>
    <w:p w14:paraId="0040F340" w14:textId="479C0826" w:rsidR="00276BBE" w:rsidRDefault="00276BBE" w:rsidP="00276BBE">
      <w:pPr>
        <w:pStyle w:val="ListParagraph"/>
        <w:numPr>
          <w:ilvl w:val="0"/>
          <w:numId w:val="15"/>
        </w:numPr>
      </w:pPr>
      <w:r>
        <w:t xml:space="preserve">Insert all the import type LCs (LC Types beginning with ‘I’, ‘SO’ and ‘CI’) into a new table </w:t>
      </w:r>
      <w:r w:rsidRPr="00A47EB3">
        <w:t xml:space="preserve">#IMPORT_PWC_CAROUSELTRANSACTIONS </w:t>
      </w:r>
      <w:r>
        <w:t xml:space="preserve">from </w:t>
      </w:r>
      <w:r w:rsidR="00DB3867">
        <w:t>#</w:t>
      </w:r>
      <w:r w:rsidRPr="0002455E">
        <w:t>CAROUSELTRANSACTIONS</w:t>
      </w:r>
      <w:r>
        <w:t xml:space="preserve"> with TRANS_DATE between </w:t>
      </w:r>
      <w:r w:rsidRPr="002A70BF">
        <w:t>@LOOKBACKSTART</w:t>
      </w:r>
      <w:r>
        <w:t xml:space="preserve"> and @</w:t>
      </w:r>
      <w:r w:rsidRPr="00E63A56">
        <w:t>CURRPERIODSTART</w:t>
      </w:r>
      <w:r>
        <w:t>. This table holds all the import type transactions except those in the current month. Including the current month transaction would lead to duplicate alerts.</w:t>
      </w:r>
    </w:p>
    <w:p w14:paraId="56C08117" w14:textId="16B75E0E" w:rsidR="00276BBE" w:rsidRDefault="00276BBE" w:rsidP="00276BBE">
      <w:pPr>
        <w:pStyle w:val="ListParagraph"/>
        <w:numPr>
          <w:ilvl w:val="0"/>
          <w:numId w:val="15"/>
        </w:numPr>
      </w:pPr>
      <w:r>
        <w:t>Insert all the EXPORT type LCs (LC Types beginning with ‘E’,’CE’,’LE,’SI’) into a new table #EX</w:t>
      </w:r>
      <w:r w:rsidRPr="00A47EB3">
        <w:t xml:space="preserve">PORT_PWC_CAROUSELTRANSACTIONS </w:t>
      </w:r>
      <w:r>
        <w:t xml:space="preserve">from </w:t>
      </w:r>
      <w:r w:rsidR="00DB3867">
        <w:t>#</w:t>
      </w:r>
      <w:r w:rsidRPr="0002455E">
        <w:t>CAROUSELTRANSACTIONS</w:t>
      </w:r>
      <w:r>
        <w:t xml:space="preserve"> with TRANS_DATE between </w:t>
      </w:r>
      <w:r w:rsidRPr="002A70BF">
        <w:t>@LOOKBACKSTART</w:t>
      </w:r>
      <w:r>
        <w:t xml:space="preserve"> and @CURRPERIODEND. This table holds all the export type transactions.</w:t>
      </w:r>
    </w:p>
    <w:p w14:paraId="59538492" w14:textId="3F813845" w:rsidR="00276BBE" w:rsidRDefault="00276BBE" w:rsidP="005A3007">
      <w:pPr>
        <w:pStyle w:val="ListParagraph"/>
        <w:numPr>
          <w:ilvl w:val="0"/>
          <w:numId w:val="15"/>
        </w:numPr>
      </w:pPr>
      <w:r>
        <w:t xml:space="preserve">Insert all the import type LCs (LC Types beginning with ‘I’, ‘SO’ and ‘CI’) belonging to the current month into a new table </w:t>
      </w:r>
      <w:r w:rsidRPr="00EE7D1A">
        <w:t>#IMPORT_PWC_CURRCAROUSELTRANSACTIONS</w:t>
      </w:r>
      <w:r>
        <w:t xml:space="preserve"> from </w:t>
      </w:r>
      <w:r w:rsidR="00DB3867">
        <w:t>#</w:t>
      </w:r>
      <w:r w:rsidRPr="0002455E">
        <w:t>CAROUSELTRANSACTIONS</w:t>
      </w:r>
      <w:r>
        <w:t xml:space="preserve"> with TRANS_DATE between </w:t>
      </w:r>
      <w:r w:rsidRPr="002A70BF">
        <w:t>@</w:t>
      </w:r>
      <w:r w:rsidRPr="00B861BE">
        <w:t xml:space="preserve"> </w:t>
      </w:r>
      <w:r>
        <w:t>CURRPERIODSTART and @CURRPERIODEND. This table holds all the import type transactions for the current month.</w:t>
      </w:r>
    </w:p>
    <w:p w14:paraId="7411BE63" w14:textId="3F7ABEE2" w:rsidR="00276BBE" w:rsidRDefault="00276BBE" w:rsidP="00276BBE">
      <w:pPr>
        <w:pStyle w:val="ListParagraph"/>
        <w:numPr>
          <w:ilvl w:val="0"/>
          <w:numId w:val="15"/>
        </w:numPr>
      </w:pPr>
      <w:r>
        <w:t>Insert all the EXPORT type LCs (LC Types beginning with ‘E’,’CE’,’LE,’SI’) belonging to the current month into a new table #EX</w:t>
      </w:r>
      <w:r w:rsidRPr="00A47EB3">
        <w:t>PORT_</w:t>
      </w:r>
      <w:r>
        <w:t>CURR</w:t>
      </w:r>
      <w:r w:rsidRPr="00A47EB3">
        <w:t xml:space="preserve">PWC_CAROUSELTRANSACTIONS </w:t>
      </w:r>
      <w:r>
        <w:t xml:space="preserve">from </w:t>
      </w:r>
      <w:r w:rsidR="00DB3867">
        <w:t>#</w:t>
      </w:r>
      <w:r w:rsidRPr="0002455E">
        <w:t>CAROUSELTRANSACTIONS</w:t>
      </w:r>
      <w:r>
        <w:t xml:space="preserve"> with TRANS_DATE between </w:t>
      </w:r>
      <w:r w:rsidRPr="002A70BF">
        <w:t>@</w:t>
      </w:r>
      <w:r w:rsidRPr="00B861BE">
        <w:t xml:space="preserve"> </w:t>
      </w:r>
      <w:r>
        <w:t>CURRPERIODSTART and @CURRPERIODEND. This table holds all the export type transactions for the current month.</w:t>
      </w:r>
    </w:p>
    <w:p w14:paraId="67C1C4A3" w14:textId="21AAFBB7" w:rsidR="00276BBE" w:rsidRDefault="00276BBE" w:rsidP="00276BBE">
      <w:pPr>
        <w:pStyle w:val="ListParagraph"/>
        <w:numPr>
          <w:ilvl w:val="0"/>
          <w:numId w:val="15"/>
        </w:numPr>
      </w:pPr>
      <w:r>
        <w:t xml:space="preserve">Create another table </w:t>
      </w:r>
      <w:r w:rsidR="00DB3867">
        <w:t>#</w:t>
      </w:r>
      <w:r w:rsidRPr="00070132">
        <w:t>CURRCAROUSELTRANSACTIONS_ALERTS</w:t>
      </w:r>
      <w:r>
        <w:t xml:space="preserve"> to store all the alerted transactions</w:t>
      </w:r>
    </w:p>
    <w:p w14:paraId="0FA197FB" w14:textId="6208C3D5" w:rsidR="00276BBE" w:rsidRDefault="00276BBE" w:rsidP="00276BBE">
      <w:pPr>
        <w:pStyle w:val="ListParagraph"/>
        <w:numPr>
          <w:ilvl w:val="0"/>
          <w:numId w:val="15"/>
        </w:numPr>
      </w:pPr>
      <w:r>
        <w:t xml:space="preserve">Compare all the import type transactions to the export type transactions in the current month using the tables </w:t>
      </w:r>
      <w:r w:rsidRPr="00C3127B">
        <w:t>#IMPORT_PWC_CAROUSELTRANSACTIONS</w:t>
      </w:r>
      <w:r>
        <w:t xml:space="preserve"> and #EX</w:t>
      </w:r>
      <w:r w:rsidRPr="00A47EB3">
        <w:t>PORT_</w:t>
      </w:r>
      <w:r>
        <w:t>CURR</w:t>
      </w:r>
      <w:r w:rsidRPr="00A47EB3">
        <w:t>PWC_CAROUSELTRANSACTIONS</w:t>
      </w:r>
      <w:r>
        <w:t xml:space="preserve">. The tables are joined on FOCALENTITY </w:t>
      </w:r>
      <w:r>
        <w:lastRenderedPageBreak/>
        <w:t xml:space="preserve">and GOODSTYPE. If there are any matches, add the transactions to the </w:t>
      </w:r>
      <w:r w:rsidR="00DB3867">
        <w:t>#</w:t>
      </w:r>
      <w:r w:rsidRPr="00070132">
        <w:t>CURRCAROUSELTRANSACTIONS_ALERTS</w:t>
      </w:r>
      <w:r>
        <w:t>.</w:t>
      </w:r>
    </w:p>
    <w:p w14:paraId="455027D7" w14:textId="0E12BAA6" w:rsidR="00276BBE" w:rsidRDefault="00276BBE" w:rsidP="00276BBE">
      <w:pPr>
        <w:pStyle w:val="ListParagraph"/>
        <w:numPr>
          <w:ilvl w:val="0"/>
          <w:numId w:val="15"/>
        </w:numPr>
      </w:pPr>
      <w:r>
        <w:t>Compare all the export type transactions to the import type transactions in the current month using the tables #EX</w:t>
      </w:r>
      <w:r w:rsidRPr="00C3127B">
        <w:t>PORT_PWC_CAROUSELTRANSACTIONS</w:t>
      </w:r>
      <w:r>
        <w:t xml:space="preserve"> and #IM</w:t>
      </w:r>
      <w:r w:rsidRPr="00A47EB3">
        <w:t>PORT_</w:t>
      </w:r>
      <w:r>
        <w:t>CURR</w:t>
      </w:r>
      <w:r w:rsidRPr="00A47EB3">
        <w:t>PWC_CAROUSELTRANSACTIONS</w:t>
      </w:r>
      <w:r>
        <w:t xml:space="preserve">. The tables are joined on FOCALENTITY and GOODSTYPE. If there are any matches, add the transactions to the </w:t>
      </w:r>
      <w:r w:rsidR="00DB3867">
        <w:t>#</w:t>
      </w:r>
      <w:r w:rsidRPr="00070132">
        <w:t>CURRCAROUSELTRANSACTIONS_ALERTS</w:t>
      </w:r>
      <w:r>
        <w:t>.</w:t>
      </w:r>
    </w:p>
    <w:p w14:paraId="2F152AAA" w14:textId="77777777" w:rsidR="00276BBE" w:rsidRDefault="00276BBE" w:rsidP="00276BBE">
      <w:pPr>
        <w:pStyle w:val="ListParagraph"/>
        <w:numPr>
          <w:ilvl w:val="0"/>
          <w:numId w:val="15"/>
        </w:numPr>
      </w:pPr>
      <w:r>
        <w:t xml:space="preserve">Create table </w:t>
      </w:r>
      <w:r w:rsidRPr="00AF341C">
        <w:t>#TT1</w:t>
      </w:r>
      <w:r>
        <w:t xml:space="preserve"> with the following table structure.</w:t>
      </w:r>
    </w:p>
    <w:p w14:paraId="5A128124"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FOCALENTITY</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VARCHAR</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100</w:t>
      </w:r>
      <w:r w:rsidRPr="00AF341C">
        <w:rPr>
          <w:rFonts w:ascii="Courier New" w:eastAsiaTheme="minorEastAsia" w:hAnsi="Courier New" w:cs="Courier New"/>
          <w:noProof/>
          <w:color w:val="808080"/>
          <w:sz w:val="20"/>
          <w:lang w:eastAsia="zh-CN"/>
        </w:rPr>
        <w:t>),</w:t>
      </w:r>
    </w:p>
    <w:p w14:paraId="12F12390"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TRANSCOUNT</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INT</w:t>
      </w:r>
      <w:r w:rsidRPr="00AF341C">
        <w:rPr>
          <w:rFonts w:ascii="Courier New" w:eastAsiaTheme="minorEastAsia" w:hAnsi="Courier New" w:cs="Courier New"/>
          <w:noProof/>
          <w:color w:val="808080"/>
          <w:sz w:val="20"/>
          <w:lang w:eastAsia="zh-CN"/>
        </w:rPr>
        <w:t>,</w:t>
      </w:r>
    </w:p>
    <w:p w14:paraId="47EE0ADA"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HRGOODS</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INT</w:t>
      </w:r>
      <w:r w:rsidRPr="00AF341C">
        <w:rPr>
          <w:rFonts w:ascii="Courier New" w:eastAsiaTheme="minorEastAsia" w:hAnsi="Courier New" w:cs="Courier New"/>
          <w:noProof/>
          <w:color w:val="808080"/>
          <w:sz w:val="20"/>
          <w:lang w:eastAsia="zh-CN"/>
        </w:rPr>
        <w:t>,</w:t>
      </w:r>
    </w:p>
    <w:p w14:paraId="1223283C"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DUGOODS</w:t>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INT</w:t>
      </w:r>
      <w:r w:rsidRPr="00AF341C">
        <w:rPr>
          <w:rFonts w:ascii="Courier New" w:eastAsiaTheme="minorEastAsia" w:hAnsi="Courier New" w:cs="Courier New"/>
          <w:noProof/>
          <w:color w:val="808080"/>
          <w:sz w:val="20"/>
          <w:lang w:eastAsia="zh-CN"/>
        </w:rPr>
        <w:t>,</w:t>
      </w:r>
    </w:p>
    <w:p w14:paraId="69CB53DF"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 xml:space="preserve">HRDOCUMENT_AMOUNT  </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DECIMAL</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19</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2</w:t>
      </w:r>
      <w:r w:rsidRPr="00AF341C">
        <w:rPr>
          <w:rFonts w:ascii="Courier New" w:eastAsiaTheme="minorEastAsia" w:hAnsi="Courier New" w:cs="Courier New"/>
          <w:noProof/>
          <w:color w:val="808080"/>
          <w:sz w:val="20"/>
          <w:lang w:eastAsia="zh-CN"/>
        </w:rPr>
        <w:t>),</w:t>
      </w:r>
    </w:p>
    <w:p w14:paraId="385D7631"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DUDOCUMENT_AMOUNT</w:t>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DECIMAL</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19</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2</w:t>
      </w:r>
      <w:r w:rsidRPr="00AF341C">
        <w:rPr>
          <w:rFonts w:ascii="Courier New" w:eastAsiaTheme="minorEastAsia" w:hAnsi="Courier New" w:cs="Courier New"/>
          <w:noProof/>
          <w:color w:val="808080"/>
          <w:sz w:val="20"/>
          <w:lang w:eastAsia="zh-CN"/>
        </w:rPr>
        <w:t>),</w:t>
      </w:r>
    </w:p>
    <w:p w14:paraId="748C0A04" w14:textId="77777777" w:rsidR="00276BBE" w:rsidRPr="00AF341C"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TOTDOCUMENT_AMOUNT</w:t>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DECIMAL</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19</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2</w:t>
      </w:r>
      <w:r w:rsidRPr="00AF341C">
        <w:rPr>
          <w:rFonts w:ascii="Courier New" w:eastAsiaTheme="minorEastAsia" w:hAnsi="Courier New" w:cs="Courier New"/>
          <w:noProof/>
          <w:color w:val="808080"/>
          <w:sz w:val="20"/>
          <w:lang w:eastAsia="zh-CN"/>
        </w:rPr>
        <w:t>),</w:t>
      </w:r>
    </w:p>
    <w:p w14:paraId="3B6941F3" w14:textId="77777777" w:rsidR="00276BBE" w:rsidRPr="00E8165C" w:rsidRDefault="00276BBE" w:rsidP="00276BBE">
      <w:pPr>
        <w:rPr>
          <w:rFonts w:ascii="Courier New" w:eastAsiaTheme="minorEastAsia" w:hAnsi="Courier New" w:cs="Courier New"/>
          <w:noProof/>
          <w:color w:val="808080"/>
          <w:sz w:val="20"/>
          <w:lang w:eastAsia="zh-CN"/>
        </w:rPr>
      </w:pPr>
      <w:r w:rsidRPr="00AF341C">
        <w:rPr>
          <w:rFonts w:ascii="Courier New" w:eastAsiaTheme="minorEastAsia" w:hAnsi="Courier New" w:cs="Courier New"/>
          <w:noProof/>
          <w:sz w:val="20"/>
          <w:lang w:eastAsia="zh-CN"/>
        </w:rPr>
        <w:tab/>
      </w:r>
      <w:r w:rsidRPr="00AF341C">
        <w:rPr>
          <w:rFonts w:ascii="Courier New" w:eastAsiaTheme="minorEastAsia" w:hAnsi="Courier New" w:cs="Courier New"/>
          <w:noProof/>
          <w:sz w:val="20"/>
          <w:lang w:eastAsia="zh-CN"/>
        </w:rPr>
        <w:tab/>
        <w:t>ALERTINGCONDITION</w:t>
      </w:r>
      <w:r w:rsidRPr="00AF341C">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AF341C">
        <w:rPr>
          <w:rFonts w:ascii="Courier New" w:eastAsiaTheme="minorEastAsia" w:hAnsi="Courier New" w:cs="Courier New"/>
          <w:noProof/>
          <w:color w:val="0000FF"/>
          <w:sz w:val="20"/>
          <w:lang w:eastAsia="zh-CN"/>
        </w:rPr>
        <w:t>VARCHAR</w:t>
      </w:r>
      <w:r w:rsidRPr="00AF341C">
        <w:rPr>
          <w:rFonts w:ascii="Courier New" w:eastAsiaTheme="minorEastAsia" w:hAnsi="Courier New" w:cs="Courier New"/>
          <w:noProof/>
          <w:color w:val="808080"/>
          <w:sz w:val="20"/>
          <w:lang w:eastAsia="zh-CN"/>
        </w:rPr>
        <w:t>(</w:t>
      </w:r>
      <w:r w:rsidRPr="00AF341C">
        <w:rPr>
          <w:rFonts w:ascii="Courier New" w:eastAsiaTheme="minorEastAsia" w:hAnsi="Courier New" w:cs="Courier New"/>
          <w:noProof/>
          <w:sz w:val="20"/>
          <w:lang w:eastAsia="zh-CN"/>
        </w:rPr>
        <w:t>50</w:t>
      </w:r>
      <w:r w:rsidRPr="00AF341C">
        <w:rPr>
          <w:rFonts w:ascii="Courier New" w:eastAsiaTheme="minorEastAsia" w:hAnsi="Courier New" w:cs="Courier New"/>
          <w:noProof/>
          <w:color w:val="808080"/>
          <w:sz w:val="20"/>
          <w:lang w:eastAsia="zh-CN"/>
        </w:rPr>
        <w:t>)</w:t>
      </w:r>
    </w:p>
    <w:p w14:paraId="5013E2EA" w14:textId="77777777" w:rsidR="00276BBE" w:rsidRDefault="00276BBE" w:rsidP="00276BBE">
      <w:pPr>
        <w:pStyle w:val="ListParagraph"/>
      </w:pPr>
    </w:p>
    <w:p w14:paraId="25F50A78" w14:textId="30E2E441" w:rsidR="00276BBE" w:rsidRDefault="00276BBE" w:rsidP="00276BBE">
      <w:pPr>
        <w:pStyle w:val="ListParagraph"/>
        <w:numPr>
          <w:ilvl w:val="0"/>
          <w:numId w:val="15"/>
        </w:numPr>
      </w:pPr>
      <w:r>
        <w:t xml:space="preserve">For </w:t>
      </w:r>
      <w:proofErr w:type="gramStart"/>
      <w:r>
        <w:t>each  FOCALENTITY</w:t>
      </w:r>
      <w:proofErr w:type="gramEnd"/>
      <w:r>
        <w:t xml:space="preserve"> insert count the number of transactions (</w:t>
      </w:r>
      <w:r>
        <w:rPr>
          <w:rFonts w:ascii="Courier New" w:eastAsiaTheme="minorEastAsia" w:hAnsi="Courier New" w:cs="Courier New"/>
          <w:noProof/>
          <w:color w:val="FF00FF"/>
          <w:sz w:val="20"/>
          <w:lang w:eastAsia="zh-CN"/>
        </w:rPr>
        <w:t>COUNT</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FocalEntity</w:t>
      </w:r>
      <w:proofErr w:type="spellEnd"/>
      <w:r>
        <w:rPr>
          <w:rFonts w:ascii="Courier New" w:eastAsiaTheme="minorEastAsia" w:hAnsi="Courier New" w:cs="Courier New"/>
          <w:noProof/>
          <w:color w:val="808080"/>
          <w:sz w:val="20"/>
          <w:lang w:eastAsia="zh-CN"/>
        </w:rPr>
        <w:t>)</w:t>
      </w:r>
      <w:r>
        <w:t>), number of high risk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HRGoods</w:t>
      </w:r>
      <w:proofErr w:type="spellEnd"/>
      <w:r>
        <w:rPr>
          <w:rFonts w:ascii="Courier New" w:eastAsiaTheme="minorEastAsia" w:hAnsi="Courier New" w:cs="Courier New"/>
          <w:noProof/>
          <w:color w:val="808080"/>
          <w:sz w:val="20"/>
          <w:lang w:eastAsia="zh-CN"/>
        </w:rPr>
        <w:t>)</w:t>
      </w:r>
      <w:r>
        <w:t>), number of dual use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DUGoods</w:t>
      </w:r>
      <w:proofErr w:type="spellEnd"/>
      <w:r>
        <w:rPr>
          <w:rFonts w:ascii="Courier New" w:eastAsiaTheme="minorEastAsia" w:hAnsi="Courier New" w:cs="Courier New"/>
          <w:noProof/>
          <w:color w:val="808080"/>
          <w:sz w:val="20"/>
          <w:lang w:eastAsia="zh-CN"/>
        </w:rPr>
        <w:t>)</w:t>
      </w:r>
      <w:r>
        <w:t>) and sum of document amount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proofErr w:type="spellStart"/>
      <w:r>
        <w:rPr>
          <w:rFonts w:ascii="Courier New" w:eastAsiaTheme="minorEastAsia" w:hAnsi="Courier New" w:cs="Courier New"/>
          <w:noProof/>
          <w:sz w:val="20"/>
          <w:lang w:eastAsia="zh-CN"/>
        </w:rPr>
        <w:t>Document_Amount</w:t>
      </w:r>
      <w:proofErr w:type="spellEnd"/>
      <w:r>
        <w:rPr>
          <w:rFonts w:ascii="Courier New" w:eastAsiaTheme="minorEastAsia" w:hAnsi="Courier New" w:cs="Courier New"/>
          <w:noProof/>
          <w:color w:val="808080"/>
          <w:sz w:val="20"/>
          <w:lang w:eastAsia="zh-CN"/>
        </w:rPr>
        <w:t>)</w:t>
      </w:r>
      <w:r>
        <w:t xml:space="preserve">)  into the table </w:t>
      </w:r>
      <w:r w:rsidRPr="00AF341C">
        <w:t>#TT1</w:t>
      </w:r>
      <w:r>
        <w:t xml:space="preserve"> respectively using the records in table </w:t>
      </w:r>
      <w:r w:rsidR="00DB3867">
        <w:t>#</w:t>
      </w:r>
      <w:r w:rsidRPr="00070132">
        <w:t>CURRCAROUSELTRANSACTIONS_ALERTS</w:t>
      </w:r>
      <w:r>
        <w:t xml:space="preserve">. This is done using a group by function. </w:t>
      </w:r>
    </w:p>
    <w:p w14:paraId="449F60CE" w14:textId="49C67A63" w:rsidR="00276BBE" w:rsidRDefault="00276BBE" w:rsidP="00276BBE">
      <w:pPr>
        <w:pStyle w:val="ListParagraph"/>
        <w:numPr>
          <w:ilvl w:val="0"/>
          <w:numId w:val="15"/>
        </w:numPr>
      </w:pPr>
      <w:r>
        <w:t>Update the table and add the sum of document amount for high risk goods (</w:t>
      </w:r>
      <w:r>
        <w:rPr>
          <w:rFonts w:ascii="Courier New" w:eastAsiaTheme="minorEastAsia" w:hAnsi="Courier New" w:cs="Courier New"/>
          <w:noProof/>
          <w:sz w:val="20"/>
          <w:lang w:eastAsia="zh-CN"/>
        </w:rPr>
        <w:t>HRDOCUMENT_AMOUNT</w:t>
      </w:r>
      <w:r>
        <w:t>) and dual use goods (</w:t>
      </w:r>
      <w:r>
        <w:rPr>
          <w:rFonts w:ascii="Courier New" w:eastAsiaTheme="minorEastAsia" w:hAnsi="Courier New" w:cs="Courier New"/>
          <w:noProof/>
          <w:sz w:val="20"/>
          <w:lang w:eastAsia="zh-CN"/>
        </w:rPr>
        <w:t>DUDOCUMENT_AMOUNT</w:t>
      </w:r>
      <w:r>
        <w:t xml:space="preserve">) using the records in table </w:t>
      </w:r>
      <w:r w:rsidR="00DB3867">
        <w:t>#</w:t>
      </w:r>
      <w:r w:rsidRPr="00070132">
        <w:t>CURRCAROUSELTRANSACTIONS_ALERTS</w:t>
      </w:r>
      <w:r>
        <w:t>.</w:t>
      </w:r>
    </w:p>
    <w:p w14:paraId="3151960E" w14:textId="7683A605" w:rsidR="00276BBE" w:rsidRDefault="00276BBE" w:rsidP="00276BBE">
      <w:pPr>
        <w:pStyle w:val="ListParagraph"/>
        <w:numPr>
          <w:ilvl w:val="0"/>
          <w:numId w:val="15"/>
        </w:numPr>
      </w:pPr>
      <w:r>
        <w:t xml:space="preserve">Create another table </w:t>
      </w:r>
      <w:r w:rsidR="00DB3867">
        <w:t>#</w:t>
      </w:r>
      <w:r w:rsidRPr="00E227D1">
        <w:t>CURRCAROUSELTRANSACTIONS_ALERTS_2</w:t>
      </w:r>
      <w:r>
        <w:t xml:space="preserve">. It has the same table structure as </w:t>
      </w:r>
      <w:r w:rsidR="00DB3867">
        <w:t>#</w:t>
      </w:r>
      <w:r w:rsidRPr="001316ED">
        <w:t>CAROUSELTRANSACTIONS</w:t>
      </w:r>
      <w:r>
        <w:t xml:space="preserve"> except for another additional field ‘</w:t>
      </w:r>
      <w:r w:rsidRPr="001316ED">
        <w:t>ALERTINGCONDTITION</w:t>
      </w:r>
      <w:r>
        <w:t>’. This field will contain a value to indicate the exact conditions for which the FOCALENTITY was alerted.</w:t>
      </w:r>
    </w:p>
    <w:p w14:paraId="21F65B0C" w14:textId="13DC1788" w:rsidR="00276BBE" w:rsidRDefault="00276BBE" w:rsidP="00276BBE">
      <w:pPr>
        <w:pStyle w:val="ListParagraph"/>
        <w:numPr>
          <w:ilvl w:val="0"/>
          <w:numId w:val="15"/>
        </w:numPr>
      </w:pPr>
      <w:r>
        <w:t xml:space="preserve">All the transaction which breach the thresholds set for no risk goods, high risk goods and dual use goods are inserted into the table </w:t>
      </w:r>
      <w:r w:rsidR="00DB3867">
        <w:t>#</w:t>
      </w:r>
      <w:r w:rsidRPr="00E227D1">
        <w:t>CURRCAROUSELTRANSACTIONS_ALERTS_2</w:t>
      </w:r>
      <w:r>
        <w:t xml:space="preserve">. </w:t>
      </w:r>
    </w:p>
    <w:p w14:paraId="030FAB89" w14:textId="1C16ACBC" w:rsidR="00276BBE" w:rsidRDefault="00276BBE" w:rsidP="00276BBE">
      <w:pPr>
        <w:pStyle w:val="ListParagraph"/>
        <w:numPr>
          <w:ilvl w:val="0"/>
          <w:numId w:val="15"/>
        </w:numPr>
      </w:pPr>
      <w:r>
        <w:t xml:space="preserve">Insert distinct FOCALENTITY and </w:t>
      </w:r>
      <w:r w:rsidRPr="001316ED">
        <w:t>ALERTINGCONDTITION</w:t>
      </w:r>
      <w:r>
        <w:t xml:space="preserve"> into a new table #TT2 from </w:t>
      </w:r>
      <w:r w:rsidR="00DB3867">
        <w:t>#</w:t>
      </w:r>
      <w:r w:rsidRPr="00E227D1">
        <w:t>CURRCAROUSELTRANSACTIONS_ALERTS_2</w:t>
      </w:r>
      <w:r>
        <w:t xml:space="preserve">. </w:t>
      </w:r>
    </w:p>
    <w:p w14:paraId="296381F3" w14:textId="77777777" w:rsidR="005A3007" w:rsidRDefault="00276BBE" w:rsidP="005A3007">
      <w:pPr>
        <w:pStyle w:val="ListParagraph"/>
        <w:numPr>
          <w:ilvl w:val="0"/>
          <w:numId w:val="15"/>
        </w:numPr>
      </w:pPr>
      <w:r>
        <w:t xml:space="preserve">For each FOCALENTITY, get all the </w:t>
      </w:r>
      <w:r w:rsidRPr="001316ED">
        <w:t>ALERTINGCONDTITION</w:t>
      </w:r>
      <w:r>
        <w:t xml:space="preserve">s and insert these records into </w:t>
      </w:r>
      <w:r w:rsidRPr="001328EA">
        <w:t>#TT3</w:t>
      </w:r>
    </w:p>
    <w:p w14:paraId="26545805" w14:textId="7A3A4B31" w:rsidR="00276BBE" w:rsidRPr="005A3007" w:rsidRDefault="00276BBE" w:rsidP="005A3007">
      <w:pPr>
        <w:pStyle w:val="ListParagraph"/>
        <w:numPr>
          <w:ilvl w:val="0"/>
          <w:numId w:val="15"/>
        </w:numPr>
      </w:pPr>
      <w:r>
        <w:t xml:space="preserve">For each focal entity in #TT3, get all the fields </w:t>
      </w:r>
      <w:proofErr w:type="gramStart"/>
      <w:r>
        <w:t>from  #</w:t>
      </w:r>
      <w:proofErr w:type="gramEnd"/>
      <w:r>
        <w:t xml:space="preserve">TT1 by joining on FOCALENTITY, and insert the records into a new table </w:t>
      </w:r>
      <w:r w:rsidRPr="008F205A">
        <w:t>PBSA.DBO.CAROUSELALERTCUSTOMERS</w:t>
      </w:r>
      <w:r>
        <w:t>. Also, cast all the fields as varchar while inserting them into the table.</w:t>
      </w:r>
    </w:p>
    <w:p w14:paraId="0CC18D8A" w14:textId="0496AE2A" w:rsidR="00276BBE" w:rsidRPr="001C6203" w:rsidRDefault="00276BBE" w:rsidP="00276BBE">
      <w:pPr>
        <w:pStyle w:val="ListParagraph"/>
        <w:numPr>
          <w:ilvl w:val="0"/>
          <w:numId w:val="15"/>
        </w:numPr>
        <w:rPr>
          <w:szCs w:val="22"/>
        </w:rPr>
      </w:pPr>
      <w:r w:rsidRPr="001C6203">
        <w:rPr>
          <w:szCs w:val="22"/>
        </w:rPr>
        <w:t xml:space="preserve">Insert the ‘CAROUSEL_TRADE’ as ALERT_NAME, MONTH, ALERTINGCONDITIONS, FOCALENTITY, CUSTOMERNAME into the </w:t>
      </w:r>
      <w:r w:rsidRPr="001C6203">
        <w:rPr>
          <w:strike/>
          <w:szCs w:val="22"/>
        </w:rPr>
        <w:t>CONSOLIDATEDALERTS</w:t>
      </w:r>
      <w:r w:rsidRPr="001C6203">
        <w:rPr>
          <w:szCs w:val="22"/>
        </w:rPr>
        <w:t xml:space="preserve"> </w:t>
      </w:r>
      <w:r w:rsidR="001C6203" w:rsidRPr="001C6203">
        <w:rPr>
          <w:rFonts w:eastAsiaTheme="minorEastAsia"/>
          <w:color w:val="000000"/>
          <w:szCs w:val="22"/>
          <w:highlight w:val="white"/>
        </w:rPr>
        <w:t>CONSOLIDATED_ALERT</w:t>
      </w:r>
      <w:r w:rsidR="001C6203" w:rsidRPr="001C6203">
        <w:rPr>
          <w:szCs w:val="22"/>
        </w:rPr>
        <w:t xml:space="preserve"> </w:t>
      </w:r>
      <w:r w:rsidRPr="001C6203">
        <w:rPr>
          <w:szCs w:val="22"/>
        </w:rPr>
        <w:t>tables</w:t>
      </w:r>
    </w:p>
    <w:p w14:paraId="75F2183A" w14:textId="794310EB" w:rsidR="00F32C05" w:rsidRPr="001C6203" w:rsidRDefault="00BD235F" w:rsidP="00303A3E">
      <w:pPr>
        <w:pStyle w:val="ListParagraph"/>
        <w:numPr>
          <w:ilvl w:val="0"/>
          <w:numId w:val="15"/>
        </w:numPr>
        <w:rPr>
          <w:szCs w:val="22"/>
        </w:rPr>
      </w:pPr>
      <w:r w:rsidRPr="001C6203">
        <w:rPr>
          <w:szCs w:val="22"/>
        </w:rPr>
        <w:t xml:space="preserve">Insert </w:t>
      </w:r>
      <w:r w:rsidR="00E470C7" w:rsidRPr="001C6203">
        <w:rPr>
          <w:szCs w:val="22"/>
        </w:rPr>
        <w:t xml:space="preserve">the </w:t>
      </w:r>
      <w:proofErr w:type="spellStart"/>
      <w:r w:rsidR="00E470C7" w:rsidRPr="001C6203">
        <w:rPr>
          <w:szCs w:val="22"/>
        </w:rPr>
        <w:t>Focalentity</w:t>
      </w:r>
      <w:proofErr w:type="spellEnd"/>
      <w:r w:rsidR="00E470C7" w:rsidRPr="001C6203">
        <w:rPr>
          <w:szCs w:val="22"/>
        </w:rPr>
        <w:t>/Customer ID, Scenario, Alerting Condition, Customer Name, Alert Month, Run Month</w:t>
      </w:r>
      <w:r w:rsidR="00303A3E" w:rsidRPr="001C6203">
        <w:rPr>
          <w:szCs w:val="22"/>
        </w:rPr>
        <w:t xml:space="preserve"> into the table </w:t>
      </w:r>
      <w:r w:rsidR="001C6203" w:rsidRPr="001C6203">
        <w:rPr>
          <w:rFonts w:eastAsiaTheme="minorEastAsia"/>
          <w:color w:val="000000"/>
          <w:szCs w:val="22"/>
          <w:highlight w:val="white"/>
        </w:rPr>
        <w:t>CONSOLIDATED_ALERT</w:t>
      </w:r>
      <w:r w:rsidR="001C6203" w:rsidRPr="001C6203">
        <w:rPr>
          <w:szCs w:val="22"/>
        </w:rPr>
        <w:t xml:space="preserve"> </w:t>
      </w:r>
      <w:r w:rsidR="00303A3E" w:rsidRPr="001C6203">
        <w:rPr>
          <w:szCs w:val="22"/>
        </w:rPr>
        <w:t>which maintains an archive of all the historical alerts</w:t>
      </w:r>
    </w:p>
    <w:p w14:paraId="63A273EE" w14:textId="56CF78AB" w:rsidR="00BD235F" w:rsidRDefault="00791EB1" w:rsidP="00BA4E6F">
      <w:pPr>
        <w:pStyle w:val="ListParagraph"/>
        <w:numPr>
          <w:ilvl w:val="0"/>
          <w:numId w:val="15"/>
        </w:numPr>
      </w:pPr>
      <w:r>
        <w:t>Insert all the transaction ID and oth</w:t>
      </w:r>
      <w:r w:rsidR="00BA4E6F">
        <w:t>er relevant fields into the table '</w:t>
      </w:r>
      <w:r w:rsidR="00BA4E6F" w:rsidRPr="00BA4E6F">
        <w:t xml:space="preserve"> HISTORICALTRANSACTIONS</w:t>
      </w:r>
      <w:r w:rsidR="00BA4E6F">
        <w:t>’ which maintains an archive of all the historical transactions</w:t>
      </w:r>
      <w:r w:rsidR="00E470C7">
        <w:t xml:space="preserve"> </w:t>
      </w:r>
      <w:r w:rsidR="00303A3E">
        <w:t>of alerted customers</w:t>
      </w:r>
    </w:p>
    <w:p w14:paraId="5EC14A61" w14:textId="336E2226" w:rsidR="008373BF" w:rsidRDefault="008373BF" w:rsidP="00276BBE"/>
    <w:p w14:paraId="07D318BC" w14:textId="77777777" w:rsidR="00276BBE" w:rsidRPr="00AA4695" w:rsidRDefault="00276BBE" w:rsidP="00276BBE">
      <w:pPr>
        <w:pStyle w:val="Heading2"/>
        <w:numPr>
          <w:ilvl w:val="2"/>
          <w:numId w:val="7"/>
        </w:numPr>
      </w:pPr>
      <w:bookmarkStart w:id="11" w:name="_Toc175581116"/>
      <w:bookmarkStart w:id="12" w:name="_Toc464811139"/>
      <w:bookmarkStart w:id="13" w:name="_Toc465065122"/>
      <w:bookmarkEnd w:id="11"/>
      <w:r w:rsidRPr="00AA4695">
        <w:t>Change in Behavior: Trading in New Geographies</w:t>
      </w:r>
      <w:bookmarkEnd w:id="12"/>
      <w:bookmarkEnd w:id="13"/>
    </w:p>
    <w:p w14:paraId="48688B8F" w14:textId="77777777" w:rsidR="00276BBE" w:rsidRDefault="00276BBE" w:rsidP="00276BBE">
      <w:pPr>
        <w:rPr>
          <w:sz w:val="20"/>
        </w:rPr>
      </w:pPr>
      <w:r>
        <w:rPr>
          <w:sz w:val="20"/>
        </w:rPr>
        <w:t>This scenario identifies activity which does not match a customer’s profile or historical activity, w.r.t to the trading countries.</w:t>
      </w:r>
    </w:p>
    <w:p w14:paraId="6DBECDAE" w14:textId="77777777" w:rsidR="00276BBE" w:rsidRDefault="00276BBE" w:rsidP="00276BBE">
      <w:r>
        <w:t>The logical flow of the procedure implemented to monitor this scenario is explained below:</w:t>
      </w:r>
    </w:p>
    <w:p w14:paraId="4BE57928" w14:textId="77777777" w:rsidR="00276BBE" w:rsidRDefault="00276BBE" w:rsidP="00276BBE">
      <w:pPr>
        <w:pStyle w:val="ListParagraph"/>
        <w:numPr>
          <w:ilvl w:val="0"/>
          <w:numId w:val="16"/>
        </w:numPr>
      </w:pPr>
      <w:r>
        <w:t>Input parameters</w:t>
      </w:r>
    </w:p>
    <w:p w14:paraId="72046483" w14:textId="779AAAEE" w:rsidR="00966A71" w:rsidRDefault="00966A71" w:rsidP="00966A71">
      <w:pPr>
        <w:pStyle w:val="ListParagraph"/>
        <w:numPr>
          <w:ilvl w:val="1"/>
          <w:numId w:val="16"/>
        </w:numPr>
      </w:pPr>
      <w:r w:rsidRPr="0094688B">
        <w:rPr>
          <w:szCs w:val="22"/>
        </w:rPr>
        <w:t>@</w:t>
      </w:r>
      <w:r w:rsidRPr="0094688B">
        <w:rPr>
          <w:rFonts w:eastAsiaTheme="minorEastAsia"/>
          <w:color w:val="000000"/>
          <w:szCs w:val="22"/>
          <w:highlight w:val="white"/>
        </w:rPr>
        <w:t>START_DATE</w:t>
      </w:r>
      <w:r>
        <w:t xml:space="preserve">: current month start day in the format </w:t>
      </w:r>
      <w:r w:rsidRPr="00B43C6B">
        <w:t>YYYYMMDD</w:t>
      </w:r>
      <w:r>
        <w:t xml:space="preserve"> </w:t>
      </w:r>
    </w:p>
    <w:p w14:paraId="2D90E8FB" w14:textId="1CF42675" w:rsidR="00966A71" w:rsidRDefault="00966A71" w:rsidP="00966A71">
      <w:pPr>
        <w:pStyle w:val="ListParagraph"/>
        <w:numPr>
          <w:ilvl w:val="1"/>
          <w:numId w:val="16"/>
        </w:numPr>
      </w:pPr>
      <w:r w:rsidRPr="0094688B">
        <w:rPr>
          <w:szCs w:val="22"/>
        </w:rPr>
        <w:t>@</w:t>
      </w:r>
      <w:r w:rsidRPr="0094688B">
        <w:rPr>
          <w:rFonts w:eastAsiaTheme="minorEastAsia"/>
          <w:color w:val="000000"/>
          <w:szCs w:val="22"/>
          <w:highlight w:val="white"/>
        </w:rPr>
        <w:t>END_DATE</w:t>
      </w:r>
      <w:r>
        <w:t xml:space="preserve">: current month end day in the format </w:t>
      </w:r>
      <w:r w:rsidRPr="00B43C6B">
        <w:t>YYYYMMDD</w:t>
      </w:r>
    </w:p>
    <w:p w14:paraId="51B6555C" w14:textId="293FC83B" w:rsidR="00BD2FB8" w:rsidRDefault="00BD2FB8" w:rsidP="005948E4">
      <w:pPr>
        <w:pStyle w:val="ListParagraph"/>
        <w:numPr>
          <w:ilvl w:val="1"/>
          <w:numId w:val="16"/>
        </w:numPr>
      </w:pPr>
      <w:r>
        <w:t>@</w:t>
      </w:r>
      <w:proofErr w:type="spellStart"/>
      <w:r w:rsidRPr="00BD2FB8">
        <w:t>NewShipFMThsld</w:t>
      </w:r>
      <w:proofErr w:type="spellEnd"/>
      <w:r w:rsidR="005948E4">
        <w:t>: threshold for t</w:t>
      </w:r>
      <w:r w:rsidR="005948E4" w:rsidRPr="005948E4">
        <w:t xml:space="preserve">otal number of trades involving a new Ship </w:t>
      </w:r>
      <w:proofErr w:type="gramStart"/>
      <w:r w:rsidR="005948E4" w:rsidRPr="005948E4">
        <w:t>From</w:t>
      </w:r>
      <w:proofErr w:type="gramEnd"/>
      <w:r w:rsidR="005948E4" w:rsidRPr="005948E4">
        <w:t xml:space="preserve"> Country for a given customer in the scenario run period</w:t>
      </w:r>
    </w:p>
    <w:p w14:paraId="0F275DB8" w14:textId="13E72D40" w:rsidR="00555BE4" w:rsidRDefault="00E00827" w:rsidP="00E00827">
      <w:pPr>
        <w:pStyle w:val="ListParagraph"/>
        <w:numPr>
          <w:ilvl w:val="1"/>
          <w:numId w:val="16"/>
        </w:numPr>
      </w:pPr>
      <w:r>
        <w:t>@</w:t>
      </w:r>
      <w:proofErr w:type="spellStart"/>
      <w:r w:rsidRPr="00E00827">
        <w:t>NewShipTOThsld</w:t>
      </w:r>
      <w:proofErr w:type="spellEnd"/>
      <w:r>
        <w:t>: threshold for t</w:t>
      </w:r>
      <w:r w:rsidRPr="00E00827">
        <w:t>otal number of trades involving a new Ship to Country for a given customer in the scenario run period</w:t>
      </w:r>
    </w:p>
    <w:p w14:paraId="26BFB7F5" w14:textId="79DCD048" w:rsidR="00903871" w:rsidRDefault="00903871" w:rsidP="00903871">
      <w:pPr>
        <w:pStyle w:val="ListParagraph"/>
        <w:numPr>
          <w:ilvl w:val="1"/>
          <w:numId w:val="16"/>
        </w:numPr>
      </w:pPr>
      <w:r>
        <w:t>@</w:t>
      </w:r>
      <w:proofErr w:type="spellStart"/>
      <w:r w:rsidRPr="00903871">
        <w:t>NewOrigThsld</w:t>
      </w:r>
      <w:proofErr w:type="spellEnd"/>
      <w:r>
        <w:t>: threshold for t</w:t>
      </w:r>
      <w:r w:rsidRPr="00903871">
        <w:t>otal number of trades involving a new Country of Origin for a given customer in the scenario run period</w:t>
      </w:r>
    </w:p>
    <w:p w14:paraId="219DA2A0" w14:textId="70E82B9F" w:rsidR="008940C9" w:rsidRDefault="008940C9" w:rsidP="00CD390A">
      <w:pPr>
        <w:pStyle w:val="ListParagraph"/>
        <w:numPr>
          <w:ilvl w:val="1"/>
          <w:numId w:val="16"/>
        </w:numPr>
      </w:pPr>
      <w:r>
        <w:t>@</w:t>
      </w:r>
      <w:proofErr w:type="spellStart"/>
      <w:r w:rsidRPr="008940C9">
        <w:t>HRCustNWGeo</w:t>
      </w:r>
      <w:proofErr w:type="spellEnd"/>
      <w:r w:rsidR="00CD390A">
        <w:t>: threshold for t</w:t>
      </w:r>
      <w:r w:rsidR="00CD390A" w:rsidRPr="00CD390A">
        <w:t>otal number of trades involving new Country (Ship From/Ship To/Country of Origin) for a given High Risk customer in the scenario run period</w:t>
      </w:r>
    </w:p>
    <w:p w14:paraId="3E6E801D" w14:textId="1A71D677" w:rsidR="00BD5ED9" w:rsidRPr="005A3007" w:rsidRDefault="00276BBE" w:rsidP="005A3007">
      <w:pPr>
        <w:rPr>
          <w:b/>
        </w:rPr>
      </w:pPr>
      <w:r>
        <w:br/>
      </w:r>
      <w:r w:rsidRPr="002A00F4">
        <w:rPr>
          <w:b/>
        </w:rPr>
        <w:t>Example:</w:t>
      </w:r>
    </w:p>
    <w:p w14:paraId="5E35C31D" w14:textId="77777777" w:rsidR="006D2928" w:rsidRDefault="00BD5ED9" w:rsidP="006D2928">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w:t>
      </w:r>
      <w:r w:rsidR="005A3007">
        <w:rPr>
          <w:rFonts w:ascii="Courier New" w:eastAsiaTheme="minorEastAsia" w:hAnsi="Courier New" w:cs="Courier New"/>
          <w:noProof/>
          <w:sz w:val="20"/>
        </w:rPr>
        <w:t>START_DATE</w:t>
      </w:r>
      <w:r w:rsidR="005A3007">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sidR="006D2928">
        <w:rPr>
          <w:rFonts w:ascii="Courier New" w:eastAsiaTheme="minorEastAsia" w:hAnsi="Courier New" w:cs="Courier New"/>
          <w:noProof/>
          <w:color w:val="0000FF"/>
          <w:sz w:val="20"/>
        </w:rPr>
        <w:t>DATETIME</w:t>
      </w:r>
      <w:r w:rsidR="006D2928">
        <w:rPr>
          <w:rFonts w:ascii="Courier New" w:eastAsiaTheme="minorEastAsia" w:hAnsi="Courier New" w:cs="Courier New"/>
          <w:noProof/>
          <w:sz w:val="20"/>
        </w:rPr>
        <w:t xml:space="preserve"> </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’2016-06-01’</w:t>
      </w:r>
      <w:r w:rsidR="006D2928">
        <w:rPr>
          <w:rFonts w:ascii="Courier New" w:eastAsiaTheme="minorEastAsia" w:hAnsi="Courier New" w:cs="Courier New"/>
          <w:noProof/>
          <w:color w:val="808080"/>
          <w:sz w:val="20"/>
        </w:rPr>
        <w:t>,</w:t>
      </w:r>
      <w:r w:rsidR="006D2928">
        <w:rPr>
          <w:rFonts w:ascii="Courier New" w:eastAsiaTheme="minorEastAsia" w:hAnsi="Courier New" w:cs="Courier New"/>
          <w:noProof/>
          <w:sz w:val="20"/>
        </w:rPr>
        <w:tab/>
      </w:r>
      <w:r w:rsidR="006D2928">
        <w:rPr>
          <w:rFonts w:ascii="Courier New" w:eastAsiaTheme="minorEastAsia" w:hAnsi="Courier New" w:cs="Courier New"/>
          <w:noProof/>
          <w:sz w:val="20"/>
        </w:rPr>
        <w:tab/>
      </w:r>
      <w:r w:rsidR="006D2928">
        <w:rPr>
          <w:rFonts w:ascii="Courier New" w:eastAsiaTheme="minorEastAsia" w:hAnsi="Courier New" w:cs="Courier New"/>
          <w:noProof/>
          <w:sz w:val="20"/>
        </w:rPr>
        <w:tab/>
      </w:r>
    </w:p>
    <w:p w14:paraId="154E3277" w14:textId="21F8F6A4" w:rsidR="00BD5ED9" w:rsidRDefault="006D2928" w:rsidP="006D2928">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@END_DATE</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 xml:space="preserve">= </w:t>
      </w:r>
      <w:r w:rsidRPr="006D2928">
        <w:rPr>
          <w:rFonts w:ascii="Courier New" w:eastAsiaTheme="minorEastAsia" w:hAnsi="Courier New" w:cs="Courier New"/>
          <w:noProof/>
          <w:color w:val="FF0000"/>
          <w:sz w:val="20"/>
        </w:rPr>
        <w:t>’2016-06-31’</w:t>
      </w:r>
      <w:r>
        <w:rPr>
          <w:rFonts w:ascii="Courier New" w:eastAsiaTheme="minorEastAsia" w:hAnsi="Courier New" w:cs="Courier New"/>
          <w:noProof/>
          <w:color w:val="808080"/>
          <w:sz w:val="20"/>
        </w:rPr>
        <w:t>,</w:t>
      </w:r>
      <w:r w:rsidR="00BD5ED9">
        <w:rPr>
          <w:rFonts w:ascii="Courier New" w:eastAsiaTheme="minorEastAsia" w:hAnsi="Courier New" w:cs="Courier New"/>
          <w:noProof/>
          <w:sz w:val="20"/>
        </w:rPr>
        <w:tab/>
      </w:r>
      <w:r w:rsidR="00BD5ED9">
        <w:rPr>
          <w:rFonts w:ascii="Courier New" w:eastAsiaTheme="minorEastAsia" w:hAnsi="Courier New" w:cs="Courier New"/>
          <w:noProof/>
          <w:sz w:val="20"/>
        </w:rPr>
        <w:tab/>
      </w:r>
    </w:p>
    <w:p w14:paraId="73F2C715" w14:textId="68C0E2E3"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@NEWSHIPFMTHSLD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del w:id="14" w:author="Guest-XIANG, WEI (LCD)" w:date="2021-08-05T21:32:00Z">
        <w:r w:rsidDel="008F3FA9">
          <w:rPr>
            <w:rFonts w:ascii="Courier New" w:eastAsiaTheme="minorEastAsia" w:hAnsi="Courier New" w:cs="Courier New"/>
            <w:noProof/>
            <w:sz w:val="20"/>
          </w:rPr>
          <w:delText xml:space="preserve"> 3</w:delText>
        </w:r>
      </w:del>
      <w:ins w:id="15" w:author="Guest-XIANG, WEI (LCD)" w:date="2021-08-05T21:32:00Z">
        <w:r w:rsidR="008F3FA9">
          <w:rPr>
            <w:rFonts w:ascii="Courier New" w:eastAsiaTheme="minorEastAsia" w:hAnsi="Courier New" w:cs="Courier New"/>
            <w:noProof/>
            <w:sz w:val="20"/>
          </w:rPr>
          <w:t>1</w:t>
        </w:r>
      </w:ins>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43CC7840" w14:textId="4ACD1DFE"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@NEWORIGTHSLD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del w:id="16" w:author="Guest-XIANG, WEI (LCD)" w:date="2021-08-05T21:32:00Z">
        <w:r w:rsidDel="008F3FA9">
          <w:rPr>
            <w:rFonts w:ascii="Courier New" w:eastAsiaTheme="minorEastAsia" w:hAnsi="Courier New" w:cs="Courier New"/>
            <w:noProof/>
            <w:sz w:val="20"/>
          </w:rPr>
          <w:delText>3</w:delText>
        </w:r>
      </w:del>
      <w:ins w:id="17" w:author="Guest-XIANG, WEI (LCD)" w:date="2021-08-05T21:32:00Z">
        <w:r w:rsidR="008F3FA9">
          <w:rPr>
            <w:rFonts w:ascii="Courier New" w:eastAsiaTheme="minorEastAsia" w:hAnsi="Courier New" w:cs="Courier New"/>
            <w:noProof/>
            <w:sz w:val="20"/>
          </w:rPr>
          <w:t>1</w:t>
        </w:r>
      </w:ins>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162E0040" w14:textId="3A0478F5" w:rsidR="00BD5ED9" w:rsidRDefault="00BD5ED9" w:rsidP="00BD5ED9">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@NEWSHIPTOTHSLD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w:t>
      </w:r>
      <w:del w:id="18" w:author="Guest-XIANG, WEI (LCD)" w:date="2021-08-05T21:32:00Z">
        <w:r w:rsidDel="008F3FA9">
          <w:rPr>
            <w:rFonts w:ascii="Courier New" w:eastAsiaTheme="minorEastAsia" w:hAnsi="Courier New" w:cs="Courier New"/>
            <w:noProof/>
            <w:sz w:val="20"/>
          </w:rPr>
          <w:delText>3</w:delText>
        </w:r>
      </w:del>
      <w:ins w:id="19" w:author="Guest-XIANG, WEI (LCD)" w:date="2021-08-05T21:32:00Z">
        <w:r w:rsidR="008F3FA9">
          <w:rPr>
            <w:rFonts w:ascii="Courier New" w:eastAsiaTheme="minorEastAsia" w:hAnsi="Courier New" w:cs="Courier New"/>
            <w:noProof/>
            <w:sz w:val="20"/>
          </w:rPr>
          <w:t>1</w:t>
        </w:r>
      </w:ins>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11901EEC" w14:textId="77777777" w:rsidR="00BD5ED9" w:rsidRDefault="00BD5ED9" w:rsidP="00BD5ED9">
      <w:pPr>
        <w:rPr>
          <w:rFonts w:ascii="Courier New" w:eastAsiaTheme="minorEastAsia" w:hAnsi="Courier New" w:cs="Courier New"/>
          <w:noProof/>
          <w:sz w:val="20"/>
        </w:rPr>
      </w:pPr>
      <w:r>
        <w:rPr>
          <w:rFonts w:ascii="Courier New" w:eastAsiaTheme="minorEastAsia" w:hAnsi="Courier New" w:cs="Courier New"/>
          <w:noProof/>
          <w:sz w:val="20"/>
        </w:rPr>
        <w:tab/>
        <w:t>@HRCUSTNWGEO</w:t>
      </w:r>
      <w:r>
        <w:rPr>
          <w:rFonts w:ascii="Courier New" w:eastAsiaTheme="minorEastAsia" w:hAnsi="Courier New" w:cs="Courier New"/>
          <w:noProof/>
          <w:sz w:val="20"/>
        </w:rPr>
        <w:tab/>
      </w:r>
      <w:r>
        <w:rPr>
          <w:rFonts w:ascii="Courier New" w:eastAsiaTheme="minorEastAsia" w:hAnsi="Courier New" w:cs="Courier New"/>
          <w:noProof/>
          <w:sz w:val="20"/>
        </w:rPr>
        <w:tab/>
        <w:t>I</w:t>
      </w:r>
      <w:r>
        <w:rPr>
          <w:rFonts w:ascii="Courier New" w:eastAsiaTheme="minorEastAsia" w:hAnsi="Courier New" w:cs="Courier New"/>
          <w:noProof/>
          <w:color w:val="0000FF"/>
          <w:sz w:val="20"/>
        </w:rPr>
        <w:t>NT</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p>
    <w:p w14:paraId="3316FD1B" w14:textId="203F271B" w:rsidR="00276BBE" w:rsidRDefault="00BD5ED9" w:rsidP="00BD5ED9">
      <w:r>
        <w:t xml:space="preserve"> </w:t>
      </w:r>
      <w:r w:rsidR="00276BBE">
        <w:t>If the customer trades with a country in the curr</w:t>
      </w:r>
      <w:r w:rsidR="005A3007">
        <w:t>ent period (i.e. period between</w:t>
      </w:r>
      <w:r w:rsidR="00276BBE">
        <w:t xml:space="preserve"> </w:t>
      </w:r>
      <w:r w:rsidR="00966A71" w:rsidRPr="0094688B">
        <w:rPr>
          <w:szCs w:val="22"/>
        </w:rPr>
        <w:t>@</w:t>
      </w:r>
      <w:r w:rsidR="00966A71" w:rsidRPr="0094688B">
        <w:rPr>
          <w:rFonts w:eastAsiaTheme="minorEastAsia"/>
          <w:color w:val="000000"/>
          <w:szCs w:val="22"/>
          <w:highlight w:val="white"/>
        </w:rPr>
        <w:t>START_DATE</w:t>
      </w:r>
      <w:r w:rsidR="00966A71">
        <w:t xml:space="preserve"> </w:t>
      </w:r>
      <w:r w:rsidR="00276BBE">
        <w:t xml:space="preserve">and </w:t>
      </w:r>
      <w:r w:rsidR="00966A71" w:rsidRPr="0094688B">
        <w:rPr>
          <w:szCs w:val="22"/>
        </w:rPr>
        <w:t>@</w:t>
      </w:r>
      <w:r w:rsidR="00966A71" w:rsidRPr="0094688B">
        <w:rPr>
          <w:rFonts w:eastAsiaTheme="minorEastAsia"/>
          <w:color w:val="000000"/>
          <w:szCs w:val="22"/>
          <w:highlight w:val="white"/>
        </w:rPr>
        <w:t>END_DATE</w:t>
      </w:r>
      <w:r w:rsidR="00276BBE">
        <w:t xml:space="preserve">) and with which it hadn’t traded during the look back </w:t>
      </w:r>
      <w:r w:rsidR="005A3007">
        <w:t>period</w:t>
      </w:r>
      <w:r w:rsidR="00276BBE">
        <w:t xml:space="preserve"> and breaches the rest of tunable thresholds, it’ll be alerted</w:t>
      </w:r>
    </w:p>
    <w:p w14:paraId="487BE63D" w14:textId="5879528A" w:rsidR="00276BBE" w:rsidRDefault="00A16EAF" w:rsidP="00276BBE">
      <w:pPr>
        <w:pStyle w:val="ListParagraph"/>
        <w:numPr>
          <w:ilvl w:val="0"/>
          <w:numId w:val="16"/>
        </w:numPr>
      </w:pPr>
      <w:r>
        <w:t>Step 2 to 4</w:t>
      </w:r>
      <w:r w:rsidR="00276BBE">
        <w:t xml:space="preserve"> are same as that of Carousel Transactions except for the following </w:t>
      </w:r>
      <w:del w:id="20" w:author="Guest-XIANG, WEI (LCD)" w:date="2021-08-05T21:33:00Z">
        <w:r w:rsidR="00276BBE" w:rsidDel="00BD1EAE">
          <w:delText>two</w:delText>
        </w:r>
      </w:del>
      <w:ins w:id="21" w:author="Guest-XIANG, WEI (LCD)" w:date="2021-08-05T21:33:00Z">
        <w:r w:rsidR="00BD1EAE">
          <w:t xml:space="preserve"> </w:t>
        </w:r>
        <w:proofErr w:type="spellStart"/>
        <w:r w:rsidR="00BD1EAE">
          <w:t>Three</w:t>
        </w:r>
      </w:ins>
      <w:del w:id="22" w:author="Guest-XIANG, WEI (LCD)" w:date="2021-08-05T21:33:00Z">
        <w:r w:rsidR="00276BBE" w:rsidDel="00BD1EAE">
          <w:delText xml:space="preserve"> </w:delText>
        </w:r>
      </w:del>
      <w:r w:rsidR="00276BBE">
        <w:t>differences</w:t>
      </w:r>
      <w:proofErr w:type="spellEnd"/>
      <w:r w:rsidR="00276BBE">
        <w:t>:</w:t>
      </w:r>
    </w:p>
    <w:p w14:paraId="543C90CB" w14:textId="509A58C6" w:rsidR="00276BBE" w:rsidRPr="00421C5C" w:rsidRDefault="00276BBE" w:rsidP="00276BBE">
      <w:pPr>
        <w:pStyle w:val="ListParagraph"/>
        <w:numPr>
          <w:ilvl w:val="1"/>
          <w:numId w:val="16"/>
        </w:numPr>
        <w:rPr>
          <w:sz w:val="20"/>
        </w:rPr>
      </w:pPr>
      <w:r>
        <w:t xml:space="preserve"> Rather than adding the data into </w:t>
      </w:r>
      <w:r w:rsidR="00DB3867">
        <w:t>#</w:t>
      </w:r>
      <w:r w:rsidRPr="0002455E">
        <w:t>CAROUSELTRANSACTIONS</w:t>
      </w:r>
      <w:r>
        <w:t xml:space="preserve">, the records are inserted into table </w:t>
      </w:r>
      <w:r w:rsidR="00DB3867">
        <w:t>#</w:t>
      </w:r>
      <w:r w:rsidRPr="009B1F02">
        <w:t>TRADEINNEWGEO</w:t>
      </w:r>
      <w:r>
        <w:t xml:space="preserve">. </w:t>
      </w:r>
    </w:p>
    <w:p w14:paraId="328BA565" w14:textId="64AB9700" w:rsidR="00276BBE" w:rsidRPr="00BD1EAE" w:rsidRDefault="00276BBE" w:rsidP="00276BBE">
      <w:pPr>
        <w:pStyle w:val="ListParagraph"/>
        <w:numPr>
          <w:ilvl w:val="1"/>
          <w:numId w:val="16"/>
        </w:numPr>
        <w:rPr>
          <w:ins w:id="23" w:author="Guest-XIANG, WEI (LCD)" w:date="2021-08-05T21:34:00Z"/>
          <w:sz w:val="20"/>
        </w:rPr>
      </w:pPr>
      <w:r>
        <w:t>Transactions are not excluded if the ACT_GOODS_DESC field contains ‘ZZ’ values.</w:t>
      </w:r>
    </w:p>
    <w:p w14:paraId="561878FF" w14:textId="77777777" w:rsidR="00CC6A24" w:rsidRPr="00CC6A24" w:rsidRDefault="00CC6A24" w:rsidP="00BD1EAE">
      <w:pPr>
        <w:pStyle w:val="ListParagraph"/>
        <w:numPr>
          <w:ilvl w:val="1"/>
          <w:numId w:val="16"/>
        </w:numPr>
        <w:rPr>
          <w:ins w:id="24" w:author="Guest-XIANG, WEI (LCD)" w:date="2021-08-05T21:43:00Z"/>
          <w:sz w:val="20"/>
        </w:rPr>
      </w:pPr>
      <w:ins w:id="25" w:author="Guest-XIANG, WEI (LCD)" w:date="2021-08-05T21:43:00Z">
        <w:r w:rsidRPr="00CC6A24">
          <w:rPr>
            <w:color w:val="202124"/>
            <w:shd w:val="clear" w:color="auto" w:fill="FFFFFF"/>
          </w:rPr>
          <w:t>For these 3 groups, in each group concatenate 2 columns to 1 target columns.</w:t>
        </w:r>
      </w:ins>
      <w:ins w:id="26" w:author="Guest-XIANG, WEI (LCD)" w:date="2021-08-05T21:40:00Z">
        <w:r>
          <w:rPr>
            <w:color w:val="202124"/>
            <w:shd w:val="clear" w:color="auto" w:fill="FFFFFF"/>
          </w:rPr>
          <w:t xml:space="preserve"> </w:t>
        </w:r>
      </w:ins>
    </w:p>
    <w:p w14:paraId="3CDCF0EB" w14:textId="53659D61" w:rsidR="00BD1EAE" w:rsidRPr="00CC6A24" w:rsidRDefault="00CC6A24" w:rsidP="00FB2584">
      <w:pPr>
        <w:pStyle w:val="ListParagraph"/>
        <w:numPr>
          <w:ilvl w:val="2"/>
          <w:numId w:val="37"/>
        </w:numPr>
        <w:rPr>
          <w:ins w:id="27" w:author="Guest-XIANG, WEI (LCD)" w:date="2021-08-05T21:44:00Z"/>
          <w:sz w:val="20"/>
        </w:rPr>
      </w:pPr>
      <w:ins w:id="28" w:author="Guest-XIANG, WEI (LCD)" w:date="2021-08-05T21:44:00Z">
        <w:r>
          <w:rPr>
            <w:rFonts w:ascii="Consolas" w:eastAsiaTheme="minorEastAsia" w:hAnsi="Consolas" w:cs="Consolas"/>
            <w:color w:val="000000"/>
            <w:sz w:val="19"/>
            <w:szCs w:val="19"/>
            <w:highlight w:val="white"/>
          </w:rPr>
          <w:t>COUNTRY_ORIG</w:t>
        </w:r>
        <w:r>
          <w:rPr>
            <w:rFonts w:ascii="Consolas" w:eastAsiaTheme="minorEastAsia" w:hAnsi="Consolas" w:cs="Consolas"/>
            <w:color w:val="808080"/>
            <w:sz w:val="19"/>
            <w:szCs w:val="19"/>
            <w:highlight w:val="white"/>
          </w:rPr>
          <w:t xml:space="preserve"> + </w:t>
        </w:r>
        <w:r>
          <w:rPr>
            <w:rFonts w:ascii="Consolas" w:eastAsiaTheme="minorEastAsia" w:hAnsi="Consolas" w:cs="Consolas"/>
            <w:color w:val="000000"/>
            <w:sz w:val="19"/>
            <w:szCs w:val="19"/>
            <w:highlight w:val="white"/>
          </w:rPr>
          <w:t>ORIG_COUNTRY</w:t>
        </w:r>
      </w:ins>
      <w:ins w:id="29" w:author="Guest-XIANG, WEI (LCD)" w:date="2021-08-05T21:38:00Z">
        <w:r>
          <w:rPr>
            <w:color w:val="202124"/>
            <w:shd w:val="clear" w:color="auto" w:fill="FFFFFF"/>
          </w:rPr>
          <w:t xml:space="preserve"> </w:t>
        </w:r>
      </w:ins>
      <w:ins w:id="30" w:author="Guest-XIANG, WEI (LCD)" w:date="2021-08-05T21:44:00Z">
        <w:r>
          <w:rPr>
            <w:color w:val="202124"/>
            <w:shd w:val="clear" w:color="auto" w:fill="FFFFFF"/>
          </w:rPr>
          <w:t xml:space="preserve">-&gt; </w:t>
        </w:r>
        <w:r>
          <w:rPr>
            <w:rFonts w:ascii="Consolas" w:eastAsiaTheme="minorEastAsia" w:hAnsi="Consolas" w:cs="Consolas"/>
            <w:color w:val="000000"/>
            <w:sz w:val="19"/>
            <w:szCs w:val="19"/>
            <w:highlight w:val="white"/>
          </w:rPr>
          <w:t>COUNTRY_ORIG</w:t>
        </w:r>
      </w:ins>
    </w:p>
    <w:p w14:paraId="7C5384BA" w14:textId="5DA0D3A9" w:rsidR="00CC6A24" w:rsidRPr="00CC6A24" w:rsidRDefault="00CC6A24" w:rsidP="00FB2584">
      <w:pPr>
        <w:pStyle w:val="ListParagraph"/>
        <w:numPr>
          <w:ilvl w:val="2"/>
          <w:numId w:val="37"/>
        </w:numPr>
        <w:rPr>
          <w:ins w:id="31" w:author="Guest-XIANG, WEI (LCD)" w:date="2021-08-05T21:45:00Z"/>
          <w:sz w:val="20"/>
        </w:rPr>
      </w:pPr>
      <w:ins w:id="32" w:author="Guest-XIANG, WEI (LCD)" w:date="2021-08-05T21:44:00Z">
        <w:r>
          <w:rPr>
            <w:rFonts w:ascii="Consolas" w:eastAsiaTheme="minorEastAsia" w:hAnsi="Consolas" w:cs="Consolas"/>
            <w:color w:val="000000"/>
            <w:sz w:val="19"/>
            <w:szCs w:val="19"/>
            <w:highlight w:val="white"/>
          </w:rPr>
          <w:t>SHIP_FM_COUNTRY</w:t>
        </w:r>
      </w:ins>
      <w:ins w:id="33" w:author="Guest-XIANG, WEI (LCD)" w:date="2021-08-05T21:45:00Z">
        <w:r>
          <w:rPr>
            <w:rFonts w:ascii="Consolas" w:eastAsiaTheme="minorEastAsia" w:hAnsi="Consolas" w:cs="Consolas"/>
            <w:color w:val="000000"/>
            <w:sz w:val="19"/>
            <w:szCs w:val="19"/>
            <w:highlight w:val="white"/>
          </w:rPr>
          <w:t xml:space="preserve"> + </w:t>
        </w:r>
      </w:ins>
      <w:ins w:id="34" w:author="Guest-XIANG, WEI (LCD)" w:date="2021-08-05T21:44:00Z">
        <w:r>
          <w:rPr>
            <w:rFonts w:ascii="Consolas" w:eastAsiaTheme="minorEastAsia" w:hAnsi="Consolas" w:cs="Consolas"/>
            <w:color w:val="000000"/>
            <w:sz w:val="19"/>
            <w:szCs w:val="19"/>
            <w:highlight w:val="white"/>
          </w:rPr>
          <w:t>SHIP_F_CNTY</w:t>
        </w:r>
      </w:ins>
      <w:ins w:id="35" w:author="Guest-XIANG, WEI (LCD)" w:date="2021-08-05T21:45:00Z">
        <w:r>
          <w:rPr>
            <w:rFonts w:ascii="Consolas" w:eastAsiaTheme="minorEastAsia" w:hAnsi="Consolas" w:cs="Consolas"/>
            <w:color w:val="000000"/>
            <w:sz w:val="19"/>
            <w:szCs w:val="19"/>
            <w:highlight w:val="white"/>
          </w:rPr>
          <w:t xml:space="preserve"> -&gt; </w:t>
        </w:r>
        <w:r>
          <w:rPr>
            <w:rFonts w:ascii="Consolas" w:eastAsiaTheme="minorEastAsia" w:hAnsi="Consolas" w:cs="Consolas"/>
            <w:color w:val="000000"/>
            <w:sz w:val="19"/>
            <w:szCs w:val="19"/>
            <w:highlight w:val="white"/>
          </w:rPr>
          <w:t>SHIP_FM_COUNTRY</w:t>
        </w:r>
      </w:ins>
    </w:p>
    <w:p w14:paraId="1A87F7B2" w14:textId="21256383" w:rsidR="00D158CA" w:rsidRPr="00FB2584" w:rsidRDefault="00CC6A24" w:rsidP="00FB2584">
      <w:pPr>
        <w:pStyle w:val="ListParagraph"/>
        <w:numPr>
          <w:ilvl w:val="2"/>
          <w:numId w:val="37"/>
        </w:numPr>
        <w:rPr>
          <w:ins w:id="36" w:author="Guest-XIANG, WEI (LCD)" w:date="2021-08-05T21:46:00Z"/>
          <w:sz w:val="20"/>
        </w:rPr>
      </w:pPr>
      <w:ins w:id="37" w:author="Guest-XIANG, WEI (LCD)" w:date="2021-08-05T21:45:00Z">
        <w:r>
          <w:rPr>
            <w:rFonts w:ascii="Consolas" w:eastAsiaTheme="minorEastAsia" w:hAnsi="Consolas" w:cs="Consolas"/>
            <w:color w:val="000000"/>
            <w:sz w:val="19"/>
            <w:szCs w:val="19"/>
            <w:highlight w:val="white"/>
          </w:rPr>
          <w:t>SHIP_TO_COUNTRY</w:t>
        </w:r>
        <w:r>
          <w:rPr>
            <w:rFonts w:ascii="Consolas" w:eastAsiaTheme="minorEastAsia" w:hAnsi="Consolas" w:cs="Consolas"/>
            <w:color w:val="000000"/>
            <w:sz w:val="19"/>
            <w:szCs w:val="19"/>
            <w:highlight w:val="white"/>
          </w:rPr>
          <w:t xml:space="preserve"> + </w:t>
        </w:r>
        <w:r>
          <w:rPr>
            <w:rFonts w:ascii="Consolas" w:eastAsiaTheme="minorEastAsia" w:hAnsi="Consolas" w:cs="Consolas"/>
            <w:color w:val="000000"/>
            <w:sz w:val="19"/>
            <w:szCs w:val="19"/>
            <w:highlight w:val="white"/>
          </w:rPr>
          <w:t>SHIP_T_</w:t>
        </w:r>
        <w:proofErr w:type="gramStart"/>
        <w:r>
          <w:rPr>
            <w:rFonts w:ascii="Consolas" w:eastAsiaTheme="minorEastAsia" w:hAnsi="Consolas" w:cs="Consolas"/>
            <w:color w:val="000000"/>
            <w:sz w:val="19"/>
            <w:szCs w:val="19"/>
            <w:highlight w:val="white"/>
          </w:rPr>
          <w:t>CNTY</w:t>
        </w:r>
        <w:r>
          <w:rPr>
            <w:rFonts w:ascii="Consolas" w:eastAsiaTheme="minorEastAsia" w:hAnsi="Consolas" w:cs="Consolas"/>
            <w:color w:val="000000"/>
            <w:sz w:val="19"/>
            <w:szCs w:val="19"/>
            <w:highlight w:val="white"/>
          </w:rPr>
          <w:t xml:space="preserve">  -</w:t>
        </w:r>
        <w:proofErr w:type="gramEnd"/>
        <w:r>
          <w:rPr>
            <w:rFonts w:ascii="Consolas" w:eastAsiaTheme="minorEastAsia" w:hAnsi="Consolas" w:cs="Consolas"/>
            <w:color w:val="000000"/>
            <w:sz w:val="19"/>
            <w:szCs w:val="19"/>
            <w:highlight w:val="white"/>
          </w:rPr>
          <w:t xml:space="preserve">&gt; </w:t>
        </w:r>
        <w:r>
          <w:rPr>
            <w:rFonts w:ascii="Consolas" w:eastAsiaTheme="minorEastAsia" w:hAnsi="Consolas" w:cs="Consolas"/>
            <w:color w:val="000000"/>
            <w:sz w:val="19"/>
            <w:szCs w:val="19"/>
            <w:highlight w:val="white"/>
          </w:rPr>
          <w:t>SHIP_TO_COUNTRY</w:t>
        </w:r>
      </w:ins>
    </w:p>
    <w:p w14:paraId="32676DA2" w14:textId="77777777" w:rsidR="00757EF3" w:rsidRPr="00FB2584" w:rsidRDefault="00757EF3" w:rsidP="00FB2584">
      <w:pPr>
        <w:rPr>
          <w:sz w:val="20"/>
        </w:rPr>
      </w:pPr>
    </w:p>
    <w:p w14:paraId="3254F1E1" w14:textId="1582797C" w:rsidR="00276BBE" w:rsidRDefault="00276BBE" w:rsidP="00276BBE">
      <w:r>
        <w:lastRenderedPageBreak/>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p w14:paraId="5674100D" w14:textId="77777777" w:rsidR="000E6C7A" w:rsidRDefault="000E6C7A" w:rsidP="00276BBE"/>
    <w:tbl>
      <w:tblPr>
        <w:tblStyle w:val="TableGrid"/>
        <w:tblW w:w="0" w:type="auto"/>
        <w:tblLook w:val="04A0" w:firstRow="1" w:lastRow="0" w:firstColumn="1" w:lastColumn="0" w:noHBand="0" w:noVBand="1"/>
      </w:tblPr>
      <w:tblGrid>
        <w:gridCol w:w="3624"/>
        <w:gridCol w:w="3549"/>
        <w:gridCol w:w="3329"/>
      </w:tblGrid>
      <w:tr w:rsidR="004A4DD9" w14:paraId="244D4E61" w14:textId="0EA143CC" w:rsidTr="00744D9E">
        <w:trPr>
          <w:cnfStyle w:val="100000000000" w:firstRow="1" w:lastRow="0" w:firstColumn="0" w:lastColumn="0" w:oddVBand="0" w:evenVBand="0" w:oddHBand="0" w:evenHBand="0" w:firstRowFirstColumn="0" w:firstRowLastColumn="0" w:lastRowFirstColumn="0" w:lastRowLastColumn="0"/>
        </w:trPr>
        <w:tc>
          <w:tcPr>
            <w:tcW w:w="3727" w:type="dxa"/>
            <w:vAlign w:val="center"/>
          </w:tcPr>
          <w:p w14:paraId="42A173EF" w14:textId="77777777" w:rsidR="00744D9E" w:rsidRDefault="00744D9E" w:rsidP="00744D9E">
            <w:pPr>
              <w:pStyle w:val="ListParagraph"/>
              <w:ind w:left="0"/>
              <w:jc w:val="center"/>
            </w:pPr>
          </w:p>
          <w:p w14:paraId="7FD00493" w14:textId="19F3B856" w:rsidR="004A4DD9" w:rsidRPr="008B22CA" w:rsidRDefault="00DB3867" w:rsidP="00744D9E">
            <w:pPr>
              <w:pStyle w:val="ListParagraph"/>
              <w:ind w:left="0"/>
              <w:jc w:val="center"/>
            </w:pPr>
            <w:r>
              <w:t>#</w:t>
            </w:r>
            <w:r w:rsidR="004A4DD9" w:rsidRPr="008B22CA">
              <w:t xml:space="preserve"> TRADEINNEWGEO</w:t>
            </w:r>
          </w:p>
          <w:p w14:paraId="6A4C7250" w14:textId="77777777" w:rsidR="004A4DD9" w:rsidRPr="008B22CA" w:rsidRDefault="004A4DD9" w:rsidP="00744D9E">
            <w:pPr>
              <w:pStyle w:val="ListParagraph"/>
              <w:ind w:left="0"/>
              <w:jc w:val="center"/>
            </w:pPr>
          </w:p>
        </w:tc>
        <w:tc>
          <w:tcPr>
            <w:tcW w:w="3614" w:type="dxa"/>
            <w:vAlign w:val="center"/>
          </w:tcPr>
          <w:p w14:paraId="343A7B85" w14:textId="77777777" w:rsidR="00744D9E" w:rsidRDefault="00744D9E" w:rsidP="00744D9E">
            <w:pPr>
              <w:pStyle w:val="ListParagraph"/>
              <w:ind w:left="0"/>
              <w:jc w:val="center"/>
            </w:pPr>
          </w:p>
          <w:p w14:paraId="11CA4B18" w14:textId="5627E34F" w:rsidR="004A4DD9" w:rsidRPr="008B22CA" w:rsidRDefault="00DB3867" w:rsidP="00744D9E">
            <w:pPr>
              <w:pStyle w:val="ListParagraph"/>
              <w:ind w:left="0"/>
              <w:jc w:val="center"/>
              <w:rPr>
                <w:b w:val="0"/>
              </w:rPr>
            </w:pPr>
            <w:r>
              <w:t>#</w:t>
            </w:r>
            <w:r w:rsidR="004A4DD9" w:rsidRPr="008B22CA">
              <w:t>MULTI_DRAWINGS_HIST</w:t>
            </w:r>
          </w:p>
          <w:p w14:paraId="18AF9E01" w14:textId="059BE878" w:rsidR="004A4DD9" w:rsidRPr="008B22CA" w:rsidRDefault="004A4DD9" w:rsidP="00744D9E">
            <w:pPr>
              <w:pStyle w:val="ListParagraph"/>
              <w:ind w:left="0"/>
              <w:jc w:val="center"/>
              <w:rPr>
                <w:b w:val="0"/>
              </w:rPr>
            </w:pPr>
          </w:p>
        </w:tc>
        <w:tc>
          <w:tcPr>
            <w:tcW w:w="3387" w:type="dxa"/>
            <w:vAlign w:val="center"/>
          </w:tcPr>
          <w:p w14:paraId="5BB2B250" w14:textId="13D0D769" w:rsidR="004A4DD9" w:rsidRPr="008B22CA" w:rsidRDefault="00DB3867" w:rsidP="008B22CA">
            <w:pPr>
              <w:pStyle w:val="ListParagraph"/>
              <w:ind w:left="0"/>
            </w:pPr>
            <w:r>
              <w:t>#</w:t>
            </w:r>
            <w:r w:rsidR="00D34F9B" w:rsidRPr="008B22CA">
              <w:t>MULTI_LC_HIST</w:t>
            </w:r>
          </w:p>
        </w:tc>
      </w:tr>
      <w:tr w:rsidR="004A4DD9" w14:paraId="17993A24" w14:textId="716F92A8" w:rsidTr="008B22CA">
        <w:tc>
          <w:tcPr>
            <w:tcW w:w="3727" w:type="dxa"/>
            <w:vAlign w:val="center"/>
          </w:tcPr>
          <w:p w14:paraId="44C493B0" w14:textId="77777777" w:rsidR="004A4DD9" w:rsidRPr="008B22CA" w:rsidRDefault="004A4DD9" w:rsidP="008B22CA">
            <w:pPr>
              <w:pStyle w:val="ListParagraph"/>
              <w:ind w:left="0"/>
            </w:pPr>
            <w:r w:rsidRPr="008B22CA">
              <w:t>ID</w:t>
            </w:r>
          </w:p>
        </w:tc>
        <w:tc>
          <w:tcPr>
            <w:tcW w:w="3614" w:type="dxa"/>
            <w:vAlign w:val="center"/>
          </w:tcPr>
          <w:p w14:paraId="4462A679" w14:textId="77777777" w:rsidR="004A4DD9" w:rsidRPr="008B22CA" w:rsidRDefault="004A4DD9" w:rsidP="008B22CA">
            <w:pPr>
              <w:pStyle w:val="ListParagraph"/>
              <w:ind w:left="0"/>
            </w:pPr>
            <w:r w:rsidRPr="008B22CA">
              <w:t>ID</w:t>
            </w:r>
          </w:p>
        </w:tc>
        <w:tc>
          <w:tcPr>
            <w:tcW w:w="3387" w:type="dxa"/>
            <w:vAlign w:val="center"/>
          </w:tcPr>
          <w:p w14:paraId="605A30F0" w14:textId="77777777" w:rsidR="004A4DD9" w:rsidRPr="008B22CA" w:rsidRDefault="004A4DD9" w:rsidP="008B22CA">
            <w:pPr>
              <w:pStyle w:val="ListParagraph"/>
              <w:ind w:left="0"/>
            </w:pPr>
          </w:p>
        </w:tc>
      </w:tr>
      <w:tr w:rsidR="004A4DD9" w14:paraId="675ACE1F" w14:textId="7F145567" w:rsidTr="008B22CA">
        <w:tc>
          <w:tcPr>
            <w:tcW w:w="3727" w:type="dxa"/>
            <w:vAlign w:val="center"/>
          </w:tcPr>
          <w:p w14:paraId="6C5823CF" w14:textId="77777777" w:rsidR="004A4DD9" w:rsidRPr="008B22CA" w:rsidRDefault="004A4DD9" w:rsidP="008B22CA">
            <w:pPr>
              <w:pStyle w:val="ListParagraph"/>
              <w:ind w:left="0"/>
            </w:pPr>
            <w:r w:rsidRPr="008B22CA">
              <w:t>FOCALENTITY</w:t>
            </w:r>
          </w:p>
        </w:tc>
        <w:tc>
          <w:tcPr>
            <w:tcW w:w="3614" w:type="dxa"/>
            <w:vAlign w:val="center"/>
          </w:tcPr>
          <w:p w14:paraId="3FA99235" w14:textId="25A1F49A" w:rsidR="004A4DD9" w:rsidRPr="008B22CA" w:rsidRDefault="004A4DD9" w:rsidP="008B22CA"/>
        </w:tc>
        <w:tc>
          <w:tcPr>
            <w:tcW w:w="3387" w:type="dxa"/>
            <w:vAlign w:val="center"/>
          </w:tcPr>
          <w:p w14:paraId="51318678" w14:textId="77777777" w:rsidR="00AF5932" w:rsidRPr="008B22CA" w:rsidRDefault="00AF5932" w:rsidP="008B22CA">
            <w:r w:rsidRPr="008B22CA">
              <w:t xml:space="preserve">For import LC types (LC_TYPE beginning with ‘I’ or ‘SO’), the FOCALENTITY is populated with </w:t>
            </w:r>
            <w:r w:rsidRPr="008B22CA">
              <w:rPr>
                <w:b/>
              </w:rPr>
              <w:t>APPLICANT_CUSTNO,</w:t>
            </w:r>
            <w:r w:rsidRPr="008B22CA">
              <w:t xml:space="preserve"> if absent then the field is populated with </w:t>
            </w:r>
            <w:r w:rsidRPr="008B22CA">
              <w:rPr>
                <w:b/>
              </w:rPr>
              <w:t>APPLICANT</w:t>
            </w:r>
            <w:r w:rsidRPr="008B22CA">
              <w:t xml:space="preserve">.  If both these fields are absent then the field is populated with the </w:t>
            </w:r>
            <w:r w:rsidRPr="008B22CA">
              <w:rPr>
                <w:b/>
              </w:rPr>
              <w:t>ID</w:t>
            </w:r>
          </w:p>
          <w:p w14:paraId="4A1D580A" w14:textId="74009137" w:rsidR="004A4DD9" w:rsidRPr="008B22CA" w:rsidRDefault="00AF5932" w:rsidP="008B22CA">
            <w:r w:rsidRPr="008B22CA">
              <w:t>For export LC types (LC_TYPES which begin with all other alphabets other than ‘I’ or ‘SO</w:t>
            </w:r>
            <w:proofErr w:type="gramStart"/>
            <w:r w:rsidRPr="008B22CA">
              <w:t>’ )</w:t>
            </w:r>
            <w:proofErr w:type="gramEnd"/>
            <w:r w:rsidRPr="008B22CA">
              <w:t xml:space="preserve"> the FOCALENTITY is populated with </w:t>
            </w:r>
            <w:r w:rsidRPr="008B22CA">
              <w:rPr>
                <w:b/>
              </w:rPr>
              <w:t>BENEFICIARY_CUSTNO,</w:t>
            </w:r>
            <w:r w:rsidRPr="008B22CA">
              <w:t xml:space="preserve"> if absent then the field is populated with the </w:t>
            </w:r>
            <w:r w:rsidRPr="008B22CA">
              <w:rPr>
                <w:b/>
              </w:rPr>
              <w:t>BENEFICIARY</w:t>
            </w:r>
            <w:r w:rsidRPr="008B22CA">
              <w:t xml:space="preserve">.If both these fields are absent then the field is populated with the </w:t>
            </w:r>
            <w:r w:rsidRPr="008B22CA">
              <w:rPr>
                <w:b/>
              </w:rPr>
              <w:t>ID</w:t>
            </w:r>
          </w:p>
        </w:tc>
      </w:tr>
      <w:tr w:rsidR="0064595A" w14:paraId="617D0236" w14:textId="62C748A1" w:rsidTr="008B22CA">
        <w:tc>
          <w:tcPr>
            <w:tcW w:w="3727" w:type="dxa"/>
            <w:vAlign w:val="center"/>
          </w:tcPr>
          <w:p w14:paraId="21A2776C" w14:textId="77777777" w:rsidR="0064595A" w:rsidRPr="008B22CA" w:rsidRDefault="0064595A" w:rsidP="008B22CA">
            <w:pPr>
              <w:pStyle w:val="ListParagraph"/>
              <w:ind w:left="0"/>
            </w:pPr>
            <w:r w:rsidRPr="008B22CA">
              <w:t>OLD_LC_NUMBER</w:t>
            </w:r>
          </w:p>
        </w:tc>
        <w:tc>
          <w:tcPr>
            <w:tcW w:w="3614" w:type="dxa"/>
            <w:vAlign w:val="center"/>
          </w:tcPr>
          <w:p w14:paraId="70CC1CE2" w14:textId="5694B5FE" w:rsidR="0064595A" w:rsidRPr="008B22CA" w:rsidRDefault="0064595A" w:rsidP="008B22CA">
            <w:pPr>
              <w:pStyle w:val="ListParagraph"/>
              <w:ind w:left="0"/>
            </w:pPr>
          </w:p>
        </w:tc>
        <w:tc>
          <w:tcPr>
            <w:tcW w:w="3387" w:type="dxa"/>
            <w:vAlign w:val="center"/>
          </w:tcPr>
          <w:p w14:paraId="123A2FE4" w14:textId="2CA707A0" w:rsidR="0064595A" w:rsidRPr="008B22CA" w:rsidRDefault="0064595A" w:rsidP="008B22CA">
            <w:pPr>
              <w:pStyle w:val="ListParagraph"/>
              <w:ind w:left="0"/>
            </w:pPr>
            <w:r w:rsidRPr="008B22CA">
              <w:t>OLD_LC_NUMBER</w:t>
            </w:r>
          </w:p>
        </w:tc>
      </w:tr>
      <w:tr w:rsidR="0064595A" w14:paraId="1E09F31E" w14:textId="5D4C0AC7" w:rsidTr="008B22CA">
        <w:tc>
          <w:tcPr>
            <w:tcW w:w="3727" w:type="dxa"/>
            <w:vAlign w:val="center"/>
          </w:tcPr>
          <w:p w14:paraId="13CAB20E" w14:textId="77777777" w:rsidR="0064595A" w:rsidRPr="008B22CA" w:rsidRDefault="0064595A" w:rsidP="008B22CA">
            <w:pPr>
              <w:pStyle w:val="ListParagraph"/>
              <w:ind w:left="0"/>
            </w:pPr>
            <w:r w:rsidRPr="008B22CA">
              <w:t>LC_TYPE</w:t>
            </w:r>
          </w:p>
        </w:tc>
        <w:tc>
          <w:tcPr>
            <w:tcW w:w="3614" w:type="dxa"/>
            <w:vAlign w:val="center"/>
          </w:tcPr>
          <w:p w14:paraId="621D6DCB" w14:textId="2216B41B" w:rsidR="0064595A" w:rsidRPr="008B22CA" w:rsidRDefault="0064595A" w:rsidP="008B22CA">
            <w:pPr>
              <w:pStyle w:val="ListParagraph"/>
              <w:ind w:left="0"/>
            </w:pPr>
          </w:p>
        </w:tc>
        <w:tc>
          <w:tcPr>
            <w:tcW w:w="3387" w:type="dxa"/>
            <w:vAlign w:val="center"/>
          </w:tcPr>
          <w:p w14:paraId="49466309" w14:textId="1EDC609D" w:rsidR="0064595A" w:rsidRPr="008B22CA" w:rsidRDefault="0064595A" w:rsidP="008B22CA">
            <w:pPr>
              <w:pStyle w:val="ListParagraph"/>
              <w:ind w:left="0"/>
            </w:pPr>
            <w:r w:rsidRPr="008B22CA">
              <w:t>LC_TYPE</w:t>
            </w:r>
          </w:p>
        </w:tc>
      </w:tr>
      <w:tr w:rsidR="0064595A" w14:paraId="27939C2A" w14:textId="2C523BF1" w:rsidTr="008B22CA">
        <w:tc>
          <w:tcPr>
            <w:tcW w:w="3727" w:type="dxa"/>
            <w:vAlign w:val="center"/>
          </w:tcPr>
          <w:p w14:paraId="7EC08EBA" w14:textId="77777777" w:rsidR="0064595A" w:rsidRPr="008B22CA" w:rsidRDefault="0064595A" w:rsidP="008B22CA">
            <w:pPr>
              <w:pStyle w:val="ListParagraph"/>
              <w:ind w:left="0"/>
            </w:pPr>
            <w:r w:rsidRPr="008B22CA">
              <w:t>HIGHRISKCUSTOMER</w:t>
            </w:r>
          </w:p>
        </w:tc>
        <w:tc>
          <w:tcPr>
            <w:tcW w:w="3614" w:type="dxa"/>
            <w:vAlign w:val="center"/>
          </w:tcPr>
          <w:p w14:paraId="3C3064B1" w14:textId="77777777" w:rsidR="0064595A" w:rsidRPr="008B22CA" w:rsidRDefault="0064595A" w:rsidP="008B22CA">
            <w:pPr>
              <w:pStyle w:val="ListParagraph"/>
              <w:ind w:left="0"/>
            </w:pPr>
            <w:r w:rsidRPr="008B22CA">
              <w:t>Refer step 12</w:t>
            </w:r>
          </w:p>
        </w:tc>
        <w:tc>
          <w:tcPr>
            <w:tcW w:w="3387" w:type="dxa"/>
            <w:vAlign w:val="center"/>
          </w:tcPr>
          <w:p w14:paraId="69D26710" w14:textId="77777777" w:rsidR="0064595A" w:rsidRPr="008B22CA" w:rsidRDefault="0064595A" w:rsidP="008B22CA">
            <w:pPr>
              <w:pStyle w:val="ListParagraph"/>
              <w:ind w:left="0"/>
            </w:pPr>
          </w:p>
        </w:tc>
      </w:tr>
      <w:tr w:rsidR="0064595A" w14:paraId="0B139F6C" w14:textId="47C8BAD6" w:rsidTr="008B22CA">
        <w:tc>
          <w:tcPr>
            <w:tcW w:w="3727" w:type="dxa"/>
            <w:vAlign w:val="center"/>
          </w:tcPr>
          <w:p w14:paraId="64DAC422" w14:textId="77777777" w:rsidR="0064595A" w:rsidRPr="008B22CA" w:rsidRDefault="0064595A" w:rsidP="008B22CA">
            <w:pPr>
              <w:pStyle w:val="ListParagraph"/>
              <w:ind w:left="0"/>
            </w:pPr>
            <w:r w:rsidRPr="008B22CA">
              <w:t>NEWSHIPFMCOUNTRY</w:t>
            </w:r>
          </w:p>
        </w:tc>
        <w:tc>
          <w:tcPr>
            <w:tcW w:w="3614" w:type="dxa"/>
            <w:vAlign w:val="center"/>
          </w:tcPr>
          <w:p w14:paraId="37A33421" w14:textId="77777777" w:rsidR="0064595A" w:rsidRPr="008B22CA" w:rsidRDefault="0064595A" w:rsidP="008B22CA">
            <w:pPr>
              <w:pStyle w:val="ListParagraph"/>
              <w:ind w:left="0"/>
            </w:pPr>
            <w:r w:rsidRPr="008B22CA">
              <w:t>Refer step 7</w:t>
            </w:r>
          </w:p>
        </w:tc>
        <w:tc>
          <w:tcPr>
            <w:tcW w:w="3387" w:type="dxa"/>
            <w:vAlign w:val="center"/>
          </w:tcPr>
          <w:p w14:paraId="7AB47E67" w14:textId="77777777" w:rsidR="0064595A" w:rsidRPr="008B22CA" w:rsidRDefault="0064595A" w:rsidP="008B22CA">
            <w:pPr>
              <w:pStyle w:val="ListParagraph"/>
              <w:ind w:left="0"/>
            </w:pPr>
          </w:p>
        </w:tc>
      </w:tr>
      <w:tr w:rsidR="0064595A" w14:paraId="7860AE55" w14:textId="79622D60" w:rsidTr="008B22CA">
        <w:tc>
          <w:tcPr>
            <w:tcW w:w="3727" w:type="dxa"/>
            <w:vAlign w:val="center"/>
          </w:tcPr>
          <w:p w14:paraId="0AD7A603" w14:textId="77777777" w:rsidR="0064595A" w:rsidRPr="008B22CA" w:rsidRDefault="0064595A" w:rsidP="008B22CA">
            <w:pPr>
              <w:pStyle w:val="ListParagraph"/>
              <w:ind w:left="0"/>
            </w:pPr>
            <w:r w:rsidRPr="008B22CA">
              <w:t>NEWORIGCOUNTRY</w:t>
            </w:r>
          </w:p>
        </w:tc>
        <w:tc>
          <w:tcPr>
            <w:tcW w:w="3614" w:type="dxa"/>
            <w:vAlign w:val="center"/>
          </w:tcPr>
          <w:p w14:paraId="0E088846" w14:textId="77777777" w:rsidR="0064595A" w:rsidRPr="008B22CA" w:rsidRDefault="0064595A" w:rsidP="008B22CA">
            <w:pPr>
              <w:pStyle w:val="ListParagraph"/>
              <w:ind w:left="0"/>
            </w:pPr>
            <w:r w:rsidRPr="008B22CA">
              <w:t>Refer step 9</w:t>
            </w:r>
          </w:p>
        </w:tc>
        <w:tc>
          <w:tcPr>
            <w:tcW w:w="3387" w:type="dxa"/>
            <w:vAlign w:val="center"/>
          </w:tcPr>
          <w:p w14:paraId="4673B4BC" w14:textId="77777777" w:rsidR="0064595A" w:rsidRPr="008B22CA" w:rsidRDefault="0064595A" w:rsidP="008B22CA">
            <w:pPr>
              <w:pStyle w:val="ListParagraph"/>
              <w:ind w:left="0"/>
            </w:pPr>
          </w:p>
        </w:tc>
      </w:tr>
      <w:tr w:rsidR="0064595A" w14:paraId="3DFF121F" w14:textId="5FE969AF" w:rsidTr="008B22CA">
        <w:tc>
          <w:tcPr>
            <w:tcW w:w="3727" w:type="dxa"/>
            <w:vAlign w:val="center"/>
          </w:tcPr>
          <w:p w14:paraId="300CE8F8" w14:textId="77777777" w:rsidR="0064595A" w:rsidRPr="008B22CA" w:rsidRDefault="0064595A" w:rsidP="008B22CA">
            <w:pPr>
              <w:pStyle w:val="ListParagraph"/>
              <w:ind w:left="0"/>
            </w:pPr>
            <w:r w:rsidRPr="008B22CA">
              <w:t>NEWSHIPTOCOUNTRY</w:t>
            </w:r>
          </w:p>
        </w:tc>
        <w:tc>
          <w:tcPr>
            <w:tcW w:w="3614" w:type="dxa"/>
            <w:vAlign w:val="center"/>
          </w:tcPr>
          <w:p w14:paraId="7A522FC2" w14:textId="77777777" w:rsidR="0064595A" w:rsidRPr="008B22CA" w:rsidRDefault="0064595A" w:rsidP="008B22CA">
            <w:pPr>
              <w:pStyle w:val="ListParagraph"/>
              <w:ind w:left="0"/>
            </w:pPr>
            <w:r w:rsidRPr="008B22CA">
              <w:t>Refer step 11</w:t>
            </w:r>
          </w:p>
        </w:tc>
        <w:tc>
          <w:tcPr>
            <w:tcW w:w="3387" w:type="dxa"/>
            <w:vAlign w:val="center"/>
          </w:tcPr>
          <w:p w14:paraId="1888532A" w14:textId="77777777" w:rsidR="0064595A" w:rsidRPr="008B22CA" w:rsidRDefault="0064595A" w:rsidP="008B22CA">
            <w:pPr>
              <w:pStyle w:val="ListParagraph"/>
              <w:ind w:left="0"/>
            </w:pPr>
          </w:p>
        </w:tc>
      </w:tr>
      <w:tr w:rsidR="0064595A" w14:paraId="3B352314" w14:textId="40EB3E03" w:rsidTr="008B22CA">
        <w:tc>
          <w:tcPr>
            <w:tcW w:w="3727" w:type="dxa"/>
            <w:vAlign w:val="center"/>
          </w:tcPr>
          <w:p w14:paraId="7D6717A2" w14:textId="77777777" w:rsidR="0064595A" w:rsidRPr="008B22CA" w:rsidRDefault="0064595A" w:rsidP="008B22CA">
            <w:pPr>
              <w:pStyle w:val="ListParagraph"/>
              <w:ind w:left="0"/>
            </w:pPr>
            <w:r w:rsidRPr="008B22CA">
              <w:t>DRAWING_TYPE</w:t>
            </w:r>
          </w:p>
        </w:tc>
        <w:tc>
          <w:tcPr>
            <w:tcW w:w="3614" w:type="dxa"/>
            <w:vAlign w:val="center"/>
          </w:tcPr>
          <w:p w14:paraId="7702A306" w14:textId="77777777" w:rsidR="0064595A" w:rsidRPr="008B22CA" w:rsidRDefault="0064595A" w:rsidP="008B22CA">
            <w:pPr>
              <w:pStyle w:val="ListParagraph"/>
              <w:ind w:left="0"/>
            </w:pPr>
            <w:r w:rsidRPr="008B22CA">
              <w:t>DRAWING_TYPE</w:t>
            </w:r>
          </w:p>
        </w:tc>
        <w:tc>
          <w:tcPr>
            <w:tcW w:w="3387" w:type="dxa"/>
            <w:vAlign w:val="center"/>
          </w:tcPr>
          <w:p w14:paraId="1BB6C512" w14:textId="77777777" w:rsidR="0064595A" w:rsidRPr="008B22CA" w:rsidRDefault="0064595A" w:rsidP="008B22CA">
            <w:pPr>
              <w:pStyle w:val="ListParagraph"/>
              <w:ind w:left="0"/>
            </w:pPr>
          </w:p>
        </w:tc>
      </w:tr>
      <w:tr w:rsidR="0064595A" w14:paraId="35DF97D1" w14:textId="4DB2FE0F" w:rsidTr="008B22CA">
        <w:tc>
          <w:tcPr>
            <w:tcW w:w="3727" w:type="dxa"/>
            <w:vAlign w:val="center"/>
          </w:tcPr>
          <w:p w14:paraId="008F8086" w14:textId="77777777" w:rsidR="0064595A" w:rsidRPr="008B22CA" w:rsidRDefault="0064595A" w:rsidP="008B22CA">
            <w:pPr>
              <w:pStyle w:val="ListParagraph"/>
              <w:ind w:left="0"/>
            </w:pPr>
            <w:r w:rsidRPr="008B22CA">
              <w:lastRenderedPageBreak/>
              <w:t>COUNTRY_ORIG</w:t>
            </w:r>
          </w:p>
        </w:tc>
        <w:tc>
          <w:tcPr>
            <w:tcW w:w="3614" w:type="dxa"/>
            <w:vAlign w:val="center"/>
          </w:tcPr>
          <w:p w14:paraId="1C424862" w14:textId="77777777" w:rsidR="0064595A" w:rsidRPr="008B22CA" w:rsidRDefault="0064595A" w:rsidP="008B22CA">
            <w:pPr>
              <w:pStyle w:val="ListParagraph"/>
              <w:ind w:left="0"/>
            </w:pPr>
            <w:r w:rsidRPr="008B22CA">
              <w:t>COUNTRY_ORIG</w:t>
            </w:r>
          </w:p>
        </w:tc>
        <w:tc>
          <w:tcPr>
            <w:tcW w:w="3387" w:type="dxa"/>
            <w:vAlign w:val="center"/>
          </w:tcPr>
          <w:p w14:paraId="66C959F7" w14:textId="77777777" w:rsidR="0064595A" w:rsidRPr="008B22CA" w:rsidRDefault="0064595A" w:rsidP="008B22CA">
            <w:pPr>
              <w:pStyle w:val="ListParagraph"/>
              <w:ind w:left="0"/>
            </w:pPr>
          </w:p>
        </w:tc>
      </w:tr>
      <w:tr w:rsidR="0064595A" w14:paraId="6995C39C" w14:textId="558D54BC" w:rsidTr="008B22CA">
        <w:tc>
          <w:tcPr>
            <w:tcW w:w="3727" w:type="dxa"/>
            <w:vAlign w:val="center"/>
          </w:tcPr>
          <w:p w14:paraId="5DD00574" w14:textId="77777777" w:rsidR="0064595A" w:rsidRPr="008B22CA" w:rsidRDefault="0064595A" w:rsidP="008B22CA">
            <w:pPr>
              <w:pStyle w:val="ListParagraph"/>
              <w:ind w:left="0"/>
            </w:pPr>
            <w:r w:rsidRPr="008B22CA">
              <w:t>SHIP_FM_COUNTRY</w:t>
            </w:r>
          </w:p>
        </w:tc>
        <w:tc>
          <w:tcPr>
            <w:tcW w:w="3614" w:type="dxa"/>
            <w:vAlign w:val="center"/>
          </w:tcPr>
          <w:p w14:paraId="106E112E" w14:textId="77777777" w:rsidR="0064595A" w:rsidRPr="008B22CA" w:rsidRDefault="0064595A" w:rsidP="008B22CA">
            <w:pPr>
              <w:pStyle w:val="ListParagraph"/>
              <w:ind w:left="0"/>
            </w:pPr>
            <w:r w:rsidRPr="008B22CA">
              <w:t>SHIP_FM_COUNTRY</w:t>
            </w:r>
          </w:p>
        </w:tc>
        <w:tc>
          <w:tcPr>
            <w:tcW w:w="3387" w:type="dxa"/>
            <w:vAlign w:val="center"/>
          </w:tcPr>
          <w:p w14:paraId="29F8A1BD" w14:textId="77777777" w:rsidR="0064595A" w:rsidRPr="008B22CA" w:rsidRDefault="0064595A" w:rsidP="008B22CA">
            <w:pPr>
              <w:pStyle w:val="ListParagraph"/>
              <w:ind w:left="0"/>
            </w:pPr>
          </w:p>
        </w:tc>
      </w:tr>
      <w:tr w:rsidR="0064595A" w14:paraId="69750147" w14:textId="4261A9A6" w:rsidTr="008B22CA">
        <w:tc>
          <w:tcPr>
            <w:tcW w:w="3727" w:type="dxa"/>
            <w:vAlign w:val="center"/>
          </w:tcPr>
          <w:p w14:paraId="317E36D4" w14:textId="77777777" w:rsidR="0064595A" w:rsidRPr="008B22CA" w:rsidRDefault="0064595A" w:rsidP="008B22CA">
            <w:pPr>
              <w:pStyle w:val="ListParagraph"/>
              <w:ind w:left="0"/>
            </w:pPr>
            <w:r w:rsidRPr="008B22CA">
              <w:t>SHIP_TO_COUNTRY</w:t>
            </w:r>
          </w:p>
        </w:tc>
        <w:tc>
          <w:tcPr>
            <w:tcW w:w="3614" w:type="dxa"/>
            <w:vAlign w:val="center"/>
          </w:tcPr>
          <w:p w14:paraId="520A1FDB" w14:textId="77777777" w:rsidR="0064595A" w:rsidRPr="008B22CA" w:rsidRDefault="0064595A" w:rsidP="008B22CA">
            <w:pPr>
              <w:pStyle w:val="ListParagraph"/>
              <w:ind w:left="0"/>
            </w:pPr>
            <w:r w:rsidRPr="008B22CA">
              <w:t>SHIP_TO_COUNTRY</w:t>
            </w:r>
          </w:p>
        </w:tc>
        <w:tc>
          <w:tcPr>
            <w:tcW w:w="3387" w:type="dxa"/>
            <w:vAlign w:val="center"/>
          </w:tcPr>
          <w:p w14:paraId="37B624EA" w14:textId="77777777" w:rsidR="0064595A" w:rsidRPr="008B22CA" w:rsidRDefault="0064595A" w:rsidP="008B22CA">
            <w:pPr>
              <w:pStyle w:val="ListParagraph"/>
              <w:ind w:left="0"/>
            </w:pPr>
          </w:p>
        </w:tc>
      </w:tr>
      <w:tr w:rsidR="0064595A" w14:paraId="44E686B1" w14:textId="61B2F627" w:rsidTr="008B22CA">
        <w:tc>
          <w:tcPr>
            <w:tcW w:w="3727" w:type="dxa"/>
            <w:vAlign w:val="center"/>
          </w:tcPr>
          <w:p w14:paraId="48BEF023" w14:textId="77777777" w:rsidR="0064595A" w:rsidRPr="008B22CA" w:rsidRDefault="0064595A" w:rsidP="008B22CA">
            <w:pPr>
              <w:pStyle w:val="ListParagraph"/>
              <w:ind w:left="0"/>
            </w:pPr>
            <w:r w:rsidRPr="008B22CA">
              <w:t>VESSEL_NAME</w:t>
            </w:r>
          </w:p>
        </w:tc>
        <w:tc>
          <w:tcPr>
            <w:tcW w:w="3614" w:type="dxa"/>
            <w:vAlign w:val="center"/>
          </w:tcPr>
          <w:p w14:paraId="600F4568" w14:textId="77777777" w:rsidR="0064595A" w:rsidRPr="008B22CA" w:rsidRDefault="0064595A" w:rsidP="008B22CA">
            <w:pPr>
              <w:pStyle w:val="ListParagraph"/>
              <w:ind w:left="0"/>
            </w:pPr>
            <w:r w:rsidRPr="008B22CA">
              <w:t>VESSEL_NAME</w:t>
            </w:r>
          </w:p>
        </w:tc>
        <w:tc>
          <w:tcPr>
            <w:tcW w:w="3387" w:type="dxa"/>
            <w:vAlign w:val="center"/>
          </w:tcPr>
          <w:p w14:paraId="299A2B82" w14:textId="77777777" w:rsidR="0064595A" w:rsidRPr="008B22CA" w:rsidRDefault="0064595A" w:rsidP="008B22CA">
            <w:pPr>
              <w:pStyle w:val="ListParagraph"/>
              <w:ind w:left="0"/>
            </w:pPr>
          </w:p>
        </w:tc>
      </w:tr>
      <w:tr w:rsidR="0064595A" w14:paraId="455C5721" w14:textId="1A83DEF0" w:rsidTr="008B22CA">
        <w:tc>
          <w:tcPr>
            <w:tcW w:w="3727" w:type="dxa"/>
            <w:vAlign w:val="center"/>
          </w:tcPr>
          <w:p w14:paraId="5AC9FAF5" w14:textId="77777777" w:rsidR="0064595A" w:rsidRPr="008B22CA" w:rsidRDefault="0064595A" w:rsidP="008B22CA">
            <w:pPr>
              <w:pStyle w:val="ListParagraph"/>
              <w:ind w:left="0"/>
            </w:pPr>
            <w:r w:rsidRPr="008B22CA">
              <w:t>VOYAGE_NUMBER</w:t>
            </w:r>
          </w:p>
        </w:tc>
        <w:tc>
          <w:tcPr>
            <w:tcW w:w="3614" w:type="dxa"/>
            <w:vAlign w:val="center"/>
          </w:tcPr>
          <w:p w14:paraId="11AD6DDC" w14:textId="77777777" w:rsidR="0064595A" w:rsidRPr="008B22CA" w:rsidRDefault="0064595A" w:rsidP="008B22CA">
            <w:pPr>
              <w:pStyle w:val="ListParagraph"/>
              <w:ind w:left="0"/>
            </w:pPr>
            <w:r w:rsidRPr="008B22CA">
              <w:t>VOYAGE_NUMBER</w:t>
            </w:r>
          </w:p>
        </w:tc>
        <w:tc>
          <w:tcPr>
            <w:tcW w:w="3387" w:type="dxa"/>
            <w:vAlign w:val="center"/>
          </w:tcPr>
          <w:p w14:paraId="500C6651" w14:textId="77777777" w:rsidR="0064595A" w:rsidRPr="008B22CA" w:rsidRDefault="0064595A" w:rsidP="008B22CA">
            <w:pPr>
              <w:pStyle w:val="ListParagraph"/>
              <w:ind w:left="0"/>
            </w:pPr>
          </w:p>
        </w:tc>
      </w:tr>
      <w:tr w:rsidR="0064595A" w14:paraId="2702944A" w14:textId="06BE160F" w:rsidTr="008B22CA">
        <w:tc>
          <w:tcPr>
            <w:tcW w:w="3727" w:type="dxa"/>
            <w:vAlign w:val="center"/>
          </w:tcPr>
          <w:p w14:paraId="02876E66" w14:textId="77777777" w:rsidR="0064595A" w:rsidRPr="008B22CA" w:rsidRDefault="0064595A" w:rsidP="008B22CA">
            <w:pPr>
              <w:pStyle w:val="ListParagraph"/>
              <w:ind w:left="0"/>
            </w:pPr>
            <w:r w:rsidRPr="008B22CA">
              <w:t>DOCUMENT_AMOUNT</w:t>
            </w:r>
          </w:p>
        </w:tc>
        <w:tc>
          <w:tcPr>
            <w:tcW w:w="3614" w:type="dxa"/>
            <w:vAlign w:val="center"/>
          </w:tcPr>
          <w:p w14:paraId="20A2F7A1" w14:textId="77777777" w:rsidR="0064595A" w:rsidRPr="008B22CA" w:rsidRDefault="0064595A" w:rsidP="008B22CA">
            <w:pPr>
              <w:pStyle w:val="ListParagraph"/>
              <w:ind w:left="0"/>
            </w:pPr>
            <w:r w:rsidRPr="008B22CA">
              <w:t>DOCUMENT_AMOUNT</w:t>
            </w:r>
          </w:p>
        </w:tc>
        <w:tc>
          <w:tcPr>
            <w:tcW w:w="3387" w:type="dxa"/>
            <w:vAlign w:val="center"/>
          </w:tcPr>
          <w:p w14:paraId="4560EEC1" w14:textId="77777777" w:rsidR="0064595A" w:rsidRPr="008B22CA" w:rsidRDefault="0064595A" w:rsidP="008B22CA">
            <w:pPr>
              <w:pStyle w:val="ListParagraph"/>
              <w:ind w:left="0"/>
            </w:pPr>
          </w:p>
        </w:tc>
      </w:tr>
      <w:tr w:rsidR="0073669F" w14:paraId="2B1B3942" w14:textId="32B42985" w:rsidTr="008B22CA">
        <w:tc>
          <w:tcPr>
            <w:tcW w:w="3727" w:type="dxa"/>
            <w:vAlign w:val="center"/>
          </w:tcPr>
          <w:p w14:paraId="28FF993A" w14:textId="77777777" w:rsidR="0073669F" w:rsidRPr="008B22CA" w:rsidRDefault="0073669F" w:rsidP="008B22CA">
            <w:pPr>
              <w:pStyle w:val="ListParagraph"/>
              <w:ind w:left="0"/>
            </w:pPr>
            <w:r w:rsidRPr="008B22CA">
              <w:t>LC_AMOUNT</w:t>
            </w:r>
          </w:p>
        </w:tc>
        <w:tc>
          <w:tcPr>
            <w:tcW w:w="3614" w:type="dxa"/>
            <w:vAlign w:val="center"/>
          </w:tcPr>
          <w:p w14:paraId="70A5FE57" w14:textId="656F9DFF" w:rsidR="0073669F" w:rsidRPr="008B22CA" w:rsidRDefault="0073669F" w:rsidP="008B22CA">
            <w:pPr>
              <w:pStyle w:val="ListParagraph"/>
              <w:ind w:left="0"/>
            </w:pPr>
          </w:p>
        </w:tc>
        <w:tc>
          <w:tcPr>
            <w:tcW w:w="3387" w:type="dxa"/>
            <w:vAlign w:val="center"/>
          </w:tcPr>
          <w:p w14:paraId="44A9B120" w14:textId="5FC1C229" w:rsidR="0073669F" w:rsidRPr="008B22CA" w:rsidRDefault="0073669F" w:rsidP="008B22CA">
            <w:pPr>
              <w:pStyle w:val="ListParagraph"/>
              <w:ind w:left="0"/>
            </w:pPr>
            <w:r w:rsidRPr="008B22CA">
              <w:t>LC_AMOUNT</w:t>
            </w:r>
          </w:p>
        </w:tc>
      </w:tr>
      <w:tr w:rsidR="0073669F" w14:paraId="1EF2359D" w14:textId="3CFD0259" w:rsidTr="008B22CA">
        <w:tc>
          <w:tcPr>
            <w:tcW w:w="3727" w:type="dxa"/>
            <w:vAlign w:val="center"/>
          </w:tcPr>
          <w:p w14:paraId="4E7050CC" w14:textId="77777777" w:rsidR="0073669F" w:rsidRPr="008B22CA" w:rsidRDefault="0073669F" w:rsidP="008B22CA">
            <w:pPr>
              <w:pStyle w:val="ListParagraph"/>
              <w:ind w:left="0"/>
            </w:pPr>
            <w:r w:rsidRPr="008B22CA">
              <w:t>LC_NUMBER</w:t>
            </w:r>
          </w:p>
        </w:tc>
        <w:tc>
          <w:tcPr>
            <w:tcW w:w="3614" w:type="dxa"/>
            <w:vAlign w:val="center"/>
          </w:tcPr>
          <w:p w14:paraId="45D88850" w14:textId="060D2FBC" w:rsidR="0073669F" w:rsidRPr="008B22CA" w:rsidRDefault="0073669F" w:rsidP="008B22CA">
            <w:pPr>
              <w:pStyle w:val="ListParagraph"/>
              <w:ind w:left="0"/>
            </w:pPr>
          </w:p>
        </w:tc>
        <w:tc>
          <w:tcPr>
            <w:tcW w:w="3387" w:type="dxa"/>
            <w:vAlign w:val="center"/>
          </w:tcPr>
          <w:p w14:paraId="514FF57C" w14:textId="27429309" w:rsidR="0073669F" w:rsidRPr="008B22CA" w:rsidRDefault="0073669F" w:rsidP="008B22CA">
            <w:pPr>
              <w:pStyle w:val="ListParagraph"/>
              <w:ind w:left="0"/>
            </w:pPr>
            <w:r w:rsidRPr="008B22CA">
              <w:t>LC_NUMBER</w:t>
            </w:r>
          </w:p>
        </w:tc>
      </w:tr>
      <w:tr w:rsidR="0073669F" w14:paraId="457B14F8" w14:textId="03897822" w:rsidTr="008B22CA">
        <w:tc>
          <w:tcPr>
            <w:tcW w:w="3727" w:type="dxa"/>
            <w:vAlign w:val="center"/>
          </w:tcPr>
          <w:p w14:paraId="4CFF85A0" w14:textId="77777777" w:rsidR="0073669F" w:rsidRPr="008B22CA" w:rsidRDefault="0073669F" w:rsidP="008B22CA">
            <w:pPr>
              <w:pStyle w:val="ListParagraph"/>
              <w:ind w:left="0"/>
            </w:pPr>
            <w:r w:rsidRPr="008B22CA">
              <w:t>TRANS_DATE</w:t>
            </w:r>
          </w:p>
        </w:tc>
        <w:tc>
          <w:tcPr>
            <w:tcW w:w="3614" w:type="dxa"/>
            <w:vAlign w:val="center"/>
          </w:tcPr>
          <w:p w14:paraId="01B630CF" w14:textId="77777777" w:rsidR="0073669F" w:rsidRPr="008B22CA" w:rsidRDefault="0073669F" w:rsidP="008B22CA">
            <w:pPr>
              <w:pStyle w:val="ListParagraph"/>
              <w:ind w:left="0"/>
            </w:pPr>
            <w:r w:rsidRPr="008B22CA">
              <w:t>DOC_RECE_DT</w:t>
            </w:r>
          </w:p>
        </w:tc>
        <w:tc>
          <w:tcPr>
            <w:tcW w:w="3387" w:type="dxa"/>
            <w:vAlign w:val="center"/>
          </w:tcPr>
          <w:p w14:paraId="4BD25AE9" w14:textId="77777777" w:rsidR="0073669F" w:rsidRPr="008B22CA" w:rsidRDefault="0073669F" w:rsidP="008B22CA">
            <w:pPr>
              <w:pStyle w:val="ListParagraph"/>
              <w:ind w:left="0"/>
            </w:pPr>
          </w:p>
        </w:tc>
      </w:tr>
      <w:tr w:rsidR="0073669F" w14:paraId="2BFF41F3" w14:textId="5FF67D13" w:rsidTr="008B22CA">
        <w:tc>
          <w:tcPr>
            <w:tcW w:w="3727" w:type="dxa"/>
            <w:vAlign w:val="center"/>
          </w:tcPr>
          <w:p w14:paraId="1DE04889" w14:textId="77777777" w:rsidR="0073669F" w:rsidRPr="008B22CA" w:rsidRDefault="0073669F" w:rsidP="008B22CA">
            <w:pPr>
              <w:pStyle w:val="ListParagraph"/>
              <w:ind w:left="0"/>
            </w:pPr>
            <w:r w:rsidRPr="008B22CA">
              <w:t>VALUE_DATE</w:t>
            </w:r>
          </w:p>
        </w:tc>
        <w:tc>
          <w:tcPr>
            <w:tcW w:w="3614" w:type="dxa"/>
            <w:vAlign w:val="center"/>
          </w:tcPr>
          <w:p w14:paraId="404B8377" w14:textId="77777777" w:rsidR="0073669F" w:rsidRPr="008B22CA" w:rsidRDefault="0073669F" w:rsidP="008B22CA">
            <w:pPr>
              <w:pStyle w:val="ListParagraph"/>
              <w:ind w:left="0"/>
            </w:pPr>
            <w:r w:rsidRPr="008B22CA">
              <w:t>VALUE_DATE</w:t>
            </w:r>
          </w:p>
        </w:tc>
        <w:tc>
          <w:tcPr>
            <w:tcW w:w="3387" w:type="dxa"/>
            <w:vAlign w:val="center"/>
          </w:tcPr>
          <w:p w14:paraId="0E293957" w14:textId="77777777" w:rsidR="0073669F" w:rsidRPr="008B22CA" w:rsidRDefault="0073669F" w:rsidP="008B22CA">
            <w:pPr>
              <w:pStyle w:val="ListParagraph"/>
              <w:ind w:left="0"/>
            </w:pPr>
          </w:p>
        </w:tc>
      </w:tr>
      <w:tr w:rsidR="0073669F" w14:paraId="04586ECE" w14:textId="5E89869C" w:rsidTr="008B22CA">
        <w:tc>
          <w:tcPr>
            <w:tcW w:w="3727" w:type="dxa"/>
            <w:vAlign w:val="center"/>
          </w:tcPr>
          <w:p w14:paraId="7A91D952" w14:textId="77777777" w:rsidR="0073669F" w:rsidRPr="008B22CA" w:rsidRDefault="0073669F" w:rsidP="008B22CA">
            <w:pPr>
              <w:pStyle w:val="ListParagraph"/>
              <w:ind w:left="0"/>
            </w:pPr>
            <w:r w:rsidRPr="008B22CA">
              <w:t>DATE_TIME</w:t>
            </w:r>
          </w:p>
        </w:tc>
        <w:tc>
          <w:tcPr>
            <w:tcW w:w="3614" w:type="dxa"/>
            <w:vAlign w:val="center"/>
          </w:tcPr>
          <w:p w14:paraId="484B1B05" w14:textId="77777777" w:rsidR="0073669F" w:rsidRPr="008B22CA" w:rsidRDefault="0073669F" w:rsidP="008B22CA">
            <w:pPr>
              <w:pStyle w:val="ListParagraph"/>
              <w:ind w:left="0"/>
            </w:pPr>
            <w:r w:rsidRPr="008B22CA">
              <w:t>DATE_TIME</w:t>
            </w:r>
          </w:p>
        </w:tc>
        <w:tc>
          <w:tcPr>
            <w:tcW w:w="3387" w:type="dxa"/>
            <w:vAlign w:val="center"/>
          </w:tcPr>
          <w:p w14:paraId="5CFDFDDD" w14:textId="77777777" w:rsidR="0073669F" w:rsidRPr="008B22CA" w:rsidRDefault="0073669F" w:rsidP="008B22CA">
            <w:pPr>
              <w:pStyle w:val="ListParagraph"/>
              <w:ind w:left="0"/>
            </w:pPr>
          </w:p>
        </w:tc>
      </w:tr>
      <w:tr w:rsidR="00785E56" w14:paraId="2E943782" w14:textId="1700F668" w:rsidTr="008B22CA">
        <w:tc>
          <w:tcPr>
            <w:tcW w:w="3727" w:type="dxa"/>
            <w:vAlign w:val="center"/>
          </w:tcPr>
          <w:p w14:paraId="4F9F7C19" w14:textId="77777777" w:rsidR="00785E56" w:rsidRPr="008B22CA" w:rsidRDefault="00785E56" w:rsidP="008B22CA">
            <w:pPr>
              <w:pStyle w:val="ListParagraph"/>
              <w:ind w:left="0"/>
            </w:pPr>
            <w:r w:rsidRPr="008B22CA">
              <w:t>APPLICANT</w:t>
            </w:r>
          </w:p>
        </w:tc>
        <w:tc>
          <w:tcPr>
            <w:tcW w:w="3614" w:type="dxa"/>
            <w:vAlign w:val="center"/>
          </w:tcPr>
          <w:p w14:paraId="3468ABD1" w14:textId="15522263" w:rsidR="00785E56" w:rsidRPr="008B22CA" w:rsidRDefault="00785E56" w:rsidP="008B22CA">
            <w:pPr>
              <w:pStyle w:val="ListParagraph"/>
              <w:ind w:left="0"/>
            </w:pPr>
          </w:p>
        </w:tc>
        <w:tc>
          <w:tcPr>
            <w:tcW w:w="3387" w:type="dxa"/>
            <w:vAlign w:val="center"/>
          </w:tcPr>
          <w:p w14:paraId="1AF9B592" w14:textId="70456FE6" w:rsidR="00785E56" w:rsidRPr="008B22CA" w:rsidRDefault="00785E56" w:rsidP="008B22CA">
            <w:pPr>
              <w:pStyle w:val="ListParagraph"/>
              <w:ind w:left="0"/>
            </w:pPr>
            <w:r w:rsidRPr="008B22CA">
              <w:t>APPLICANT</w:t>
            </w:r>
          </w:p>
        </w:tc>
      </w:tr>
      <w:tr w:rsidR="00785E56" w14:paraId="196B4D52" w14:textId="78B767F2" w:rsidTr="008B22CA">
        <w:tc>
          <w:tcPr>
            <w:tcW w:w="3727" w:type="dxa"/>
            <w:vAlign w:val="center"/>
          </w:tcPr>
          <w:p w14:paraId="0722541E" w14:textId="77777777" w:rsidR="00785E56" w:rsidRPr="008B22CA" w:rsidRDefault="00785E56" w:rsidP="008B22CA">
            <w:pPr>
              <w:pStyle w:val="ListParagraph"/>
              <w:ind w:left="0"/>
            </w:pPr>
            <w:r w:rsidRPr="008B22CA">
              <w:t>APPLICANT_CUSTNO</w:t>
            </w:r>
          </w:p>
        </w:tc>
        <w:tc>
          <w:tcPr>
            <w:tcW w:w="3614" w:type="dxa"/>
            <w:vAlign w:val="center"/>
          </w:tcPr>
          <w:p w14:paraId="4B01A6DD" w14:textId="0AFDDA27" w:rsidR="00785E56" w:rsidRPr="008B22CA" w:rsidRDefault="00785E56" w:rsidP="008B22CA">
            <w:pPr>
              <w:pStyle w:val="ListParagraph"/>
              <w:ind w:left="0"/>
            </w:pPr>
          </w:p>
        </w:tc>
        <w:tc>
          <w:tcPr>
            <w:tcW w:w="3387" w:type="dxa"/>
            <w:vAlign w:val="center"/>
          </w:tcPr>
          <w:p w14:paraId="2F1B9AD0" w14:textId="32E2BA6C" w:rsidR="00785E56" w:rsidRPr="008B22CA" w:rsidRDefault="00785E56" w:rsidP="008B22CA">
            <w:pPr>
              <w:pStyle w:val="ListParagraph"/>
              <w:ind w:left="0"/>
            </w:pPr>
            <w:r w:rsidRPr="008B22CA">
              <w:t>APPLICANT_CUSTNO</w:t>
            </w:r>
          </w:p>
        </w:tc>
      </w:tr>
      <w:tr w:rsidR="00785E56" w14:paraId="2D0CADB1" w14:textId="510EE69E" w:rsidTr="008B22CA">
        <w:tc>
          <w:tcPr>
            <w:tcW w:w="3727" w:type="dxa"/>
            <w:vAlign w:val="center"/>
          </w:tcPr>
          <w:p w14:paraId="4481FEE2" w14:textId="77777777" w:rsidR="00785E56" w:rsidRPr="008B22CA" w:rsidRDefault="00785E56" w:rsidP="008B22CA">
            <w:pPr>
              <w:pStyle w:val="ListParagraph"/>
              <w:ind w:left="0"/>
            </w:pPr>
            <w:r w:rsidRPr="008B22CA">
              <w:t>APPLICANT_ACC</w:t>
            </w:r>
          </w:p>
        </w:tc>
        <w:tc>
          <w:tcPr>
            <w:tcW w:w="3614" w:type="dxa"/>
            <w:vAlign w:val="center"/>
          </w:tcPr>
          <w:p w14:paraId="4A1BF181" w14:textId="47A6C7C2" w:rsidR="00785E56" w:rsidRPr="008B22CA" w:rsidRDefault="00785E56" w:rsidP="008B22CA">
            <w:pPr>
              <w:pStyle w:val="ListParagraph"/>
              <w:ind w:left="0"/>
            </w:pPr>
          </w:p>
        </w:tc>
        <w:tc>
          <w:tcPr>
            <w:tcW w:w="3387" w:type="dxa"/>
            <w:vAlign w:val="center"/>
          </w:tcPr>
          <w:p w14:paraId="43B2190F" w14:textId="3F16A26B" w:rsidR="00785E56" w:rsidRPr="008B22CA" w:rsidRDefault="00785E56" w:rsidP="008B22CA">
            <w:pPr>
              <w:pStyle w:val="ListParagraph"/>
              <w:ind w:left="0"/>
            </w:pPr>
            <w:r w:rsidRPr="008B22CA">
              <w:t>APPLICANT_ACC</w:t>
            </w:r>
          </w:p>
        </w:tc>
      </w:tr>
      <w:tr w:rsidR="00785E56" w14:paraId="66AEF032" w14:textId="2278303D" w:rsidTr="008B22CA">
        <w:tc>
          <w:tcPr>
            <w:tcW w:w="3727" w:type="dxa"/>
            <w:vAlign w:val="center"/>
          </w:tcPr>
          <w:p w14:paraId="5A70323F" w14:textId="77777777" w:rsidR="00785E56" w:rsidRPr="008B22CA" w:rsidRDefault="00785E56" w:rsidP="008B22CA">
            <w:pPr>
              <w:pStyle w:val="ListParagraph"/>
              <w:ind w:left="0"/>
            </w:pPr>
            <w:r w:rsidRPr="008B22CA">
              <w:t>BENEFICIARY</w:t>
            </w:r>
          </w:p>
        </w:tc>
        <w:tc>
          <w:tcPr>
            <w:tcW w:w="3614" w:type="dxa"/>
            <w:vAlign w:val="center"/>
          </w:tcPr>
          <w:p w14:paraId="1D4477A6" w14:textId="644A4327" w:rsidR="00785E56" w:rsidRPr="008B22CA" w:rsidRDefault="00785E56" w:rsidP="008B22CA">
            <w:pPr>
              <w:pStyle w:val="ListParagraph"/>
              <w:ind w:left="0"/>
            </w:pPr>
          </w:p>
        </w:tc>
        <w:tc>
          <w:tcPr>
            <w:tcW w:w="3387" w:type="dxa"/>
            <w:vAlign w:val="center"/>
          </w:tcPr>
          <w:p w14:paraId="77DF5B30" w14:textId="6261ACE6" w:rsidR="00785E56" w:rsidRPr="008B22CA" w:rsidRDefault="00785E56" w:rsidP="008B22CA">
            <w:pPr>
              <w:pStyle w:val="ListParagraph"/>
              <w:ind w:left="0"/>
            </w:pPr>
            <w:r w:rsidRPr="008B22CA">
              <w:t>BENEFICIARY</w:t>
            </w:r>
          </w:p>
        </w:tc>
      </w:tr>
      <w:tr w:rsidR="00785E56" w14:paraId="76EF3FF0" w14:textId="4EBA4822" w:rsidTr="008B22CA">
        <w:tc>
          <w:tcPr>
            <w:tcW w:w="3727" w:type="dxa"/>
            <w:vAlign w:val="center"/>
          </w:tcPr>
          <w:p w14:paraId="6041A6A6" w14:textId="77777777" w:rsidR="00785E56" w:rsidRPr="008B22CA" w:rsidRDefault="00785E56" w:rsidP="008B22CA">
            <w:pPr>
              <w:pStyle w:val="ListParagraph"/>
              <w:ind w:left="0"/>
            </w:pPr>
            <w:r w:rsidRPr="008B22CA">
              <w:t>BENEFICIARY_CUSTNO</w:t>
            </w:r>
          </w:p>
        </w:tc>
        <w:tc>
          <w:tcPr>
            <w:tcW w:w="3614" w:type="dxa"/>
            <w:vAlign w:val="center"/>
          </w:tcPr>
          <w:p w14:paraId="51A30B24" w14:textId="0FFF1BAB" w:rsidR="00785E56" w:rsidRPr="008B22CA" w:rsidRDefault="00785E56" w:rsidP="008B22CA">
            <w:pPr>
              <w:pStyle w:val="ListParagraph"/>
              <w:ind w:left="0"/>
            </w:pPr>
          </w:p>
        </w:tc>
        <w:tc>
          <w:tcPr>
            <w:tcW w:w="3387" w:type="dxa"/>
            <w:vAlign w:val="center"/>
          </w:tcPr>
          <w:p w14:paraId="5B6E1864" w14:textId="5832DF13" w:rsidR="00785E56" w:rsidRPr="008B22CA" w:rsidRDefault="00785E56" w:rsidP="008B22CA">
            <w:pPr>
              <w:pStyle w:val="ListParagraph"/>
              <w:ind w:left="0"/>
            </w:pPr>
            <w:r w:rsidRPr="008B22CA">
              <w:t>BENEFICIARY_CUSTNO</w:t>
            </w:r>
          </w:p>
        </w:tc>
      </w:tr>
      <w:tr w:rsidR="00785E56" w14:paraId="76F95E88" w14:textId="29AA9E94" w:rsidTr="008B22CA">
        <w:tc>
          <w:tcPr>
            <w:tcW w:w="3727" w:type="dxa"/>
            <w:vAlign w:val="center"/>
          </w:tcPr>
          <w:p w14:paraId="5374CE8D" w14:textId="77777777" w:rsidR="00785E56" w:rsidRPr="008B22CA" w:rsidRDefault="00785E56" w:rsidP="008B22CA">
            <w:pPr>
              <w:pStyle w:val="ListParagraph"/>
              <w:ind w:left="0"/>
            </w:pPr>
            <w:r w:rsidRPr="008B22CA">
              <w:t>BENEFICIARY_ACC</w:t>
            </w:r>
          </w:p>
        </w:tc>
        <w:tc>
          <w:tcPr>
            <w:tcW w:w="3614" w:type="dxa"/>
            <w:vAlign w:val="center"/>
          </w:tcPr>
          <w:p w14:paraId="4324D482" w14:textId="48D52332" w:rsidR="00785E56" w:rsidRPr="008B22CA" w:rsidRDefault="00785E56" w:rsidP="008B22CA">
            <w:pPr>
              <w:pStyle w:val="ListParagraph"/>
              <w:ind w:left="0"/>
            </w:pPr>
          </w:p>
        </w:tc>
        <w:tc>
          <w:tcPr>
            <w:tcW w:w="3387" w:type="dxa"/>
            <w:vAlign w:val="center"/>
          </w:tcPr>
          <w:p w14:paraId="11925CF9" w14:textId="32A4CED8" w:rsidR="00785E56" w:rsidRPr="008B22CA" w:rsidRDefault="00785E56" w:rsidP="008B22CA">
            <w:pPr>
              <w:pStyle w:val="ListParagraph"/>
              <w:ind w:left="0"/>
            </w:pPr>
            <w:r w:rsidRPr="008B22CA">
              <w:t>BENEFICIARY_ACC</w:t>
            </w:r>
          </w:p>
        </w:tc>
      </w:tr>
      <w:tr w:rsidR="00785E56" w14:paraId="1C69FF9B" w14:textId="370581B1" w:rsidTr="008B22CA">
        <w:tc>
          <w:tcPr>
            <w:tcW w:w="3727" w:type="dxa"/>
            <w:vAlign w:val="center"/>
          </w:tcPr>
          <w:p w14:paraId="57AC8968" w14:textId="77777777" w:rsidR="00785E56" w:rsidRPr="008B22CA" w:rsidRDefault="00785E56" w:rsidP="008B22CA">
            <w:pPr>
              <w:pStyle w:val="ListParagraph"/>
              <w:ind w:left="0"/>
            </w:pPr>
            <w:r w:rsidRPr="008B22CA">
              <w:t>ACT_GOODS_DESC</w:t>
            </w:r>
          </w:p>
        </w:tc>
        <w:tc>
          <w:tcPr>
            <w:tcW w:w="3614" w:type="dxa"/>
            <w:vAlign w:val="center"/>
          </w:tcPr>
          <w:p w14:paraId="11203A51" w14:textId="77777777" w:rsidR="00785E56" w:rsidRPr="008B22CA" w:rsidRDefault="00785E56" w:rsidP="008B22CA">
            <w:pPr>
              <w:pStyle w:val="ListParagraph"/>
              <w:ind w:left="0"/>
            </w:pPr>
            <w:r w:rsidRPr="008B22CA">
              <w:t>ACT_GOODS_DESC</w:t>
            </w:r>
          </w:p>
        </w:tc>
        <w:tc>
          <w:tcPr>
            <w:tcW w:w="3387" w:type="dxa"/>
            <w:vAlign w:val="center"/>
          </w:tcPr>
          <w:p w14:paraId="694D36D8" w14:textId="77777777" w:rsidR="00785E56" w:rsidRPr="008B22CA" w:rsidRDefault="00785E56" w:rsidP="008B22CA">
            <w:pPr>
              <w:pStyle w:val="ListParagraph"/>
              <w:ind w:left="0"/>
            </w:pPr>
          </w:p>
        </w:tc>
      </w:tr>
      <w:tr w:rsidR="00785E56" w14:paraId="53EB2D8D" w14:textId="523DEA9D" w:rsidTr="008B22CA">
        <w:tc>
          <w:tcPr>
            <w:tcW w:w="3727" w:type="dxa"/>
            <w:vAlign w:val="center"/>
          </w:tcPr>
          <w:p w14:paraId="297FB068" w14:textId="77777777" w:rsidR="00785E56" w:rsidRPr="008B22CA" w:rsidRDefault="00785E56" w:rsidP="008B22CA">
            <w:pPr>
              <w:pStyle w:val="ListParagraph"/>
              <w:ind w:left="0"/>
            </w:pPr>
            <w:r w:rsidRPr="008B22CA">
              <w:t>GOODSTYPE</w:t>
            </w:r>
          </w:p>
        </w:tc>
        <w:tc>
          <w:tcPr>
            <w:tcW w:w="3614" w:type="dxa"/>
            <w:vAlign w:val="center"/>
          </w:tcPr>
          <w:p w14:paraId="229F4A1E" w14:textId="77777777" w:rsidR="00785E56" w:rsidRPr="008B22CA" w:rsidRDefault="00785E56" w:rsidP="008B22CA">
            <w:pPr>
              <w:pStyle w:val="ListParagraph"/>
              <w:ind w:left="0"/>
            </w:pPr>
            <w:r w:rsidRPr="008B22CA">
              <w:t>GOODSTYPE</w:t>
            </w:r>
          </w:p>
        </w:tc>
        <w:tc>
          <w:tcPr>
            <w:tcW w:w="3387" w:type="dxa"/>
            <w:vAlign w:val="center"/>
          </w:tcPr>
          <w:p w14:paraId="2C5E6353" w14:textId="77777777" w:rsidR="00785E56" w:rsidRPr="008B22CA" w:rsidRDefault="00785E56" w:rsidP="008B22CA">
            <w:pPr>
              <w:pStyle w:val="ListParagraph"/>
              <w:ind w:left="0"/>
            </w:pPr>
          </w:p>
        </w:tc>
      </w:tr>
    </w:tbl>
    <w:p w14:paraId="003F4D19" w14:textId="77777777" w:rsidR="00276BBE" w:rsidRDefault="00276BBE" w:rsidP="00276BBE">
      <w:pPr>
        <w:pStyle w:val="ListParagraph"/>
      </w:pPr>
    </w:p>
    <w:p w14:paraId="177D6784" w14:textId="4D3E5431"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tbl>
      <w:tblPr>
        <w:tblStyle w:val="TableGrid"/>
        <w:tblW w:w="0" w:type="auto"/>
        <w:tblLook w:val="04A0" w:firstRow="1" w:lastRow="0" w:firstColumn="1" w:lastColumn="0" w:noHBand="0" w:noVBand="1"/>
      </w:tblPr>
      <w:tblGrid>
        <w:gridCol w:w="3685"/>
        <w:gridCol w:w="4082"/>
        <w:gridCol w:w="2735"/>
      </w:tblGrid>
      <w:tr w:rsidR="003E296A" w:rsidRPr="003E296A" w14:paraId="50101CCC" w14:textId="08805409" w:rsidTr="003E296A">
        <w:trPr>
          <w:cnfStyle w:val="100000000000" w:firstRow="1" w:lastRow="0" w:firstColumn="0" w:lastColumn="0" w:oddVBand="0" w:evenVBand="0" w:oddHBand="0" w:evenHBand="0" w:firstRowFirstColumn="0" w:firstRowLastColumn="0" w:lastRowFirstColumn="0" w:lastRowLastColumn="0"/>
        </w:trPr>
        <w:tc>
          <w:tcPr>
            <w:tcW w:w="3812" w:type="dxa"/>
            <w:vAlign w:val="center"/>
          </w:tcPr>
          <w:p w14:paraId="440EDD21" w14:textId="77777777" w:rsidR="00A2016D" w:rsidRDefault="00A2016D" w:rsidP="003E296A">
            <w:pPr>
              <w:pStyle w:val="ListParagraph"/>
              <w:ind w:left="0"/>
            </w:pPr>
          </w:p>
          <w:p w14:paraId="40F8E59B" w14:textId="470B625F" w:rsidR="00411596" w:rsidRPr="003E296A" w:rsidRDefault="00DB3867" w:rsidP="003E296A">
            <w:pPr>
              <w:pStyle w:val="ListParagraph"/>
              <w:ind w:left="0"/>
            </w:pPr>
            <w:r>
              <w:t>#</w:t>
            </w:r>
            <w:r w:rsidR="00411596" w:rsidRPr="003E296A">
              <w:t xml:space="preserve"> TRADEINNEWGEO</w:t>
            </w:r>
          </w:p>
          <w:p w14:paraId="278D4B6D" w14:textId="77777777" w:rsidR="00411596" w:rsidRPr="003E296A" w:rsidRDefault="00411596" w:rsidP="003E296A">
            <w:pPr>
              <w:pStyle w:val="ListParagraph"/>
              <w:ind w:left="0"/>
            </w:pPr>
          </w:p>
        </w:tc>
        <w:tc>
          <w:tcPr>
            <w:tcW w:w="4230" w:type="dxa"/>
            <w:vAlign w:val="center"/>
          </w:tcPr>
          <w:p w14:paraId="63AECD82" w14:textId="77777777" w:rsidR="00A2016D" w:rsidRDefault="00A2016D" w:rsidP="003E296A">
            <w:pPr>
              <w:pStyle w:val="ListParagraph"/>
              <w:ind w:left="0"/>
            </w:pPr>
          </w:p>
          <w:p w14:paraId="729351A9" w14:textId="45264DE3" w:rsidR="00411596" w:rsidRPr="003E296A" w:rsidRDefault="00DB3867" w:rsidP="003E296A">
            <w:pPr>
              <w:pStyle w:val="ListParagraph"/>
              <w:ind w:left="0"/>
              <w:rPr>
                <w:b w:val="0"/>
              </w:rPr>
            </w:pPr>
            <w:r>
              <w:t>#</w:t>
            </w:r>
            <w:r w:rsidR="00411596" w:rsidRPr="003E296A">
              <w:t>MULTI_DRAWINGS_HIST</w:t>
            </w:r>
          </w:p>
          <w:p w14:paraId="18B0C206" w14:textId="49EB100F" w:rsidR="00411596" w:rsidRPr="003E296A" w:rsidRDefault="00411596" w:rsidP="003E296A">
            <w:pPr>
              <w:pStyle w:val="ListParagraph"/>
              <w:ind w:left="0"/>
              <w:rPr>
                <w:b w:val="0"/>
              </w:rPr>
            </w:pPr>
          </w:p>
        </w:tc>
        <w:tc>
          <w:tcPr>
            <w:tcW w:w="2686" w:type="dxa"/>
            <w:vAlign w:val="center"/>
          </w:tcPr>
          <w:p w14:paraId="3E2490AC" w14:textId="744C6506" w:rsidR="00411596" w:rsidRPr="003E296A" w:rsidRDefault="00DB3867" w:rsidP="003E296A">
            <w:pPr>
              <w:pStyle w:val="ListParagraph"/>
              <w:ind w:left="0"/>
            </w:pPr>
            <w:r>
              <w:t>#</w:t>
            </w:r>
            <w:r w:rsidR="00411596" w:rsidRPr="003E296A">
              <w:t>MULTI_LC_HIST</w:t>
            </w:r>
          </w:p>
        </w:tc>
      </w:tr>
      <w:tr w:rsidR="003E296A" w:rsidRPr="003E296A" w14:paraId="1BAF169F" w14:textId="1BCEE131" w:rsidTr="003E296A">
        <w:tc>
          <w:tcPr>
            <w:tcW w:w="3812" w:type="dxa"/>
            <w:vAlign w:val="center"/>
          </w:tcPr>
          <w:p w14:paraId="152D95EE" w14:textId="77777777" w:rsidR="00411596" w:rsidRPr="003E296A" w:rsidRDefault="00411596" w:rsidP="003E296A">
            <w:r w:rsidRPr="003E296A">
              <w:t>ID</w:t>
            </w:r>
          </w:p>
        </w:tc>
        <w:tc>
          <w:tcPr>
            <w:tcW w:w="4230" w:type="dxa"/>
            <w:vAlign w:val="center"/>
          </w:tcPr>
          <w:p w14:paraId="10DD7A72" w14:textId="77777777" w:rsidR="00411596" w:rsidRPr="003E296A" w:rsidRDefault="00411596" w:rsidP="003E296A">
            <w:pPr>
              <w:pStyle w:val="ListParagraph"/>
              <w:ind w:left="0"/>
            </w:pPr>
            <w:r w:rsidRPr="003E296A">
              <w:t>ID</w:t>
            </w:r>
          </w:p>
        </w:tc>
        <w:tc>
          <w:tcPr>
            <w:tcW w:w="2686" w:type="dxa"/>
            <w:vAlign w:val="center"/>
          </w:tcPr>
          <w:p w14:paraId="6AA1CBF2" w14:textId="77777777" w:rsidR="00411596" w:rsidRPr="003E296A" w:rsidRDefault="00411596" w:rsidP="003E296A">
            <w:pPr>
              <w:pStyle w:val="ListParagraph"/>
              <w:ind w:left="0"/>
            </w:pPr>
          </w:p>
        </w:tc>
      </w:tr>
      <w:tr w:rsidR="003E296A" w:rsidRPr="003E296A" w14:paraId="4B89067F" w14:textId="5C19F720" w:rsidTr="003E296A">
        <w:tc>
          <w:tcPr>
            <w:tcW w:w="3812" w:type="dxa"/>
            <w:vAlign w:val="center"/>
          </w:tcPr>
          <w:p w14:paraId="270395E0" w14:textId="77777777" w:rsidR="00411596" w:rsidRPr="003E296A" w:rsidRDefault="00411596" w:rsidP="003E296A">
            <w:r w:rsidRPr="003E296A">
              <w:t>FOCALENTITY</w:t>
            </w:r>
          </w:p>
        </w:tc>
        <w:tc>
          <w:tcPr>
            <w:tcW w:w="4230" w:type="dxa"/>
            <w:vAlign w:val="center"/>
          </w:tcPr>
          <w:p w14:paraId="4F996A1F" w14:textId="166E290F" w:rsidR="00411596" w:rsidRPr="003E296A" w:rsidRDefault="00411596" w:rsidP="003E296A"/>
        </w:tc>
        <w:tc>
          <w:tcPr>
            <w:tcW w:w="2686" w:type="dxa"/>
            <w:vAlign w:val="center"/>
          </w:tcPr>
          <w:p w14:paraId="6B2A7C43" w14:textId="1B29F453" w:rsidR="00411596" w:rsidRPr="003E296A" w:rsidRDefault="00411596" w:rsidP="003E296A">
            <w:r w:rsidRPr="003E296A">
              <w:t xml:space="preserve">The FOCALENTITY is populated with </w:t>
            </w:r>
            <w:r w:rsidRPr="003E296A">
              <w:rPr>
                <w:b/>
              </w:rPr>
              <w:t>APPLICANT_CUSTNO,</w:t>
            </w:r>
            <w:r w:rsidRPr="003E296A">
              <w:t xml:space="preserve"> if absent then the field is populated with </w:t>
            </w:r>
            <w:r w:rsidRPr="003E296A">
              <w:rPr>
                <w:b/>
              </w:rPr>
              <w:t>APPLICANT</w:t>
            </w:r>
            <w:r w:rsidRPr="003E296A">
              <w:t xml:space="preserve">.  If both these fields are absent then the field is populated with the </w:t>
            </w:r>
            <w:r w:rsidRPr="003E296A">
              <w:rPr>
                <w:b/>
              </w:rPr>
              <w:lastRenderedPageBreak/>
              <w:t>ID</w:t>
            </w:r>
          </w:p>
        </w:tc>
      </w:tr>
      <w:tr w:rsidR="003E296A" w:rsidRPr="003E296A" w14:paraId="669B1FB5" w14:textId="57EDF6EC" w:rsidTr="003E296A">
        <w:tc>
          <w:tcPr>
            <w:tcW w:w="3812" w:type="dxa"/>
            <w:vAlign w:val="center"/>
          </w:tcPr>
          <w:p w14:paraId="62CB0ACE" w14:textId="77777777" w:rsidR="00411596" w:rsidRPr="003E296A" w:rsidRDefault="00411596" w:rsidP="003E296A">
            <w:r w:rsidRPr="003E296A">
              <w:lastRenderedPageBreak/>
              <w:t>OLD_LC_NUMBER</w:t>
            </w:r>
          </w:p>
        </w:tc>
        <w:tc>
          <w:tcPr>
            <w:tcW w:w="4230" w:type="dxa"/>
            <w:vAlign w:val="center"/>
          </w:tcPr>
          <w:p w14:paraId="226A646B" w14:textId="2778BDDB" w:rsidR="00411596" w:rsidRPr="003E296A" w:rsidRDefault="00411596" w:rsidP="003E296A">
            <w:pPr>
              <w:pStyle w:val="ListParagraph"/>
              <w:ind w:left="0"/>
            </w:pPr>
          </w:p>
        </w:tc>
        <w:tc>
          <w:tcPr>
            <w:tcW w:w="2686" w:type="dxa"/>
            <w:vAlign w:val="center"/>
          </w:tcPr>
          <w:p w14:paraId="5F269AD1" w14:textId="3C3A866A" w:rsidR="00411596" w:rsidRPr="003E296A" w:rsidRDefault="00411596" w:rsidP="003E296A">
            <w:pPr>
              <w:pStyle w:val="ListParagraph"/>
              <w:ind w:left="0"/>
            </w:pPr>
            <w:r w:rsidRPr="003E296A">
              <w:t>OLD_LC_NUMBER</w:t>
            </w:r>
          </w:p>
        </w:tc>
      </w:tr>
      <w:tr w:rsidR="003E296A" w:rsidRPr="003E296A" w14:paraId="45714EE8" w14:textId="670E3105" w:rsidTr="003E296A">
        <w:tc>
          <w:tcPr>
            <w:tcW w:w="3812" w:type="dxa"/>
            <w:vAlign w:val="center"/>
          </w:tcPr>
          <w:p w14:paraId="681C3D7D" w14:textId="77777777" w:rsidR="00411596" w:rsidRPr="003E296A" w:rsidRDefault="00411596" w:rsidP="003E296A">
            <w:r w:rsidRPr="003E296A">
              <w:t>LC_TYPE</w:t>
            </w:r>
          </w:p>
        </w:tc>
        <w:tc>
          <w:tcPr>
            <w:tcW w:w="4230" w:type="dxa"/>
            <w:vAlign w:val="center"/>
          </w:tcPr>
          <w:p w14:paraId="1E6FE357" w14:textId="5E183394" w:rsidR="00411596" w:rsidRPr="003E296A" w:rsidRDefault="00411596" w:rsidP="003E296A">
            <w:pPr>
              <w:pStyle w:val="ListParagraph"/>
              <w:ind w:left="0"/>
            </w:pPr>
          </w:p>
        </w:tc>
        <w:tc>
          <w:tcPr>
            <w:tcW w:w="2686" w:type="dxa"/>
            <w:vAlign w:val="center"/>
          </w:tcPr>
          <w:p w14:paraId="267B78A4" w14:textId="2C43628E" w:rsidR="00411596" w:rsidRPr="003E296A" w:rsidRDefault="00411596" w:rsidP="003E296A">
            <w:pPr>
              <w:pStyle w:val="ListParagraph"/>
              <w:ind w:left="0"/>
            </w:pPr>
            <w:r w:rsidRPr="003E296A">
              <w:t>LC_TYPE</w:t>
            </w:r>
          </w:p>
        </w:tc>
      </w:tr>
      <w:tr w:rsidR="003E296A" w:rsidRPr="003E296A" w14:paraId="281AD09A" w14:textId="69CFEDAA" w:rsidTr="003E296A">
        <w:tc>
          <w:tcPr>
            <w:tcW w:w="3812" w:type="dxa"/>
            <w:vAlign w:val="center"/>
          </w:tcPr>
          <w:p w14:paraId="26ECED01" w14:textId="77777777" w:rsidR="00411596" w:rsidRPr="003E296A" w:rsidRDefault="00411596" w:rsidP="003E296A">
            <w:r w:rsidRPr="003E296A">
              <w:t>HIGHRISKCUSTOMER</w:t>
            </w:r>
          </w:p>
        </w:tc>
        <w:tc>
          <w:tcPr>
            <w:tcW w:w="4230" w:type="dxa"/>
            <w:vAlign w:val="center"/>
          </w:tcPr>
          <w:p w14:paraId="6A4D0738" w14:textId="77777777" w:rsidR="00411596" w:rsidRPr="003E296A" w:rsidRDefault="00411596" w:rsidP="003E296A">
            <w:pPr>
              <w:pStyle w:val="ListParagraph"/>
              <w:ind w:left="0"/>
            </w:pPr>
            <w:r w:rsidRPr="003E296A">
              <w:t>Refer step 12</w:t>
            </w:r>
          </w:p>
        </w:tc>
        <w:tc>
          <w:tcPr>
            <w:tcW w:w="2686" w:type="dxa"/>
            <w:vAlign w:val="center"/>
          </w:tcPr>
          <w:p w14:paraId="68DD7489" w14:textId="77777777" w:rsidR="00411596" w:rsidRPr="003E296A" w:rsidRDefault="00411596" w:rsidP="003E296A">
            <w:pPr>
              <w:pStyle w:val="ListParagraph"/>
              <w:ind w:left="0"/>
            </w:pPr>
          </w:p>
        </w:tc>
      </w:tr>
      <w:tr w:rsidR="003E296A" w:rsidRPr="003E296A" w14:paraId="581FE597" w14:textId="12CCAD8C" w:rsidTr="003E296A">
        <w:tc>
          <w:tcPr>
            <w:tcW w:w="3812" w:type="dxa"/>
            <w:vAlign w:val="center"/>
          </w:tcPr>
          <w:p w14:paraId="27C174F2" w14:textId="77777777" w:rsidR="00411596" w:rsidRPr="003E296A" w:rsidRDefault="00411596" w:rsidP="003E296A">
            <w:r w:rsidRPr="003E296A">
              <w:t>NEWSHIPFMCOUNTRY</w:t>
            </w:r>
          </w:p>
        </w:tc>
        <w:tc>
          <w:tcPr>
            <w:tcW w:w="4230" w:type="dxa"/>
            <w:vAlign w:val="center"/>
          </w:tcPr>
          <w:p w14:paraId="43B028F4" w14:textId="77777777" w:rsidR="00411596" w:rsidRPr="003E296A" w:rsidRDefault="00411596" w:rsidP="003E296A">
            <w:pPr>
              <w:pStyle w:val="ListParagraph"/>
              <w:ind w:left="0"/>
            </w:pPr>
            <w:r w:rsidRPr="003E296A">
              <w:t>Refer step 7</w:t>
            </w:r>
          </w:p>
        </w:tc>
        <w:tc>
          <w:tcPr>
            <w:tcW w:w="2686" w:type="dxa"/>
            <w:vAlign w:val="center"/>
          </w:tcPr>
          <w:p w14:paraId="512A9E6A" w14:textId="77777777" w:rsidR="00411596" w:rsidRPr="003E296A" w:rsidRDefault="00411596" w:rsidP="003E296A">
            <w:pPr>
              <w:pStyle w:val="ListParagraph"/>
              <w:ind w:left="0"/>
            </w:pPr>
          </w:p>
        </w:tc>
      </w:tr>
      <w:tr w:rsidR="003E296A" w:rsidRPr="003E296A" w14:paraId="6C582D20" w14:textId="6B0C1814" w:rsidTr="003E296A">
        <w:trPr>
          <w:trHeight w:val="413"/>
        </w:trPr>
        <w:tc>
          <w:tcPr>
            <w:tcW w:w="3812" w:type="dxa"/>
            <w:vAlign w:val="center"/>
          </w:tcPr>
          <w:p w14:paraId="5AB7C099" w14:textId="77777777" w:rsidR="00411596" w:rsidRPr="003E296A" w:rsidRDefault="00411596" w:rsidP="003E296A">
            <w:r w:rsidRPr="003E296A">
              <w:t>NEWORIGCOUNTRY</w:t>
            </w:r>
          </w:p>
        </w:tc>
        <w:tc>
          <w:tcPr>
            <w:tcW w:w="4230" w:type="dxa"/>
            <w:vAlign w:val="center"/>
          </w:tcPr>
          <w:p w14:paraId="56649941" w14:textId="77777777" w:rsidR="00411596" w:rsidRPr="003E296A" w:rsidRDefault="00411596" w:rsidP="003E296A">
            <w:pPr>
              <w:pStyle w:val="ListParagraph"/>
              <w:ind w:left="0"/>
            </w:pPr>
            <w:r w:rsidRPr="003E296A">
              <w:t>Refer step 9</w:t>
            </w:r>
          </w:p>
        </w:tc>
        <w:tc>
          <w:tcPr>
            <w:tcW w:w="2686" w:type="dxa"/>
            <w:vAlign w:val="center"/>
          </w:tcPr>
          <w:p w14:paraId="4A04B3B9" w14:textId="77777777" w:rsidR="00411596" w:rsidRPr="003E296A" w:rsidRDefault="00411596" w:rsidP="003E296A">
            <w:pPr>
              <w:pStyle w:val="ListParagraph"/>
              <w:ind w:left="0"/>
            </w:pPr>
          </w:p>
        </w:tc>
      </w:tr>
      <w:tr w:rsidR="003E296A" w:rsidRPr="003E296A" w14:paraId="07EE6B91" w14:textId="316F8ECF" w:rsidTr="003E296A">
        <w:tc>
          <w:tcPr>
            <w:tcW w:w="3812" w:type="dxa"/>
            <w:vAlign w:val="center"/>
          </w:tcPr>
          <w:p w14:paraId="0DC80EA7" w14:textId="77777777" w:rsidR="00411596" w:rsidRPr="003E296A" w:rsidRDefault="00411596" w:rsidP="003E296A">
            <w:r w:rsidRPr="003E296A">
              <w:t>NEWSHIPTOCOUNTRY</w:t>
            </w:r>
          </w:p>
        </w:tc>
        <w:tc>
          <w:tcPr>
            <w:tcW w:w="4230" w:type="dxa"/>
            <w:vAlign w:val="center"/>
          </w:tcPr>
          <w:p w14:paraId="4EE6D10B" w14:textId="77777777" w:rsidR="00411596" w:rsidRPr="003E296A" w:rsidRDefault="00411596" w:rsidP="003E296A">
            <w:pPr>
              <w:pStyle w:val="ListParagraph"/>
              <w:ind w:left="0"/>
            </w:pPr>
            <w:r w:rsidRPr="003E296A">
              <w:t>Refer step 11</w:t>
            </w:r>
          </w:p>
        </w:tc>
        <w:tc>
          <w:tcPr>
            <w:tcW w:w="2686" w:type="dxa"/>
            <w:vAlign w:val="center"/>
          </w:tcPr>
          <w:p w14:paraId="1FC6636F" w14:textId="77777777" w:rsidR="00411596" w:rsidRPr="003E296A" w:rsidRDefault="00411596" w:rsidP="003E296A">
            <w:pPr>
              <w:pStyle w:val="ListParagraph"/>
              <w:ind w:left="0"/>
            </w:pPr>
          </w:p>
        </w:tc>
      </w:tr>
      <w:tr w:rsidR="003E296A" w:rsidRPr="003E296A" w14:paraId="472D3855" w14:textId="18E150B3" w:rsidTr="003E296A">
        <w:tc>
          <w:tcPr>
            <w:tcW w:w="3812" w:type="dxa"/>
            <w:vAlign w:val="center"/>
          </w:tcPr>
          <w:p w14:paraId="60A1419C" w14:textId="77777777" w:rsidR="00411596" w:rsidRPr="003E296A" w:rsidRDefault="00411596" w:rsidP="003E296A">
            <w:r w:rsidRPr="003E296A">
              <w:t>DRAWING_TYPE</w:t>
            </w:r>
          </w:p>
        </w:tc>
        <w:tc>
          <w:tcPr>
            <w:tcW w:w="4230" w:type="dxa"/>
            <w:vAlign w:val="center"/>
          </w:tcPr>
          <w:p w14:paraId="255EF6C2" w14:textId="77777777" w:rsidR="00411596" w:rsidRPr="003E296A" w:rsidRDefault="00411596" w:rsidP="003E296A">
            <w:pPr>
              <w:pStyle w:val="ListParagraph"/>
              <w:ind w:left="0"/>
            </w:pPr>
            <w:r w:rsidRPr="003E296A">
              <w:t>DRAWING_TYPE</w:t>
            </w:r>
          </w:p>
        </w:tc>
        <w:tc>
          <w:tcPr>
            <w:tcW w:w="2686" w:type="dxa"/>
            <w:vAlign w:val="center"/>
          </w:tcPr>
          <w:p w14:paraId="16E19F6C" w14:textId="77777777" w:rsidR="00411596" w:rsidRPr="003E296A" w:rsidRDefault="00411596" w:rsidP="003E296A">
            <w:pPr>
              <w:pStyle w:val="ListParagraph"/>
              <w:ind w:left="0"/>
            </w:pPr>
          </w:p>
        </w:tc>
      </w:tr>
      <w:tr w:rsidR="003E296A" w:rsidRPr="003E296A" w14:paraId="1156C685" w14:textId="68ADB525" w:rsidTr="003E296A">
        <w:tc>
          <w:tcPr>
            <w:tcW w:w="3812" w:type="dxa"/>
            <w:vAlign w:val="center"/>
          </w:tcPr>
          <w:p w14:paraId="2CD6F623" w14:textId="77777777" w:rsidR="00411596" w:rsidRPr="003E296A" w:rsidRDefault="00411596" w:rsidP="003E296A">
            <w:r w:rsidRPr="003E296A">
              <w:t>COUNTRY_ORIG</w:t>
            </w:r>
          </w:p>
        </w:tc>
        <w:tc>
          <w:tcPr>
            <w:tcW w:w="4230" w:type="dxa"/>
            <w:vAlign w:val="center"/>
          </w:tcPr>
          <w:p w14:paraId="4DAD6DB6" w14:textId="518B10EF" w:rsidR="00411596" w:rsidRPr="003E296A" w:rsidRDefault="00411596" w:rsidP="003E296A">
            <w:pPr>
              <w:pStyle w:val="ListParagraph"/>
              <w:ind w:left="0"/>
            </w:pPr>
          </w:p>
        </w:tc>
        <w:tc>
          <w:tcPr>
            <w:tcW w:w="2686" w:type="dxa"/>
            <w:vAlign w:val="center"/>
          </w:tcPr>
          <w:p w14:paraId="6B0B2E25" w14:textId="13A4A04E" w:rsidR="00411596" w:rsidRPr="003E296A" w:rsidRDefault="00411596" w:rsidP="003E296A">
            <w:pPr>
              <w:pStyle w:val="ListParagraph"/>
              <w:ind w:left="0"/>
            </w:pPr>
            <w:r w:rsidRPr="003E296A">
              <w:t>COUNTRY_ORIG</w:t>
            </w:r>
          </w:p>
        </w:tc>
      </w:tr>
      <w:tr w:rsidR="003E296A" w:rsidRPr="003E296A" w14:paraId="3041F516" w14:textId="26F63C40" w:rsidTr="003E296A">
        <w:tc>
          <w:tcPr>
            <w:tcW w:w="3812" w:type="dxa"/>
            <w:vAlign w:val="center"/>
          </w:tcPr>
          <w:p w14:paraId="490AA944" w14:textId="77777777" w:rsidR="00411596" w:rsidRPr="003E296A" w:rsidRDefault="00411596" w:rsidP="003E296A">
            <w:r w:rsidRPr="003E296A">
              <w:t>SHIP_FM_COUNTRY</w:t>
            </w:r>
          </w:p>
        </w:tc>
        <w:tc>
          <w:tcPr>
            <w:tcW w:w="4230" w:type="dxa"/>
            <w:vAlign w:val="center"/>
          </w:tcPr>
          <w:p w14:paraId="390C8473" w14:textId="5F1580F5" w:rsidR="00411596" w:rsidRPr="003E296A" w:rsidRDefault="00411596" w:rsidP="003E296A">
            <w:pPr>
              <w:pStyle w:val="ListParagraph"/>
              <w:ind w:left="0"/>
            </w:pPr>
          </w:p>
        </w:tc>
        <w:tc>
          <w:tcPr>
            <w:tcW w:w="2686" w:type="dxa"/>
            <w:vAlign w:val="center"/>
          </w:tcPr>
          <w:p w14:paraId="4F723200" w14:textId="2DA68B75" w:rsidR="00411596" w:rsidRPr="003E296A" w:rsidRDefault="00411596" w:rsidP="003E296A">
            <w:pPr>
              <w:pStyle w:val="ListParagraph"/>
              <w:ind w:left="0"/>
            </w:pPr>
            <w:r w:rsidRPr="003E296A">
              <w:t>SHIP_FM_COUNTRY</w:t>
            </w:r>
          </w:p>
        </w:tc>
      </w:tr>
      <w:tr w:rsidR="003E296A" w:rsidRPr="003E296A" w14:paraId="2C870434" w14:textId="6AF5002A" w:rsidTr="003E296A">
        <w:tc>
          <w:tcPr>
            <w:tcW w:w="3812" w:type="dxa"/>
            <w:vAlign w:val="center"/>
          </w:tcPr>
          <w:p w14:paraId="6D642781" w14:textId="77777777" w:rsidR="00411596" w:rsidRPr="003E296A" w:rsidRDefault="00411596" w:rsidP="003E296A">
            <w:r w:rsidRPr="003E296A">
              <w:t>SHIP_TO_COUNTRY</w:t>
            </w:r>
          </w:p>
        </w:tc>
        <w:tc>
          <w:tcPr>
            <w:tcW w:w="4230" w:type="dxa"/>
            <w:vAlign w:val="center"/>
          </w:tcPr>
          <w:p w14:paraId="364C69E3" w14:textId="57011291" w:rsidR="00411596" w:rsidRPr="003E296A" w:rsidRDefault="00411596" w:rsidP="003E296A">
            <w:pPr>
              <w:pStyle w:val="ListParagraph"/>
              <w:ind w:left="0"/>
            </w:pPr>
          </w:p>
        </w:tc>
        <w:tc>
          <w:tcPr>
            <w:tcW w:w="2686" w:type="dxa"/>
            <w:vAlign w:val="center"/>
          </w:tcPr>
          <w:p w14:paraId="5414471D" w14:textId="6940C70A" w:rsidR="00411596" w:rsidRPr="003E296A" w:rsidRDefault="00411596" w:rsidP="003E296A">
            <w:pPr>
              <w:pStyle w:val="ListParagraph"/>
              <w:ind w:left="0"/>
            </w:pPr>
            <w:r w:rsidRPr="003E296A">
              <w:t>SHIP_TO_COUNTRY</w:t>
            </w:r>
          </w:p>
        </w:tc>
      </w:tr>
      <w:tr w:rsidR="003E296A" w:rsidRPr="003E296A" w14:paraId="3842FE8F" w14:textId="28F9071E" w:rsidTr="003E296A">
        <w:tc>
          <w:tcPr>
            <w:tcW w:w="3812" w:type="dxa"/>
            <w:vAlign w:val="center"/>
          </w:tcPr>
          <w:p w14:paraId="52B91774" w14:textId="77777777" w:rsidR="00411596" w:rsidRPr="003E296A" w:rsidRDefault="00411596" w:rsidP="003E296A">
            <w:r w:rsidRPr="003E296A">
              <w:t>VESSEL_NAME</w:t>
            </w:r>
          </w:p>
        </w:tc>
        <w:tc>
          <w:tcPr>
            <w:tcW w:w="4230" w:type="dxa"/>
            <w:vAlign w:val="center"/>
          </w:tcPr>
          <w:p w14:paraId="21C5B1CE" w14:textId="5F321D2A" w:rsidR="00411596" w:rsidRPr="003E296A" w:rsidRDefault="00411596" w:rsidP="003E296A">
            <w:pPr>
              <w:pStyle w:val="ListParagraph"/>
              <w:ind w:left="0"/>
            </w:pPr>
          </w:p>
        </w:tc>
        <w:tc>
          <w:tcPr>
            <w:tcW w:w="2686" w:type="dxa"/>
            <w:vAlign w:val="center"/>
          </w:tcPr>
          <w:p w14:paraId="7492CCBB" w14:textId="7520CC08" w:rsidR="00411596" w:rsidRPr="003E296A" w:rsidRDefault="00411596" w:rsidP="003E296A">
            <w:pPr>
              <w:pStyle w:val="ListParagraph"/>
              <w:ind w:left="0"/>
            </w:pPr>
            <w:r w:rsidRPr="003E296A">
              <w:t>VESSEL_NAME</w:t>
            </w:r>
          </w:p>
        </w:tc>
      </w:tr>
      <w:tr w:rsidR="003E296A" w:rsidRPr="003E296A" w14:paraId="5C30BCB7" w14:textId="3EC52309" w:rsidTr="003E296A">
        <w:tc>
          <w:tcPr>
            <w:tcW w:w="3812" w:type="dxa"/>
            <w:vAlign w:val="center"/>
          </w:tcPr>
          <w:p w14:paraId="7D2C7BCD" w14:textId="77777777" w:rsidR="00411596" w:rsidRPr="003E296A" w:rsidRDefault="00411596" w:rsidP="003E296A">
            <w:r w:rsidRPr="003E296A">
              <w:t>VOYAGE_NUMBER</w:t>
            </w:r>
          </w:p>
        </w:tc>
        <w:tc>
          <w:tcPr>
            <w:tcW w:w="4230" w:type="dxa"/>
            <w:vAlign w:val="center"/>
          </w:tcPr>
          <w:p w14:paraId="2E966F18" w14:textId="2095C1F4" w:rsidR="00411596" w:rsidRPr="003E296A" w:rsidRDefault="00411596" w:rsidP="003E296A">
            <w:pPr>
              <w:pStyle w:val="ListParagraph"/>
              <w:ind w:left="0"/>
            </w:pPr>
          </w:p>
        </w:tc>
        <w:tc>
          <w:tcPr>
            <w:tcW w:w="2686" w:type="dxa"/>
            <w:vAlign w:val="center"/>
          </w:tcPr>
          <w:p w14:paraId="2BDDE8E9" w14:textId="06404359" w:rsidR="00411596" w:rsidRPr="003E296A" w:rsidRDefault="00411596" w:rsidP="003E296A">
            <w:pPr>
              <w:pStyle w:val="ListParagraph"/>
              <w:ind w:left="0"/>
            </w:pPr>
            <w:r w:rsidRPr="003E296A">
              <w:t>VOYAGE_NUMBER</w:t>
            </w:r>
          </w:p>
        </w:tc>
      </w:tr>
      <w:tr w:rsidR="003E296A" w:rsidRPr="003E296A" w14:paraId="4128D778" w14:textId="7B3D07E9" w:rsidTr="003E296A">
        <w:tc>
          <w:tcPr>
            <w:tcW w:w="3812" w:type="dxa"/>
            <w:vAlign w:val="center"/>
          </w:tcPr>
          <w:p w14:paraId="54C49FE1" w14:textId="77777777" w:rsidR="00411596" w:rsidRPr="003E296A" w:rsidRDefault="00411596" w:rsidP="003E296A">
            <w:r w:rsidRPr="003E296A">
              <w:t>DOCUMENT_AMOUNT</w:t>
            </w:r>
          </w:p>
        </w:tc>
        <w:tc>
          <w:tcPr>
            <w:tcW w:w="4230" w:type="dxa"/>
            <w:vAlign w:val="center"/>
          </w:tcPr>
          <w:p w14:paraId="16366E0E" w14:textId="77777777" w:rsidR="00411596" w:rsidRPr="003E296A" w:rsidRDefault="00411596" w:rsidP="003E296A">
            <w:pPr>
              <w:pStyle w:val="ListParagraph"/>
              <w:ind w:left="0"/>
            </w:pPr>
            <w:r w:rsidRPr="003E296A">
              <w:t>DOCUMENT_AMOUNT</w:t>
            </w:r>
          </w:p>
        </w:tc>
        <w:tc>
          <w:tcPr>
            <w:tcW w:w="2686" w:type="dxa"/>
            <w:vAlign w:val="center"/>
          </w:tcPr>
          <w:p w14:paraId="6F656A9B" w14:textId="77777777" w:rsidR="00411596" w:rsidRPr="003E296A" w:rsidRDefault="00411596" w:rsidP="003E296A">
            <w:pPr>
              <w:pStyle w:val="ListParagraph"/>
              <w:ind w:left="0"/>
            </w:pPr>
          </w:p>
        </w:tc>
      </w:tr>
      <w:tr w:rsidR="003E296A" w:rsidRPr="003E296A" w14:paraId="28D4F0FC" w14:textId="20B7AAFB" w:rsidTr="003E296A">
        <w:tc>
          <w:tcPr>
            <w:tcW w:w="3812" w:type="dxa"/>
            <w:vAlign w:val="center"/>
          </w:tcPr>
          <w:p w14:paraId="56DEDBE7" w14:textId="77777777" w:rsidR="00411596" w:rsidRPr="003E296A" w:rsidRDefault="00411596" w:rsidP="003E296A">
            <w:r w:rsidRPr="003E296A">
              <w:t>LC_AMOUNT</w:t>
            </w:r>
          </w:p>
        </w:tc>
        <w:tc>
          <w:tcPr>
            <w:tcW w:w="4230" w:type="dxa"/>
            <w:vAlign w:val="center"/>
          </w:tcPr>
          <w:p w14:paraId="3EA7076F" w14:textId="5884253F" w:rsidR="00411596" w:rsidRPr="003E296A" w:rsidRDefault="00411596" w:rsidP="003E296A">
            <w:pPr>
              <w:pStyle w:val="ListParagraph"/>
              <w:ind w:left="0"/>
            </w:pPr>
          </w:p>
        </w:tc>
        <w:tc>
          <w:tcPr>
            <w:tcW w:w="2686" w:type="dxa"/>
            <w:vAlign w:val="center"/>
          </w:tcPr>
          <w:p w14:paraId="41271D99" w14:textId="6AA85646" w:rsidR="00411596" w:rsidRPr="003E296A" w:rsidRDefault="00411596" w:rsidP="003E296A">
            <w:pPr>
              <w:pStyle w:val="ListParagraph"/>
              <w:ind w:left="0"/>
            </w:pPr>
            <w:r w:rsidRPr="003E296A">
              <w:t>LC_AMOUNT</w:t>
            </w:r>
          </w:p>
        </w:tc>
      </w:tr>
      <w:tr w:rsidR="003E296A" w:rsidRPr="003E296A" w14:paraId="1F507367" w14:textId="14A75C30" w:rsidTr="003E296A">
        <w:tc>
          <w:tcPr>
            <w:tcW w:w="3812" w:type="dxa"/>
            <w:vAlign w:val="center"/>
          </w:tcPr>
          <w:p w14:paraId="0C2DCE37" w14:textId="77777777" w:rsidR="00411596" w:rsidRPr="003E296A" w:rsidRDefault="00411596" w:rsidP="003E296A">
            <w:r w:rsidRPr="003E296A">
              <w:t>LC_NUMBER</w:t>
            </w:r>
          </w:p>
        </w:tc>
        <w:tc>
          <w:tcPr>
            <w:tcW w:w="4230" w:type="dxa"/>
            <w:vAlign w:val="center"/>
          </w:tcPr>
          <w:p w14:paraId="544CBF37" w14:textId="6095C7CA" w:rsidR="00411596" w:rsidRPr="003E296A" w:rsidRDefault="00411596" w:rsidP="003E296A">
            <w:pPr>
              <w:pStyle w:val="ListParagraph"/>
              <w:ind w:left="0"/>
            </w:pPr>
          </w:p>
        </w:tc>
        <w:tc>
          <w:tcPr>
            <w:tcW w:w="2686" w:type="dxa"/>
            <w:vAlign w:val="center"/>
          </w:tcPr>
          <w:p w14:paraId="73885C99" w14:textId="5702BA48" w:rsidR="00411596" w:rsidRPr="003E296A" w:rsidRDefault="00411596" w:rsidP="003E296A">
            <w:pPr>
              <w:pStyle w:val="ListParagraph"/>
              <w:ind w:left="0"/>
            </w:pPr>
            <w:r w:rsidRPr="003E296A">
              <w:t>LC_NUMBER</w:t>
            </w:r>
          </w:p>
        </w:tc>
      </w:tr>
      <w:tr w:rsidR="003E296A" w:rsidRPr="003E296A" w14:paraId="1F46ADA1" w14:textId="51555E81" w:rsidTr="003E296A">
        <w:tc>
          <w:tcPr>
            <w:tcW w:w="3812" w:type="dxa"/>
            <w:vAlign w:val="center"/>
          </w:tcPr>
          <w:p w14:paraId="6C6808C3" w14:textId="77777777" w:rsidR="00411596" w:rsidRPr="003E296A" w:rsidRDefault="00411596" w:rsidP="003E296A">
            <w:r w:rsidRPr="003E296A">
              <w:t>TRANS_DATE</w:t>
            </w:r>
          </w:p>
        </w:tc>
        <w:tc>
          <w:tcPr>
            <w:tcW w:w="4230" w:type="dxa"/>
            <w:vAlign w:val="center"/>
          </w:tcPr>
          <w:p w14:paraId="6E251294" w14:textId="6D1E6B6B" w:rsidR="00411596" w:rsidRPr="003E296A" w:rsidRDefault="00411596" w:rsidP="003E296A">
            <w:pPr>
              <w:pStyle w:val="ListParagraph"/>
              <w:ind w:left="0"/>
            </w:pPr>
          </w:p>
        </w:tc>
        <w:tc>
          <w:tcPr>
            <w:tcW w:w="2686" w:type="dxa"/>
            <w:vAlign w:val="center"/>
          </w:tcPr>
          <w:p w14:paraId="53175D8B" w14:textId="1EB149DB" w:rsidR="00411596" w:rsidRPr="003E296A" w:rsidRDefault="00411596" w:rsidP="003E296A">
            <w:pPr>
              <w:pStyle w:val="ListParagraph"/>
              <w:ind w:left="0"/>
            </w:pPr>
            <w:r w:rsidRPr="003E296A">
              <w:t>ISSUE_DATE</w:t>
            </w:r>
          </w:p>
        </w:tc>
      </w:tr>
      <w:tr w:rsidR="003E296A" w:rsidRPr="003E296A" w14:paraId="1AD3C15B" w14:textId="426C7FCD" w:rsidTr="003E296A">
        <w:tc>
          <w:tcPr>
            <w:tcW w:w="3812" w:type="dxa"/>
            <w:vAlign w:val="center"/>
          </w:tcPr>
          <w:p w14:paraId="757FC8AF" w14:textId="77777777" w:rsidR="00411596" w:rsidRPr="003E296A" w:rsidRDefault="00411596" w:rsidP="003E296A">
            <w:r w:rsidRPr="003E296A">
              <w:t>VALUE_DATE</w:t>
            </w:r>
          </w:p>
        </w:tc>
        <w:tc>
          <w:tcPr>
            <w:tcW w:w="4230" w:type="dxa"/>
            <w:vAlign w:val="center"/>
          </w:tcPr>
          <w:p w14:paraId="4242E18D" w14:textId="77777777" w:rsidR="00411596" w:rsidRPr="003E296A" w:rsidRDefault="00411596" w:rsidP="003E296A">
            <w:pPr>
              <w:pStyle w:val="ListParagraph"/>
              <w:ind w:left="0"/>
            </w:pPr>
            <w:r w:rsidRPr="003E296A">
              <w:t>VALUE_DATE</w:t>
            </w:r>
          </w:p>
        </w:tc>
        <w:tc>
          <w:tcPr>
            <w:tcW w:w="2686" w:type="dxa"/>
            <w:vAlign w:val="center"/>
          </w:tcPr>
          <w:p w14:paraId="576FC14D" w14:textId="77777777" w:rsidR="00411596" w:rsidRPr="003E296A" w:rsidRDefault="00411596" w:rsidP="003E296A">
            <w:pPr>
              <w:pStyle w:val="ListParagraph"/>
              <w:ind w:left="0"/>
            </w:pPr>
          </w:p>
        </w:tc>
      </w:tr>
      <w:tr w:rsidR="003E296A" w:rsidRPr="003E296A" w14:paraId="52432D0E" w14:textId="75577B0A" w:rsidTr="003E296A">
        <w:tc>
          <w:tcPr>
            <w:tcW w:w="3812" w:type="dxa"/>
            <w:vAlign w:val="center"/>
          </w:tcPr>
          <w:p w14:paraId="48AD7F73" w14:textId="77777777" w:rsidR="00411596" w:rsidRPr="003E296A" w:rsidRDefault="00411596" w:rsidP="003E296A">
            <w:r w:rsidRPr="003E296A">
              <w:t>DATE_TIME</w:t>
            </w:r>
          </w:p>
        </w:tc>
        <w:tc>
          <w:tcPr>
            <w:tcW w:w="4230" w:type="dxa"/>
            <w:vAlign w:val="center"/>
          </w:tcPr>
          <w:p w14:paraId="42FF2BE1" w14:textId="77777777" w:rsidR="00411596" w:rsidRPr="003E296A" w:rsidRDefault="00411596" w:rsidP="003E296A">
            <w:pPr>
              <w:pStyle w:val="ListParagraph"/>
              <w:ind w:left="0"/>
            </w:pPr>
            <w:r w:rsidRPr="003E296A">
              <w:t>DATE_TIME</w:t>
            </w:r>
          </w:p>
        </w:tc>
        <w:tc>
          <w:tcPr>
            <w:tcW w:w="2686" w:type="dxa"/>
            <w:vAlign w:val="center"/>
          </w:tcPr>
          <w:p w14:paraId="38182731" w14:textId="77777777" w:rsidR="00411596" w:rsidRPr="003E296A" w:rsidRDefault="00411596" w:rsidP="003E296A">
            <w:pPr>
              <w:pStyle w:val="ListParagraph"/>
              <w:ind w:left="0"/>
            </w:pPr>
          </w:p>
        </w:tc>
      </w:tr>
      <w:tr w:rsidR="003E296A" w:rsidRPr="003E296A" w14:paraId="4E6A14F6" w14:textId="11A466AF" w:rsidTr="003E296A">
        <w:tc>
          <w:tcPr>
            <w:tcW w:w="3812" w:type="dxa"/>
            <w:vAlign w:val="center"/>
          </w:tcPr>
          <w:p w14:paraId="76245583" w14:textId="77777777" w:rsidR="00411596" w:rsidRPr="003E296A" w:rsidRDefault="00411596" w:rsidP="003E296A">
            <w:r w:rsidRPr="003E296A">
              <w:t>APPLICANT</w:t>
            </w:r>
          </w:p>
        </w:tc>
        <w:tc>
          <w:tcPr>
            <w:tcW w:w="4230" w:type="dxa"/>
            <w:vAlign w:val="center"/>
          </w:tcPr>
          <w:p w14:paraId="6AF18437" w14:textId="50E89E64" w:rsidR="00411596" w:rsidRPr="003E296A" w:rsidRDefault="00411596" w:rsidP="003E296A">
            <w:pPr>
              <w:pStyle w:val="ListParagraph"/>
              <w:ind w:left="0"/>
            </w:pPr>
          </w:p>
        </w:tc>
        <w:tc>
          <w:tcPr>
            <w:tcW w:w="2686" w:type="dxa"/>
            <w:vAlign w:val="center"/>
          </w:tcPr>
          <w:p w14:paraId="6B03FFEB" w14:textId="18089D8C" w:rsidR="00411596" w:rsidRPr="003E296A" w:rsidRDefault="00411596" w:rsidP="003E296A">
            <w:pPr>
              <w:pStyle w:val="ListParagraph"/>
              <w:ind w:left="0"/>
            </w:pPr>
            <w:r w:rsidRPr="003E296A">
              <w:t>APPLICANT</w:t>
            </w:r>
          </w:p>
        </w:tc>
      </w:tr>
      <w:tr w:rsidR="003E296A" w:rsidRPr="003E296A" w14:paraId="4E362954" w14:textId="137DCAFE" w:rsidTr="003E296A">
        <w:tc>
          <w:tcPr>
            <w:tcW w:w="3812" w:type="dxa"/>
            <w:vAlign w:val="center"/>
          </w:tcPr>
          <w:p w14:paraId="56B2F942" w14:textId="77777777" w:rsidR="00411596" w:rsidRPr="003E296A" w:rsidRDefault="00411596" w:rsidP="003E296A">
            <w:r w:rsidRPr="003E296A">
              <w:t>APPLICANT_CUSTNO</w:t>
            </w:r>
          </w:p>
        </w:tc>
        <w:tc>
          <w:tcPr>
            <w:tcW w:w="4230" w:type="dxa"/>
            <w:vAlign w:val="center"/>
          </w:tcPr>
          <w:p w14:paraId="2B11354A" w14:textId="071151AD" w:rsidR="00411596" w:rsidRPr="003E296A" w:rsidRDefault="00411596" w:rsidP="003E296A">
            <w:pPr>
              <w:pStyle w:val="ListParagraph"/>
              <w:ind w:left="0"/>
            </w:pPr>
          </w:p>
        </w:tc>
        <w:tc>
          <w:tcPr>
            <w:tcW w:w="2686" w:type="dxa"/>
            <w:vAlign w:val="center"/>
          </w:tcPr>
          <w:p w14:paraId="5BE1260C" w14:textId="1D90C7D3" w:rsidR="00411596" w:rsidRPr="003E296A" w:rsidRDefault="00411596" w:rsidP="003E296A">
            <w:pPr>
              <w:pStyle w:val="ListParagraph"/>
              <w:ind w:left="0"/>
            </w:pPr>
            <w:r w:rsidRPr="003E296A">
              <w:t>APPLICANT_CUSTNO</w:t>
            </w:r>
          </w:p>
        </w:tc>
      </w:tr>
      <w:tr w:rsidR="003E296A" w:rsidRPr="003E296A" w14:paraId="6A2CA580" w14:textId="677D87E7" w:rsidTr="003E296A">
        <w:tc>
          <w:tcPr>
            <w:tcW w:w="3812" w:type="dxa"/>
            <w:vAlign w:val="center"/>
          </w:tcPr>
          <w:p w14:paraId="0EDC665E" w14:textId="77777777" w:rsidR="00411596" w:rsidRPr="003E296A" w:rsidRDefault="00411596" w:rsidP="003E296A">
            <w:r w:rsidRPr="003E296A">
              <w:t>APPLICANT_ACC</w:t>
            </w:r>
          </w:p>
        </w:tc>
        <w:tc>
          <w:tcPr>
            <w:tcW w:w="4230" w:type="dxa"/>
            <w:vAlign w:val="center"/>
          </w:tcPr>
          <w:p w14:paraId="384FD860" w14:textId="3E770A2D" w:rsidR="00411596" w:rsidRPr="003E296A" w:rsidRDefault="00411596" w:rsidP="003E296A">
            <w:pPr>
              <w:pStyle w:val="ListParagraph"/>
              <w:ind w:left="0"/>
            </w:pPr>
          </w:p>
        </w:tc>
        <w:tc>
          <w:tcPr>
            <w:tcW w:w="2686" w:type="dxa"/>
            <w:vAlign w:val="center"/>
          </w:tcPr>
          <w:p w14:paraId="55D3982F" w14:textId="564EAA77" w:rsidR="00411596" w:rsidRPr="003E296A" w:rsidRDefault="00411596" w:rsidP="003E296A">
            <w:pPr>
              <w:pStyle w:val="ListParagraph"/>
              <w:ind w:left="0"/>
            </w:pPr>
            <w:r w:rsidRPr="003E296A">
              <w:t>APPLICANT_ACC</w:t>
            </w:r>
          </w:p>
        </w:tc>
      </w:tr>
      <w:tr w:rsidR="003E296A" w:rsidRPr="003E296A" w14:paraId="3F8D2203" w14:textId="3182392A" w:rsidTr="003E296A">
        <w:tc>
          <w:tcPr>
            <w:tcW w:w="3812" w:type="dxa"/>
            <w:vAlign w:val="center"/>
          </w:tcPr>
          <w:p w14:paraId="4DD61C68" w14:textId="77777777" w:rsidR="00411596" w:rsidRPr="003E296A" w:rsidRDefault="00411596" w:rsidP="003E296A">
            <w:r w:rsidRPr="003E296A">
              <w:t>BENEFICIARY</w:t>
            </w:r>
          </w:p>
        </w:tc>
        <w:tc>
          <w:tcPr>
            <w:tcW w:w="4230" w:type="dxa"/>
            <w:vAlign w:val="center"/>
          </w:tcPr>
          <w:p w14:paraId="2A0C93C1" w14:textId="77CE4041" w:rsidR="00411596" w:rsidRPr="003E296A" w:rsidRDefault="00411596" w:rsidP="003E296A">
            <w:pPr>
              <w:pStyle w:val="ListParagraph"/>
              <w:ind w:left="0"/>
            </w:pPr>
          </w:p>
        </w:tc>
        <w:tc>
          <w:tcPr>
            <w:tcW w:w="2686" w:type="dxa"/>
            <w:vAlign w:val="center"/>
          </w:tcPr>
          <w:p w14:paraId="6BD7BDEC" w14:textId="22EE75A4" w:rsidR="00411596" w:rsidRPr="003E296A" w:rsidRDefault="00411596" w:rsidP="003E296A">
            <w:pPr>
              <w:pStyle w:val="ListParagraph"/>
              <w:ind w:left="0"/>
            </w:pPr>
            <w:r w:rsidRPr="003E296A">
              <w:t>BENEFICIARY</w:t>
            </w:r>
          </w:p>
        </w:tc>
      </w:tr>
      <w:tr w:rsidR="003E296A" w:rsidRPr="003E296A" w14:paraId="7AA3FEC2" w14:textId="4E9DF361" w:rsidTr="003E296A">
        <w:tc>
          <w:tcPr>
            <w:tcW w:w="3812" w:type="dxa"/>
            <w:vAlign w:val="center"/>
          </w:tcPr>
          <w:p w14:paraId="245EB132" w14:textId="77777777" w:rsidR="00411596" w:rsidRPr="003E296A" w:rsidRDefault="00411596" w:rsidP="003E296A">
            <w:r w:rsidRPr="003E296A">
              <w:t>BENEFICIARY_CUSTNO</w:t>
            </w:r>
          </w:p>
        </w:tc>
        <w:tc>
          <w:tcPr>
            <w:tcW w:w="4230" w:type="dxa"/>
            <w:vAlign w:val="center"/>
          </w:tcPr>
          <w:p w14:paraId="5FC0986A" w14:textId="3E83EAA2" w:rsidR="00411596" w:rsidRPr="003E296A" w:rsidRDefault="00411596" w:rsidP="003E296A">
            <w:pPr>
              <w:pStyle w:val="ListParagraph"/>
              <w:ind w:left="0"/>
            </w:pPr>
          </w:p>
        </w:tc>
        <w:tc>
          <w:tcPr>
            <w:tcW w:w="2686" w:type="dxa"/>
            <w:vAlign w:val="center"/>
          </w:tcPr>
          <w:p w14:paraId="1C8EB89E" w14:textId="3123E953" w:rsidR="00411596" w:rsidRPr="003E296A" w:rsidRDefault="00411596" w:rsidP="003E296A">
            <w:pPr>
              <w:pStyle w:val="ListParagraph"/>
              <w:ind w:left="0"/>
            </w:pPr>
            <w:r w:rsidRPr="003E296A">
              <w:t>BENEFICIARY_CUSTNO</w:t>
            </w:r>
          </w:p>
        </w:tc>
      </w:tr>
      <w:tr w:rsidR="003E296A" w:rsidRPr="003E296A" w14:paraId="2E13F565" w14:textId="2A4D39DA" w:rsidTr="003E296A">
        <w:tc>
          <w:tcPr>
            <w:tcW w:w="3812" w:type="dxa"/>
            <w:vAlign w:val="center"/>
          </w:tcPr>
          <w:p w14:paraId="00715A08" w14:textId="77777777" w:rsidR="00411596" w:rsidRPr="003E296A" w:rsidRDefault="00411596" w:rsidP="003E296A">
            <w:r w:rsidRPr="003E296A">
              <w:lastRenderedPageBreak/>
              <w:t>BENEFICIARY_ACC</w:t>
            </w:r>
          </w:p>
        </w:tc>
        <w:tc>
          <w:tcPr>
            <w:tcW w:w="4230" w:type="dxa"/>
            <w:vAlign w:val="center"/>
          </w:tcPr>
          <w:p w14:paraId="17979AA2" w14:textId="65CD2DC7" w:rsidR="00411596" w:rsidRPr="003E296A" w:rsidRDefault="00411596" w:rsidP="003E296A">
            <w:pPr>
              <w:pStyle w:val="ListParagraph"/>
              <w:ind w:left="0"/>
            </w:pPr>
          </w:p>
        </w:tc>
        <w:tc>
          <w:tcPr>
            <w:tcW w:w="2686" w:type="dxa"/>
            <w:vAlign w:val="center"/>
          </w:tcPr>
          <w:p w14:paraId="6FB1195D" w14:textId="49BAD956" w:rsidR="00411596" w:rsidRPr="003E296A" w:rsidRDefault="00411596" w:rsidP="003E296A">
            <w:pPr>
              <w:pStyle w:val="ListParagraph"/>
              <w:ind w:left="0"/>
            </w:pPr>
            <w:r w:rsidRPr="003E296A">
              <w:t>BENEFICIARY_ACC</w:t>
            </w:r>
          </w:p>
        </w:tc>
      </w:tr>
      <w:tr w:rsidR="003E296A" w:rsidRPr="003E296A" w14:paraId="34B8E008" w14:textId="7826F553" w:rsidTr="003E296A">
        <w:tc>
          <w:tcPr>
            <w:tcW w:w="3812" w:type="dxa"/>
            <w:vAlign w:val="center"/>
          </w:tcPr>
          <w:p w14:paraId="4EBA000A" w14:textId="77777777" w:rsidR="00411596" w:rsidRPr="003E296A" w:rsidRDefault="00411596" w:rsidP="003E296A">
            <w:r w:rsidRPr="003E296A">
              <w:t>ACT_GOODS_DESC</w:t>
            </w:r>
          </w:p>
        </w:tc>
        <w:tc>
          <w:tcPr>
            <w:tcW w:w="4230" w:type="dxa"/>
            <w:vAlign w:val="center"/>
          </w:tcPr>
          <w:p w14:paraId="50A067BF" w14:textId="0B621ED6" w:rsidR="00411596" w:rsidRPr="003E296A" w:rsidRDefault="00411596" w:rsidP="003E296A">
            <w:pPr>
              <w:pStyle w:val="ListParagraph"/>
              <w:ind w:left="0"/>
            </w:pPr>
          </w:p>
        </w:tc>
        <w:tc>
          <w:tcPr>
            <w:tcW w:w="2686" w:type="dxa"/>
            <w:vAlign w:val="center"/>
          </w:tcPr>
          <w:p w14:paraId="099E6A9D" w14:textId="20309D53" w:rsidR="00411596" w:rsidRPr="003E296A" w:rsidRDefault="00411596" w:rsidP="003E296A">
            <w:pPr>
              <w:pStyle w:val="ListParagraph"/>
              <w:ind w:left="0"/>
            </w:pPr>
            <w:r w:rsidRPr="003E296A">
              <w:t>ACT_GOODS_DESC</w:t>
            </w:r>
          </w:p>
        </w:tc>
      </w:tr>
      <w:tr w:rsidR="003E296A" w:rsidRPr="003E296A" w14:paraId="6B337560" w14:textId="1D6CCD72" w:rsidTr="003E296A">
        <w:tc>
          <w:tcPr>
            <w:tcW w:w="3812" w:type="dxa"/>
            <w:vAlign w:val="center"/>
          </w:tcPr>
          <w:p w14:paraId="33775DFC" w14:textId="77777777" w:rsidR="00411596" w:rsidRPr="003E296A" w:rsidRDefault="00411596" w:rsidP="003E296A">
            <w:r w:rsidRPr="003E296A">
              <w:t>GOODSTYPE</w:t>
            </w:r>
          </w:p>
        </w:tc>
        <w:tc>
          <w:tcPr>
            <w:tcW w:w="4230" w:type="dxa"/>
            <w:vAlign w:val="center"/>
          </w:tcPr>
          <w:p w14:paraId="055D668A" w14:textId="4E45AEAA" w:rsidR="00411596" w:rsidRPr="003E296A" w:rsidRDefault="00411596" w:rsidP="003E296A">
            <w:pPr>
              <w:pStyle w:val="ListParagraph"/>
              <w:ind w:left="0"/>
            </w:pPr>
          </w:p>
        </w:tc>
        <w:tc>
          <w:tcPr>
            <w:tcW w:w="2686" w:type="dxa"/>
            <w:vAlign w:val="center"/>
          </w:tcPr>
          <w:p w14:paraId="72126208" w14:textId="04102DE8" w:rsidR="00411596" w:rsidRPr="003E296A" w:rsidRDefault="00411596" w:rsidP="003E296A">
            <w:pPr>
              <w:pStyle w:val="ListParagraph"/>
              <w:ind w:left="0"/>
            </w:pPr>
            <w:r w:rsidRPr="003E296A">
              <w:t>GOODSTYPE</w:t>
            </w:r>
          </w:p>
        </w:tc>
      </w:tr>
    </w:tbl>
    <w:p w14:paraId="302ADB63" w14:textId="77777777" w:rsidR="00276BBE" w:rsidRDefault="00276BBE" w:rsidP="00276BBE">
      <w:pPr>
        <w:pStyle w:val="ListParagraph"/>
        <w:ind w:left="0"/>
      </w:pPr>
    </w:p>
    <w:p w14:paraId="772F3403" w14:textId="0ED2F3A1" w:rsidR="00276BBE" w:rsidRDefault="00276BBE" w:rsidP="00276BBE">
      <w:pPr>
        <w:pStyle w:val="ListParagraph"/>
        <w:numPr>
          <w:ilvl w:val="0"/>
          <w:numId w:val="17"/>
        </w:numPr>
      </w:pPr>
      <w:r>
        <w:t xml:space="preserve">Replace the GOODTYPE in the </w:t>
      </w:r>
      <w:r w:rsidR="00DB3867">
        <w:t>#</w:t>
      </w:r>
      <w:r w:rsidRPr="0002455E">
        <w:t>CAROUSELTRANSACTIONS</w:t>
      </w:r>
      <w:r>
        <w:t xml:space="preserve"> field with </w:t>
      </w:r>
      <w:r w:rsidRPr="0065557E">
        <w:t>GOODS_DISPLAY</w:t>
      </w:r>
      <w:r>
        <w:t xml:space="preserve"> field from the LCGOODSTYPE table </w:t>
      </w:r>
    </w:p>
    <w:p w14:paraId="68EB4921" w14:textId="1FD4C5E9" w:rsidR="00276BBE" w:rsidRDefault="00276BBE" w:rsidP="00276BBE">
      <w:pPr>
        <w:pStyle w:val="ListParagraph"/>
        <w:numPr>
          <w:ilvl w:val="0"/>
          <w:numId w:val="17"/>
        </w:numPr>
      </w:pPr>
      <w:r>
        <w:t xml:space="preserve">Create new table </w:t>
      </w:r>
      <w:r w:rsidR="00DB3867">
        <w:t>#</w:t>
      </w:r>
      <w:r w:rsidRPr="005B216A">
        <w:t>CURRTRADEINNEWGEO</w:t>
      </w:r>
      <w:r>
        <w:t xml:space="preserve"> and insert into it the records belonging to the current period (i.e. TRANS_DATE</w:t>
      </w:r>
      <w:r>
        <w:tab/>
        <w:t xml:space="preserve">between </w:t>
      </w:r>
      <w:r w:rsidRPr="00287F7C">
        <w:t>@CURRPERIODSTART</w:t>
      </w:r>
      <w:r>
        <w:t xml:space="preserve"> and </w:t>
      </w:r>
      <w:r w:rsidRPr="00287F7C">
        <w:t>@CURRPERIODEND</w:t>
      </w:r>
      <w:r>
        <w:t xml:space="preserve">). </w:t>
      </w:r>
    </w:p>
    <w:p w14:paraId="2561625D" w14:textId="297F0071" w:rsidR="00276BBE" w:rsidRDefault="00276BBE" w:rsidP="00276BBE">
      <w:pPr>
        <w:pStyle w:val="ListParagraph"/>
        <w:numPr>
          <w:ilvl w:val="0"/>
          <w:numId w:val="17"/>
        </w:numPr>
      </w:pPr>
      <w:r>
        <w:t xml:space="preserve">Create a new table </w:t>
      </w:r>
      <w:r w:rsidR="00DB3867">
        <w:t>#</w:t>
      </w:r>
      <w:r w:rsidRPr="002D44E0">
        <w:t>CUSTSHIPFMCTRYPROFILE</w:t>
      </w:r>
      <w:r>
        <w:t xml:space="preserve"> and insert the FOCALENTITY and the all the </w:t>
      </w:r>
      <w:r w:rsidRPr="001B2AF9">
        <w:t>SHIP_FM_COUNTRY</w:t>
      </w:r>
      <w:r>
        <w:t xml:space="preserve"> values from the </w:t>
      </w:r>
      <w:r w:rsidR="00DB3867">
        <w:t>#</w:t>
      </w:r>
      <w:r w:rsidRPr="001B2AF9">
        <w:t>TRADEINNEWGEO</w:t>
      </w:r>
      <w:r>
        <w:t xml:space="preserve"> from the lookback period (i.e. TRANS_DATE between </w:t>
      </w:r>
      <w:r w:rsidRPr="00287F7C">
        <w:t>@</w:t>
      </w:r>
      <w:r>
        <w:t>LOOKBACK</w:t>
      </w:r>
      <w:r w:rsidRPr="00287F7C">
        <w:t>PERIODSTART</w:t>
      </w:r>
      <w:r>
        <w:t xml:space="preserve"> and </w:t>
      </w:r>
      <w:r w:rsidRPr="00287F7C">
        <w:t>@</w:t>
      </w:r>
      <w:r>
        <w:t>LOOKBACK</w:t>
      </w:r>
      <w:r w:rsidRPr="00287F7C">
        <w:t>PERIODEND</w:t>
      </w:r>
      <w:r>
        <w:t xml:space="preserve">). This table will hold the historical ship from country </w:t>
      </w:r>
      <w:proofErr w:type="gramStart"/>
      <w:r>
        <w:t>profile  for</w:t>
      </w:r>
      <w:proofErr w:type="gramEnd"/>
      <w:r>
        <w:t xml:space="preserve"> all customers. </w:t>
      </w:r>
    </w:p>
    <w:p w14:paraId="2407486D" w14:textId="0C22C797" w:rsidR="00276BBE" w:rsidRDefault="00276BBE" w:rsidP="00276BBE">
      <w:pPr>
        <w:pStyle w:val="ListParagraph"/>
        <w:numPr>
          <w:ilvl w:val="0"/>
          <w:numId w:val="17"/>
        </w:numPr>
      </w:pPr>
      <w:r>
        <w:t xml:space="preserve">Compare </w:t>
      </w:r>
      <w:ins w:id="38" w:author="Guest-XIANG, WEI (LCD)" w:date="2021-08-05T21:54:00Z">
        <w:r w:rsidR="00DD2AB0">
          <w:rPr>
            <w:rFonts w:ascii="Times New Roman" w:hAnsi="Times New Roman"/>
            <w:sz w:val="24"/>
            <w:szCs w:val="24"/>
          </w:rPr>
          <w:t>all country codes separated by a backslash (“\”) contained in</w:t>
        </w:r>
        <w:r w:rsidR="00DD2AB0" w:rsidDel="00DD2AB0">
          <w:t xml:space="preserve"> </w:t>
        </w:r>
      </w:ins>
      <w:del w:id="39" w:author="Guest-XIANG, WEI (LCD)" w:date="2021-08-05T21:54:00Z">
        <w:r w:rsidDel="00DD2AB0">
          <w:delText xml:space="preserve">the </w:delText>
        </w:r>
      </w:del>
      <w:r w:rsidRPr="001B2AF9">
        <w:t>SHIP_FM_COUNTRY</w:t>
      </w:r>
      <w:r>
        <w:t xml:space="preserve"> in the </w:t>
      </w:r>
      <w:r w:rsidR="00DB3867">
        <w:t>#</w:t>
      </w:r>
      <w:r w:rsidRPr="005B216A">
        <w:t>CURRTRADEINNEWGEO</w:t>
      </w:r>
      <w:r>
        <w:t xml:space="preserve"> and the </w:t>
      </w:r>
      <w:r w:rsidR="00DB3867">
        <w:t>#</w:t>
      </w:r>
      <w:r w:rsidRPr="002D44E0">
        <w:t>CUSTSHIPFMCTRYPROFILE</w:t>
      </w:r>
      <w:r>
        <w:t xml:space="preserve"> for each FOCALENTITY and if there is no match and set the flag NEWSHIPFMCOUNTRY to 1. In case there is a match, set it to 0.</w:t>
      </w:r>
    </w:p>
    <w:p w14:paraId="467251BE" w14:textId="61008912" w:rsidR="00276BBE" w:rsidRDefault="00276BBE" w:rsidP="00276BBE">
      <w:pPr>
        <w:pStyle w:val="ListParagraph"/>
        <w:numPr>
          <w:ilvl w:val="0"/>
          <w:numId w:val="17"/>
        </w:numPr>
      </w:pPr>
      <w:r>
        <w:t xml:space="preserve">Create a new table </w:t>
      </w:r>
      <w:r w:rsidR="00DB3867">
        <w:t>#</w:t>
      </w:r>
      <w:r w:rsidRPr="008B033B">
        <w:t>CUSTSHIPTOCTRYPROFILE</w:t>
      </w:r>
      <w:r>
        <w:t xml:space="preserve"> and insert the FOCALENTITY and the all the SHIP_TO</w:t>
      </w:r>
      <w:r w:rsidRPr="001B2AF9">
        <w:t>_COUNTRY</w:t>
      </w:r>
      <w:r>
        <w:t xml:space="preserve"> values from the </w:t>
      </w:r>
      <w:r w:rsidR="00DB3867">
        <w:t>#</w:t>
      </w:r>
      <w:r w:rsidRPr="001B2AF9">
        <w:t>TRADEINNEWGEO</w:t>
      </w:r>
      <w:r>
        <w:t xml:space="preserve"> from the lookback period (i.e. TRANS_DATE between </w:t>
      </w:r>
      <w:r w:rsidRPr="00287F7C">
        <w:t>@</w:t>
      </w:r>
      <w:r>
        <w:t>LOOKBACK</w:t>
      </w:r>
      <w:r w:rsidRPr="00287F7C">
        <w:t>PERIODSTART</w:t>
      </w:r>
      <w:r>
        <w:t xml:space="preserve"> and </w:t>
      </w:r>
      <w:r w:rsidRPr="00287F7C">
        <w:t>@</w:t>
      </w:r>
      <w:r>
        <w:t>LOOKBACK</w:t>
      </w:r>
      <w:r w:rsidRPr="00287F7C">
        <w:t>PERIODEND</w:t>
      </w:r>
      <w:r>
        <w:t>). This table will hold the historical ship to country profile for customers</w:t>
      </w:r>
    </w:p>
    <w:p w14:paraId="2AB6BF31" w14:textId="4FAE867D" w:rsidR="00276BBE" w:rsidRDefault="00276BBE" w:rsidP="00276BBE">
      <w:pPr>
        <w:pStyle w:val="ListParagraph"/>
        <w:numPr>
          <w:ilvl w:val="0"/>
          <w:numId w:val="17"/>
        </w:numPr>
      </w:pPr>
      <w:r>
        <w:t xml:space="preserve">Compare </w:t>
      </w:r>
      <w:ins w:id="40" w:author="Guest-XIANG, WEI (LCD)" w:date="2021-08-05T21:54:00Z">
        <w:r w:rsidR="00DD2AB0">
          <w:rPr>
            <w:rFonts w:ascii="Times New Roman" w:hAnsi="Times New Roman"/>
            <w:sz w:val="24"/>
            <w:szCs w:val="24"/>
          </w:rPr>
          <w:t>all country codes separated by a backslash (“\”) contained in</w:t>
        </w:r>
        <w:r w:rsidR="00DD2AB0" w:rsidDel="00DD2AB0">
          <w:t xml:space="preserve"> </w:t>
        </w:r>
      </w:ins>
      <w:del w:id="41" w:author="Guest-XIANG, WEI (LCD)" w:date="2021-08-05T21:54:00Z">
        <w:r w:rsidDel="00DD2AB0">
          <w:delText xml:space="preserve">the </w:delText>
        </w:r>
      </w:del>
      <w:r>
        <w:t>SHIP_TO</w:t>
      </w:r>
      <w:r w:rsidRPr="001B2AF9">
        <w:t>_COUNTRY</w:t>
      </w:r>
      <w:r>
        <w:t xml:space="preserve"> in the </w:t>
      </w:r>
      <w:r w:rsidR="00DB3867">
        <w:t>#</w:t>
      </w:r>
      <w:r w:rsidRPr="005B216A">
        <w:t>CURRTRADEINNEWGEO</w:t>
      </w:r>
      <w:r>
        <w:t xml:space="preserve"> and the </w:t>
      </w:r>
      <w:r w:rsidR="00DB3867">
        <w:t>#</w:t>
      </w:r>
      <w:r w:rsidRPr="002D44E0">
        <w:t>CUSTSHIPFMCTRYPROFILE</w:t>
      </w:r>
      <w:r>
        <w:t xml:space="preserve"> for each FOCALENTITY and if there is no match and set the flag NEWSHIPTOCOUNTRY to 1. In case there is a match, set it to 0.</w:t>
      </w:r>
    </w:p>
    <w:p w14:paraId="3FD1741F" w14:textId="77777777" w:rsidR="00276BBE" w:rsidRPr="00355474" w:rsidRDefault="00276BBE" w:rsidP="00276BBE">
      <w:pPr>
        <w:pStyle w:val="ListParagraph"/>
      </w:pPr>
    </w:p>
    <w:p w14:paraId="6160A160" w14:textId="371B8820" w:rsidR="00276BBE" w:rsidRDefault="00276BBE" w:rsidP="00276BBE">
      <w:pPr>
        <w:pStyle w:val="ListParagraph"/>
        <w:numPr>
          <w:ilvl w:val="0"/>
          <w:numId w:val="17"/>
        </w:numPr>
      </w:pPr>
      <w:r>
        <w:t xml:space="preserve">Create a new table </w:t>
      </w:r>
      <w:r w:rsidR="00DB3867">
        <w:t>#</w:t>
      </w:r>
      <w:r w:rsidRPr="00BE4C47">
        <w:t>CURRTRADEINNEWGEO</w:t>
      </w:r>
      <w:r>
        <w:t xml:space="preserve"> and insert the FOCALENTITY and the all the </w:t>
      </w:r>
      <w:r w:rsidRPr="005B70AC">
        <w:t xml:space="preserve">COUNTRY_ORIG </w:t>
      </w:r>
      <w:r>
        <w:t xml:space="preserve">values from the </w:t>
      </w:r>
      <w:r w:rsidR="00DB3867">
        <w:t>#</w:t>
      </w:r>
      <w:r w:rsidRPr="001B2AF9">
        <w:t>TRADEINNEWGEO</w:t>
      </w:r>
      <w:r>
        <w:t xml:space="preserve"> from the lookback period (i.e. TRANS_DATE between </w:t>
      </w:r>
      <w:r w:rsidRPr="00287F7C">
        <w:t>@</w:t>
      </w:r>
      <w:r>
        <w:t>LOOKBACK</w:t>
      </w:r>
      <w:r w:rsidRPr="00287F7C">
        <w:t>PERIODSTART</w:t>
      </w:r>
      <w:r>
        <w:t xml:space="preserve"> and </w:t>
      </w:r>
      <w:r w:rsidRPr="00287F7C">
        <w:t>@</w:t>
      </w:r>
      <w:r>
        <w:t>LOOKBACK</w:t>
      </w:r>
      <w:r w:rsidRPr="00287F7C">
        <w:t>PERIODEND</w:t>
      </w:r>
      <w:r>
        <w:t>). This table will hold the historical origin country profile for customers</w:t>
      </w:r>
    </w:p>
    <w:p w14:paraId="531BD117" w14:textId="4B8921A8" w:rsidR="00276BBE" w:rsidRDefault="00276BBE" w:rsidP="00276BBE">
      <w:pPr>
        <w:pStyle w:val="ListParagraph"/>
        <w:numPr>
          <w:ilvl w:val="0"/>
          <w:numId w:val="17"/>
        </w:numPr>
      </w:pPr>
      <w:r>
        <w:t xml:space="preserve">Compare </w:t>
      </w:r>
      <w:ins w:id="42" w:author="Guest-XIANG, WEI (LCD)" w:date="2021-08-05T21:51:00Z">
        <w:r w:rsidR="00DD2AB0">
          <w:rPr>
            <w:rFonts w:ascii="Times New Roman" w:hAnsi="Times New Roman"/>
            <w:sz w:val="24"/>
            <w:szCs w:val="24"/>
          </w:rPr>
          <w:t>all country codes</w:t>
        </w:r>
      </w:ins>
      <w:ins w:id="43" w:author="Guest-XIANG, WEI (LCD)" w:date="2021-08-05T21:53:00Z">
        <w:r w:rsidR="00DD2AB0">
          <w:rPr>
            <w:rFonts w:ascii="Times New Roman" w:hAnsi="Times New Roman"/>
            <w:sz w:val="24"/>
            <w:szCs w:val="24"/>
          </w:rPr>
          <w:t xml:space="preserve"> </w:t>
        </w:r>
        <w:r w:rsidR="00DD2AB0">
          <w:rPr>
            <w:rFonts w:ascii="Times New Roman" w:hAnsi="Times New Roman"/>
            <w:sz w:val="24"/>
            <w:szCs w:val="24"/>
          </w:rPr>
          <w:t xml:space="preserve">separated by a backslash (“\”) </w:t>
        </w:r>
      </w:ins>
      <w:ins w:id="44" w:author="Guest-XIANG, WEI (LCD)" w:date="2021-08-05T21:51:00Z">
        <w:r w:rsidR="00DD2AB0">
          <w:rPr>
            <w:rFonts w:ascii="Times New Roman" w:hAnsi="Times New Roman"/>
            <w:sz w:val="24"/>
            <w:szCs w:val="24"/>
          </w:rPr>
          <w:t>contained in</w:t>
        </w:r>
        <w:r w:rsidR="00DD2AB0" w:rsidDel="00DD2AB0">
          <w:t xml:space="preserve"> </w:t>
        </w:r>
      </w:ins>
      <w:del w:id="45" w:author="Guest-XIANG, WEI (LCD)" w:date="2021-08-05T21:51:00Z">
        <w:r w:rsidDel="00DD2AB0">
          <w:delText xml:space="preserve">the </w:delText>
        </w:r>
      </w:del>
      <w:r w:rsidRPr="005B70AC">
        <w:t xml:space="preserve">COUNTRY_ORIG </w:t>
      </w:r>
      <w:r>
        <w:t xml:space="preserve">in the </w:t>
      </w:r>
      <w:r w:rsidR="00DB3867">
        <w:t>#</w:t>
      </w:r>
      <w:r w:rsidRPr="005B216A">
        <w:t>CURRTRADEINNEWGEO</w:t>
      </w:r>
      <w:r>
        <w:t xml:space="preserve"> and the </w:t>
      </w:r>
      <w:r w:rsidR="00DB3867">
        <w:t>#</w:t>
      </w:r>
      <w:r w:rsidRPr="002D44E0">
        <w:t>CUSTSHIPFMCTRYPROFILE</w:t>
      </w:r>
      <w:r>
        <w:t xml:space="preserve"> for each FOCALENTITY and if there is no match and set the flag NEWORIGCOUNTRY to 1. In case there is a match, set it to 0.</w:t>
      </w:r>
    </w:p>
    <w:p w14:paraId="6D314ACD" w14:textId="77777777" w:rsidR="00276BBE" w:rsidRDefault="00276BBE" w:rsidP="00276BBE">
      <w:pPr>
        <w:ind w:left="360"/>
      </w:pPr>
      <w:r w:rsidRPr="00FA3AFF">
        <w:rPr>
          <w:u w:val="single"/>
        </w:rPr>
        <w:t>Note</w:t>
      </w:r>
      <w:r>
        <w:t>: in steps 7, 9 and 11, no flags are set if the respective county field has the value ‘ZZ’ or is NULL.</w:t>
      </w:r>
    </w:p>
    <w:p w14:paraId="170F8672" w14:textId="40DA7105" w:rsidR="00276BBE" w:rsidRDefault="00276BBE" w:rsidP="00276BBE">
      <w:pPr>
        <w:pStyle w:val="ListParagraph"/>
        <w:numPr>
          <w:ilvl w:val="0"/>
          <w:numId w:val="17"/>
        </w:numPr>
      </w:pPr>
      <w:r>
        <w:t xml:space="preserve">Using the FOCALENTITY from the </w:t>
      </w:r>
      <w:r w:rsidR="00DB3867">
        <w:t>#</w:t>
      </w:r>
      <w:r w:rsidRPr="005B216A">
        <w:t>CURRTRADEINNEWGEO</w:t>
      </w:r>
      <w:r>
        <w:t xml:space="preserve"> check if the customer is rated as high risk in the CUSTOMER table.  Set the flag </w:t>
      </w:r>
      <w:r w:rsidRPr="002253E6">
        <w:t>HIGHRISKCUSTOMER</w:t>
      </w:r>
      <w:r>
        <w:t xml:space="preserve"> to 1 if the customer is High risk, else </w:t>
      </w:r>
      <w:proofErr w:type="spellStart"/>
      <w:r>
        <w:t>set</w:t>
      </w:r>
      <w:proofErr w:type="spellEnd"/>
      <w:r>
        <w:t xml:space="preserve"> it to 0.</w:t>
      </w:r>
    </w:p>
    <w:p w14:paraId="49A59383" w14:textId="77777777" w:rsidR="00276BBE" w:rsidRDefault="00276BBE" w:rsidP="00276BBE">
      <w:pPr>
        <w:pStyle w:val="ListParagraph"/>
        <w:numPr>
          <w:ilvl w:val="0"/>
          <w:numId w:val="17"/>
        </w:numPr>
      </w:pPr>
      <w:r>
        <w:t>Create a table #TT1 with the following structure:</w:t>
      </w:r>
    </w:p>
    <w:p w14:paraId="7018E918"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FOCALENTITY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VARCHAR</w:t>
      </w:r>
      <w:r w:rsidRPr="005F4AE5">
        <w:rPr>
          <w:rFonts w:ascii="Courier New" w:eastAsiaTheme="minorEastAsia" w:hAnsi="Courier New" w:cs="Courier New"/>
          <w:noProof/>
          <w:color w:val="808080"/>
          <w:sz w:val="20"/>
          <w:lang w:eastAsia="zh-CN"/>
        </w:rPr>
        <w:t>(</w:t>
      </w:r>
      <w:r w:rsidRPr="005F4AE5">
        <w:rPr>
          <w:rFonts w:ascii="Courier New" w:eastAsiaTheme="minorEastAsia" w:hAnsi="Courier New" w:cs="Courier New"/>
          <w:noProof/>
          <w:sz w:val="20"/>
          <w:lang w:eastAsia="zh-CN"/>
        </w:rPr>
        <w:t>50</w:t>
      </w:r>
      <w:r w:rsidRPr="005F4AE5">
        <w:rPr>
          <w:rFonts w:ascii="Courier New" w:eastAsiaTheme="minorEastAsia" w:hAnsi="Courier New" w:cs="Courier New"/>
          <w:noProof/>
          <w:color w:val="808080"/>
          <w:sz w:val="20"/>
          <w:lang w:eastAsia="zh-CN"/>
        </w:rPr>
        <w:t>),</w:t>
      </w:r>
    </w:p>
    <w:p w14:paraId="06B33C20"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HIGHRISKCUSTOMER</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25165B96"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NEWSHIPFMCOUNTRY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65C459AA" w14:textId="77777777" w:rsidR="00276BBE" w:rsidRPr="005F4AE5"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lastRenderedPageBreak/>
        <w:tab/>
      </w:r>
      <w:r w:rsidRPr="005F4AE5">
        <w:rPr>
          <w:rFonts w:ascii="Courier New" w:eastAsiaTheme="minorEastAsia" w:hAnsi="Courier New" w:cs="Courier New"/>
          <w:noProof/>
          <w:sz w:val="20"/>
          <w:lang w:eastAsia="zh-CN"/>
        </w:rPr>
        <w:tab/>
        <w:t>NEWORIGCOUNTRY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38B0B63C" w14:textId="77777777" w:rsidR="00276BBE" w:rsidRDefault="00276BBE" w:rsidP="00276BBE">
      <w:pPr>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NEWSHIPTOCOUNTRY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6E4BEFB7" w14:textId="717A86B2" w:rsidR="00276BBE" w:rsidRDefault="00276BBE" w:rsidP="00276BBE">
      <w:pPr>
        <w:pStyle w:val="ListParagraph"/>
        <w:numPr>
          <w:ilvl w:val="0"/>
          <w:numId w:val="17"/>
        </w:numPr>
      </w:pPr>
      <w:r>
        <w:t xml:space="preserve">For each FOCALENTITY, get the </w:t>
      </w:r>
      <w:r w:rsidRPr="008248E5">
        <w:t>HIGHRISKCUSTOMER</w:t>
      </w:r>
      <w:r>
        <w:t xml:space="preserve"> flag (</w:t>
      </w:r>
      <w:r>
        <w:rPr>
          <w:rFonts w:ascii="Courier New" w:eastAsiaTheme="minorEastAsia" w:hAnsi="Courier New" w:cs="Courier New"/>
          <w:noProof/>
          <w:color w:val="FF00FF"/>
          <w:sz w:val="20"/>
          <w:lang w:eastAsia="zh-CN"/>
        </w:rPr>
        <w:t>MAX</w:t>
      </w:r>
      <w:r>
        <w:rPr>
          <w:rFonts w:ascii="Courier New" w:eastAsiaTheme="minorEastAsia" w:hAnsi="Courier New" w:cs="Courier New"/>
          <w:noProof/>
          <w:color w:val="808080"/>
          <w:sz w:val="20"/>
          <w:lang w:eastAsia="zh-CN"/>
        </w:rPr>
        <w:t>(</w:t>
      </w:r>
      <w:r>
        <w:rPr>
          <w:rFonts w:ascii="Courier New" w:eastAsiaTheme="minorEastAsia" w:hAnsi="Courier New" w:cs="Courier New"/>
          <w:noProof/>
          <w:color w:val="FF00FF"/>
          <w:sz w:val="20"/>
          <w:lang w:eastAsia="zh-CN"/>
        </w:rPr>
        <w:t>CAST</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HIGHRISKCUSTOMER </w:t>
      </w:r>
      <w:r>
        <w:rPr>
          <w:rFonts w:ascii="Courier New" w:eastAsiaTheme="minorEastAsia" w:hAnsi="Courier New" w:cs="Courier New"/>
          <w:noProof/>
          <w:color w:val="0000FF"/>
          <w:sz w:val="20"/>
          <w:lang w:eastAsia="zh-CN"/>
        </w:rPr>
        <w:t>AS</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INT</w:t>
      </w:r>
      <w:r>
        <w:rPr>
          <w:rFonts w:ascii="Courier New" w:eastAsiaTheme="minorEastAsia" w:hAnsi="Courier New" w:cs="Courier New"/>
          <w:noProof/>
          <w:color w:val="808080"/>
          <w:sz w:val="20"/>
          <w:lang w:eastAsia="zh-CN"/>
        </w:rPr>
        <w:t>))</w:t>
      </w:r>
      <w:r>
        <w:t xml:space="preserve">), total number of </w:t>
      </w:r>
      <w:r w:rsidRPr="001B2AF9">
        <w:t>SHIP_FM_COUNTRY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NEWSHIPFMCOUNTRY</w:t>
      </w:r>
      <w:r>
        <w:rPr>
          <w:rFonts w:ascii="Courier New" w:eastAsiaTheme="minorEastAsia" w:hAnsi="Courier New" w:cs="Courier New"/>
          <w:noProof/>
          <w:color w:val="808080"/>
          <w:sz w:val="20"/>
          <w:lang w:eastAsia="zh-CN"/>
        </w:rPr>
        <w:t>)</w:t>
      </w:r>
      <w:r>
        <w:t xml:space="preserve">), </w:t>
      </w:r>
      <w:r w:rsidRPr="005B70AC">
        <w:t>COUNTRY_ORIG</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NEWORIGCOUNTRY</w:t>
      </w:r>
      <w:r>
        <w:rPr>
          <w:rFonts w:ascii="Courier New" w:eastAsiaTheme="minorEastAsia" w:hAnsi="Courier New" w:cs="Courier New"/>
          <w:noProof/>
          <w:color w:val="808080"/>
          <w:sz w:val="20"/>
          <w:lang w:eastAsia="zh-CN"/>
        </w:rPr>
        <w:t>)</w:t>
      </w:r>
      <w:r>
        <w:t>) and SHIP_TO</w:t>
      </w:r>
      <w:r w:rsidRPr="001B2AF9">
        <w:t>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NEWSHIPTOCOUNTRY</w:t>
      </w:r>
      <w:r>
        <w:rPr>
          <w:rFonts w:ascii="Courier New" w:eastAsiaTheme="minorEastAsia" w:hAnsi="Courier New" w:cs="Courier New"/>
          <w:noProof/>
          <w:color w:val="808080"/>
          <w:sz w:val="20"/>
          <w:lang w:eastAsia="zh-CN"/>
        </w:rPr>
        <w:t>)</w:t>
      </w:r>
      <w:r>
        <w:t xml:space="preserve">) from the </w:t>
      </w:r>
      <w:r w:rsidR="00DB3867">
        <w:t>#</w:t>
      </w:r>
      <w:r w:rsidRPr="005B216A">
        <w:t>CURRTRADEINNEWGEO</w:t>
      </w:r>
      <w:r>
        <w:t xml:space="preserve"> table and insert the respective values into the table #TT1. This is accomplished using a group by function.</w:t>
      </w:r>
    </w:p>
    <w:p w14:paraId="72382A1A" w14:textId="2BD51658" w:rsidR="00276BBE" w:rsidRDefault="00276BBE" w:rsidP="00276BBE">
      <w:pPr>
        <w:pStyle w:val="ListParagraph"/>
        <w:numPr>
          <w:ilvl w:val="0"/>
          <w:numId w:val="17"/>
        </w:numPr>
      </w:pPr>
      <w:r>
        <w:t xml:space="preserve">Create a new table </w:t>
      </w:r>
      <w:r w:rsidR="00DB3867">
        <w:t>#</w:t>
      </w:r>
      <w:r w:rsidRPr="00F65ACD">
        <w:t>TRADEINNEWGEO_ALERTS</w:t>
      </w:r>
      <w:r>
        <w:t xml:space="preserve"> which has the same structure as </w:t>
      </w:r>
      <w:r w:rsidR="00DB3867">
        <w:t>#</w:t>
      </w:r>
      <w:r w:rsidRPr="005B216A">
        <w:t>CURRTRADEINNEWGEO</w:t>
      </w:r>
      <w:r>
        <w:t xml:space="preserve"> except for an addition field </w:t>
      </w:r>
      <w:r w:rsidRPr="00F71D1C">
        <w:t>ALERTINGCONDTITION</w:t>
      </w:r>
      <w:r>
        <w:t>. This field will contain a value to indicate the exact conditions for which the FOCALENTITY was alerted.</w:t>
      </w:r>
    </w:p>
    <w:p w14:paraId="6FB41390" w14:textId="72E2EBA4" w:rsidR="00276BBE" w:rsidRDefault="00276BBE" w:rsidP="00276BBE">
      <w:pPr>
        <w:pStyle w:val="ListParagraph"/>
        <w:numPr>
          <w:ilvl w:val="0"/>
          <w:numId w:val="17"/>
        </w:numPr>
      </w:pPr>
      <w:r>
        <w:t xml:space="preserve">All the transaction which breach the thresholds for new ship from country, new ship to country, origin country and new country (new ship from, ship to and origin) for a </w:t>
      </w:r>
      <w:proofErr w:type="gramStart"/>
      <w:r>
        <w:t>high risk</w:t>
      </w:r>
      <w:proofErr w:type="gramEnd"/>
      <w:r>
        <w:t xml:space="preserve"> customer are inserted into the table </w:t>
      </w:r>
      <w:r w:rsidR="00DB3867">
        <w:t>#</w:t>
      </w:r>
      <w:r w:rsidRPr="00DD4E79">
        <w:t>TRADEINNEWGEO_ALERTS</w:t>
      </w:r>
      <w:r>
        <w:t xml:space="preserve">. </w:t>
      </w:r>
    </w:p>
    <w:p w14:paraId="6A5F7FB5" w14:textId="1A7DE927" w:rsidR="00276BBE" w:rsidRDefault="00276BBE" w:rsidP="00276BBE">
      <w:pPr>
        <w:pStyle w:val="ListParagraph"/>
        <w:numPr>
          <w:ilvl w:val="0"/>
          <w:numId w:val="17"/>
        </w:numPr>
      </w:pPr>
      <w:r>
        <w:t xml:space="preserve">Insert distinct FOCALENTITY and </w:t>
      </w:r>
      <w:r w:rsidRPr="001316ED">
        <w:t>ALERTINGCONDTITION</w:t>
      </w:r>
      <w:r>
        <w:t xml:space="preserve"> into a new table #TT2 from </w:t>
      </w:r>
      <w:r w:rsidR="00DB3867">
        <w:t>#</w:t>
      </w:r>
      <w:r w:rsidRPr="00F00DE1">
        <w:t>TRADEINNEWGEO_ALERTS</w:t>
      </w:r>
      <w:r>
        <w:t xml:space="preserve">. </w:t>
      </w:r>
    </w:p>
    <w:p w14:paraId="6CB34175" w14:textId="77777777" w:rsidR="00276BBE" w:rsidRDefault="00276BBE" w:rsidP="00276BBE">
      <w:pPr>
        <w:pStyle w:val="ListParagraph"/>
        <w:numPr>
          <w:ilvl w:val="0"/>
          <w:numId w:val="17"/>
        </w:numPr>
      </w:pPr>
      <w:r>
        <w:t xml:space="preserve">For each FOCALENTITY, get all the </w:t>
      </w:r>
      <w:r w:rsidRPr="001316ED">
        <w:t>ALERTINGCONDTITION</w:t>
      </w:r>
      <w:r>
        <w:t xml:space="preserve">s and insert these records into </w:t>
      </w:r>
      <w:r w:rsidRPr="001328EA">
        <w:t>#TT3</w:t>
      </w:r>
    </w:p>
    <w:p w14:paraId="33E30543" w14:textId="77777777" w:rsidR="00276BBE" w:rsidRDefault="00276BBE" w:rsidP="00276BBE">
      <w:pPr>
        <w:pStyle w:val="ListParagraph"/>
        <w:numPr>
          <w:ilvl w:val="0"/>
          <w:numId w:val="17"/>
        </w:numPr>
      </w:pPr>
      <w:r>
        <w:t xml:space="preserve">For each focal entity in #TT3, get all the fields from #TT1 by joining on FOCALENTITY, and insert the records into a new table </w:t>
      </w:r>
      <w:r w:rsidRPr="008F205A">
        <w:t>PBSA.DBO.</w:t>
      </w:r>
      <w:r w:rsidRPr="00187815">
        <w:t xml:space="preserve"> TRADEINNEWGEOALERTCUSTOMERS</w:t>
      </w:r>
      <w:r>
        <w:t>. Also, cast all the fields as varchar while inserting them into the table.</w:t>
      </w:r>
    </w:p>
    <w:p w14:paraId="274DBA6D" w14:textId="4C05C8DC" w:rsidR="00276BBE" w:rsidRDefault="00276BBE" w:rsidP="00276BBE">
      <w:pPr>
        <w:pStyle w:val="ListParagraph"/>
        <w:numPr>
          <w:ilvl w:val="0"/>
          <w:numId w:val="17"/>
        </w:numPr>
      </w:pPr>
      <w:r>
        <w:t xml:space="preserve">Insert all the fields from </w:t>
      </w:r>
      <w:r w:rsidR="00DB3867">
        <w:t>#</w:t>
      </w:r>
      <w:r w:rsidRPr="00F00DE1">
        <w:t>TRADEINNEWGEO_ALERTS</w:t>
      </w:r>
      <w:r>
        <w:t xml:space="preserve"> into a new table </w:t>
      </w:r>
      <w:r w:rsidRPr="007E7639">
        <w:t>PBSA.DBO.</w:t>
      </w:r>
      <w:r w:rsidRPr="00172062">
        <w:t xml:space="preserve"> </w:t>
      </w:r>
      <w:r w:rsidRPr="00FD07FD">
        <w:t>TRADEINNEWGEOALERTTRANSACTIONS</w:t>
      </w:r>
      <w:r>
        <w:t xml:space="preserve">. </w:t>
      </w:r>
    </w:p>
    <w:p w14:paraId="6BF5AE54" w14:textId="77777777" w:rsidR="00276BBE" w:rsidRDefault="00276BBE" w:rsidP="00276BBE">
      <w:pPr>
        <w:pStyle w:val="ListParagraph"/>
        <w:numPr>
          <w:ilvl w:val="0"/>
          <w:numId w:val="17"/>
        </w:numPr>
      </w:pPr>
      <w:r>
        <w:t xml:space="preserve">Create a table </w:t>
      </w:r>
      <w:r w:rsidRPr="007E7639">
        <w:t>PBSA.DBO.</w:t>
      </w:r>
      <w:r w:rsidRPr="00004B7D">
        <w:t xml:space="preserve"> TRADEINNEWGEOMAPDATA </w:t>
      </w:r>
      <w:r>
        <w:t xml:space="preserve">and insert all the transactions belonging to all the alerted customers for the entire monitoring period (i.e. all transactions between @LOOKBACKSTART and @CURRPERIODEND) into it. Replace all the spaces in the fields which have them, with underscore ‘_’ </w:t>
      </w:r>
    </w:p>
    <w:p w14:paraId="4B2DB856" w14:textId="77777777" w:rsidR="00276BBE" w:rsidRDefault="00276BBE" w:rsidP="00276BBE">
      <w:pPr>
        <w:pStyle w:val="ListParagraph"/>
        <w:numPr>
          <w:ilvl w:val="0"/>
          <w:numId w:val="17"/>
        </w:numPr>
      </w:pPr>
      <w:r>
        <w:t>Insert ‘</w:t>
      </w:r>
      <w:r w:rsidRPr="00677FEF">
        <w:t>TRADE_IN_NEW_GEO'</w:t>
      </w:r>
      <w:r>
        <w:t xml:space="preserve"> as ALERT_NAME, MONTH,</w:t>
      </w:r>
      <w:r w:rsidRPr="00552E83">
        <w:t xml:space="preserve"> ALERTINGCONDITIONS</w:t>
      </w:r>
      <w:r>
        <w:t>,</w:t>
      </w:r>
      <w:r w:rsidRPr="00552E83">
        <w:t xml:space="preserve"> FOCALENTITY</w:t>
      </w:r>
      <w:r>
        <w:t xml:space="preserve">, </w:t>
      </w:r>
      <w:r w:rsidRPr="00552E83">
        <w:t>CUSTOMERNAME</w:t>
      </w:r>
      <w:r>
        <w:t xml:space="preserve"> into the </w:t>
      </w:r>
      <w:r w:rsidRPr="00ED2D35">
        <w:t>CONSOLIDATEDALERTS</w:t>
      </w:r>
      <w:r>
        <w:t xml:space="preserve"> tables. </w:t>
      </w:r>
      <w:proofErr w:type="spellStart"/>
      <w:r>
        <w:t>Thius</w:t>
      </w:r>
      <w:proofErr w:type="spellEnd"/>
      <w:r>
        <w:t xml:space="preserve"> table maintains the historical alerts.</w:t>
      </w:r>
    </w:p>
    <w:p w14:paraId="0640D928" w14:textId="77777777" w:rsidR="00EC615E" w:rsidRDefault="00EC615E" w:rsidP="00EC615E">
      <w:pPr>
        <w:pStyle w:val="ListParagraph"/>
        <w:numPr>
          <w:ilvl w:val="0"/>
          <w:numId w:val="17"/>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00D7977F" w14:textId="77777777" w:rsidR="00EC615E" w:rsidRDefault="00EC615E" w:rsidP="00EC615E">
      <w:pPr>
        <w:pStyle w:val="ListParagraph"/>
        <w:numPr>
          <w:ilvl w:val="0"/>
          <w:numId w:val="17"/>
        </w:numPr>
      </w:pPr>
      <w:r>
        <w:t>Insert all the transaction ID and other relevant fields into the table '</w:t>
      </w:r>
      <w:r w:rsidRPr="00BA4E6F">
        <w:t xml:space="preserve"> HISTORICALTRANSACTIONS</w:t>
      </w:r>
      <w:r>
        <w:t>’ which maintains an archive of all the historical transactions of alerted customers</w:t>
      </w:r>
    </w:p>
    <w:p w14:paraId="02620AB1" w14:textId="77777777" w:rsidR="00EC615E" w:rsidRDefault="00EC615E" w:rsidP="00104196">
      <w:pPr>
        <w:pStyle w:val="ListParagraph"/>
      </w:pPr>
    </w:p>
    <w:p w14:paraId="57687EF4" w14:textId="04E82E63" w:rsidR="00276BBE" w:rsidRDefault="00276BBE" w:rsidP="00276BBE"/>
    <w:p w14:paraId="5A484176" w14:textId="0BC8FC61" w:rsidR="005A3007" w:rsidRDefault="005A3007" w:rsidP="00276BBE"/>
    <w:p w14:paraId="3886D407" w14:textId="6D4BD342" w:rsidR="005A3007" w:rsidRDefault="005A3007" w:rsidP="00276BBE"/>
    <w:p w14:paraId="10F48BA2" w14:textId="68DD5B6D" w:rsidR="005A3007" w:rsidRDefault="005A3007" w:rsidP="00276BBE"/>
    <w:p w14:paraId="0F0959F0" w14:textId="407B053F" w:rsidR="005A3007" w:rsidRDefault="005A3007" w:rsidP="00276BBE"/>
    <w:p w14:paraId="4A851103" w14:textId="2A03CBC6" w:rsidR="005A3007" w:rsidRDefault="005A3007" w:rsidP="00276BBE"/>
    <w:p w14:paraId="6EAD32A2" w14:textId="77777777" w:rsidR="005A3007" w:rsidRDefault="005A3007" w:rsidP="00276BBE"/>
    <w:p w14:paraId="597DF9A1" w14:textId="77777777" w:rsidR="00D15346" w:rsidRDefault="00D15346" w:rsidP="00276BBE"/>
    <w:p w14:paraId="5EDB2DEE" w14:textId="2B551738" w:rsidR="00276BBE" w:rsidRDefault="00276BBE" w:rsidP="00276BBE"/>
    <w:p w14:paraId="197DF4C1" w14:textId="77777777" w:rsidR="00276BBE" w:rsidRDefault="00276BBE" w:rsidP="00276BBE">
      <w:pPr>
        <w:pStyle w:val="Heading2"/>
        <w:numPr>
          <w:ilvl w:val="2"/>
          <w:numId w:val="7"/>
        </w:numPr>
      </w:pPr>
      <w:bookmarkStart w:id="46" w:name="_Toc463620943"/>
      <w:bookmarkStart w:id="47" w:name="_Toc464811140"/>
      <w:bookmarkStart w:id="48" w:name="_Toc465065123"/>
      <w:r w:rsidRPr="00017A8F">
        <w:t>Change in Behavior: Trading in New Goods</w:t>
      </w:r>
      <w:bookmarkEnd w:id="46"/>
      <w:bookmarkEnd w:id="47"/>
      <w:bookmarkEnd w:id="48"/>
    </w:p>
    <w:p w14:paraId="10235C2B" w14:textId="77777777" w:rsidR="00276BBE" w:rsidRDefault="00276BBE" w:rsidP="00276BBE">
      <w:r>
        <w:rPr>
          <w:sz w:val="20"/>
        </w:rPr>
        <w:t>Periodic report generated to identify activity which does not match a customer’s historical behavior with respect to traded</w:t>
      </w:r>
      <w:r>
        <w:t xml:space="preserve"> </w:t>
      </w:r>
      <w:r>
        <w:rPr>
          <w:sz w:val="20"/>
        </w:rPr>
        <w:t>goods</w:t>
      </w:r>
    </w:p>
    <w:p w14:paraId="37939F1C" w14:textId="77777777" w:rsidR="00276BBE" w:rsidRDefault="00276BBE" w:rsidP="00276BBE">
      <w:r>
        <w:t>The logical flow of the procedure implemented to monitor this scenario is explained below:</w:t>
      </w:r>
    </w:p>
    <w:p w14:paraId="354BC592" w14:textId="77777777" w:rsidR="00276BBE" w:rsidRDefault="00276BBE" w:rsidP="00276BBE">
      <w:pPr>
        <w:pStyle w:val="ListParagraph"/>
        <w:numPr>
          <w:ilvl w:val="0"/>
          <w:numId w:val="18"/>
        </w:numPr>
      </w:pPr>
      <w:r>
        <w:t>Input parameters</w:t>
      </w:r>
    </w:p>
    <w:p w14:paraId="0143FBA9" w14:textId="699B280D" w:rsidR="009C0D87" w:rsidRDefault="009C0D87" w:rsidP="009C0D87">
      <w:pPr>
        <w:pStyle w:val="ListParagraph"/>
        <w:numPr>
          <w:ilvl w:val="1"/>
          <w:numId w:val="18"/>
        </w:numPr>
      </w:pPr>
      <w:r w:rsidRPr="0094688B">
        <w:rPr>
          <w:szCs w:val="22"/>
        </w:rPr>
        <w:t>@</w:t>
      </w:r>
      <w:r w:rsidRPr="0094688B">
        <w:rPr>
          <w:rFonts w:eastAsiaTheme="minorEastAsia"/>
          <w:color w:val="000000"/>
          <w:szCs w:val="22"/>
          <w:highlight w:val="white"/>
        </w:rPr>
        <w:t>START_DATE</w:t>
      </w:r>
      <w:r>
        <w:t xml:space="preserve">: current month start day in the format </w:t>
      </w:r>
      <w:r w:rsidRPr="00B43C6B">
        <w:t>YYYYMMDD</w:t>
      </w:r>
      <w:r>
        <w:t xml:space="preserve"> </w:t>
      </w:r>
    </w:p>
    <w:p w14:paraId="281A3BB7" w14:textId="03145B6F" w:rsidR="009C0D87" w:rsidRDefault="009C0D87" w:rsidP="009C0D87">
      <w:pPr>
        <w:pStyle w:val="ListParagraph"/>
        <w:numPr>
          <w:ilvl w:val="1"/>
          <w:numId w:val="18"/>
        </w:numPr>
      </w:pPr>
      <w:r w:rsidRPr="0094688B">
        <w:rPr>
          <w:szCs w:val="22"/>
        </w:rPr>
        <w:t>@</w:t>
      </w:r>
      <w:r w:rsidRPr="0094688B">
        <w:rPr>
          <w:rFonts w:eastAsiaTheme="minorEastAsia"/>
          <w:color w:val="000000"/>
          <w:szCs w:val="22"/>
          <w:highlight w:val="white"/>
        </w:rPr>
        <w:t>END_DATE</w:t>
      </w:r>
      <w:r>
        <w:t xml:space="preserve">: current month end day in the format </w:t>
      </w:r>
      <w:r w:rsidRPr="00B43C6B">
        <w:t>YYYYMMDD</w:t>
      </w:r>
    </w:p>
    <w:p w14:paraId="0247A305" w14:textId="5112BEE6" w:rsidR="00F6799E" w:rsidRDefault="00F6799E" w:rsidP="00F6799E">
      <w:pPr>
        <w:pStyle w:val="ListParagraph"/>
        <w:numPr>
          <w:ilvl w:val="1"/>
          <w:numId w:val="18"/>
        </w:numPr>
      </w:pPr>
      <w:r>
        <w:t>@</w:t>
      </w:r>
      <w:proofErr w:type="spellStart"/>
      <w:r w:rsidRPr="00F6799E">
        <w:t>HRGoodsThsld</w:t>
      </w:r>
      <w:proofErr w:type="spellEnd"/>
      <w:r>
        <w:t>: threshold for t</w:t>
      </w:r>
      <w:r w:rsidRPr="00F6799E">
        <w:t xml:space="preserve">otal number of trades in the current period involving a new </w:t>
      </w:r>
      <w:proofErr w:type="gramStart"/>
      <w:r w:rsidRPr="00F6799E">
        <w:t>High Risk</w:t>
      </w:r>
      <w:proofErr w:type="gramEnd"/>
      <w:r w:rsidRPr="00F6799E">
        <w:t xml:space="preserve"> Goods Type for a given customer</w:t>
      </w:r>
    </w:p>
    <w:p w14:paraId="362AE9D9" w14:textId="573266FA" w:rsidR="00CD3B6D" w:rsidRDefault="00CD3B6D" w:rsidP="008D1CE6">
      <w:pPr>
        <w:pStyle w:val="ListParagraph"/>
        <w:numPr>
          <w:ilvl w:val="1"/>
          <w:numId w:val="18"/>
        </w:numPr>
      </w:pPr>
      <w:r>
        <w:t>@</w:t>
      </w:r>
      <w:proofErr w:type="spellStart"/>
      <w:r w:rsidRPr="00CD3B6D">
        <w:t>DUGoodsThsld</w:t>
      </w:r>
      <w:proofErr w:type="spellEnd"/>
      <w:r w:rsidR="008D1CE6">
        <w:t>: threshold for t</w:t>
      </w:r>
      <w:r w:rsidR="008D1CE6" w:rsidRPr="008D1CE6">
        <w:t>otal number of trades in the current period involving a new Dual Use Goods Type for a given customer</w:t>
      </w:r>
    </w:p>
    <w:p w14:paraId="7121483A" w14:textId="6221ED2F" w:rsidR="00800BCD" w:rsidRDefault="00800BCD" w:rsidP="00FB013C">
      <w:pPr>
        <w:pStyle w:val="ListParagraph"/>
        <w:numPr>
          <w:ilvl w:val="1"/>
          <w:numId w:val="18"/>
        </w:numPr>
      </w:pPr>
      <w:r>
        <w:t>@</w:t>
      </w:r>
      <w:proofErr w:type="spellStart"/>
      <w:r w:rsidRPr="00800BCD">
        <w:t>NewGoodsHRCustThsld</w:t>
      </w:r>
      <w:proofErr w:type="spellEnd"/>
      <w:r w:rsidR="00FB013C">
        <w:t>: threshold for t</w:t>
      </w:r>
      <w:r w:rsidR="00FB013C" w:rsidRPr="00FB013C">
        <w:t>otal number of trades in the current period involving a new Goods Type/s for a given High Risk customer</w:t>
      </w:r>
    </w:p>
    <w:p w14:paraId="7A84BA81" w14:textId="30CD4061" w:rsidR="006B761E" w:rsidRDefault="006B761E" w:rsidP="009B10D6">
      <w:pPr>
        <w:pStyle w:val="ListParagraph"/>
        <w:numPr>
          <w:ilvl w:val="1"/>
          <w:numId w:val="18"/>
        </w:numPr>
      </w:pPr>
      <w:r>
        <w:t>@</w:t>
      </w:r>
      <w:proofErr w:type="spellStart"/>
      <w:r w:rsidRPr="006B761E">
        <w:t>NewGoodsThsld</w:t>
      </w:r>
      <w:proofErr w:type="spellEnd"/>
      <w:r>
        <w:t xml:space="preserve">: </w:t>
      </w:r>
      <w:r w:rsidR="009B10D6">
        <w:t>threshold for t</w:t>
      </w:r>
      <w:r w:rsidR="009B10D6" w:rsidRPr="009B10D6">
        <w:t>otal number of trades in the current period involving a new Goods Type/s for a given customer</w:t>
      </w:r>
    </w:p>
    <w:p w14:paraId="3BB58330" w14:textId="72BEEA01" w:rsidR="00093AF7" w:rsidRPr="005A3007" w:rsidRDefault="00276BBE" w:rsidP="005A3007">
      <w:pPr>
        <w:rPr>
          <w:b/>
        </w:rPr>
      </w:pPr>
      <w:r>
        <w:br/>
      </w:r>
      <w:r w:rsidRPr="002A00F4">
        <w:rPr>
          <w:b/>
        </w:rPr>
        <w:t>Example:</w:t>
      </w:r>
      <w:r w:rsidR="00093AF7">
        <w:rPr>
          <w:rFonts w:ascii="Courier New" w:eastAsiaTheme="minorEastAsia" w:hAnsi="Courier New" w:cs="Courier New"/>
          <w:noProof/>
          <w:sz w:val="20"/>
        </w:rPr>
        <w:tab/>
      </w:r>
      <w:r w:rsidR="00093AF7">
        <w:rPr>
          <w:rFonts w:ascii="Courier New" w:eastAsiaTheme="minorEastAsia" w:hAnsi="Courier New" w:cs="Courier New"/>
          <w:noProof/>
          <w:sz w:val="20"/>
        </w:rPr>
        <w:tab/>
      </w:r>
      <w:r w:rsidR="00093AF7">
        <w:rPr>
          <w:rFonts w:ascii="Courier New" w:eastAsiaTheme="minorEastAsia" w:hAnsi="Courier New" w:cs="Courier New"/>
          <w:noProof/>
          <w:sz w:val="20"/>
        </w:rPr>
        <w:tab/>
      </w:r>
      <w:r w:rsidR="00093AF7">
        <w:rPr>
          <w:rFonts w:ascii="Courier New" w:eastAsiaTheme="minorEastAsia" w:hAnsi="Courier New" w:cs="Courier New"/>
          <w:noProof/>
          <w:color w:val="008000"/>
          <w:sz w:val="20"/>
        </w:rPr>
        <w:t xml:space="preserve"> </w:t>
      </w:r>
    </w:p>
    <w:p w14:paraId="2575BE42" w14:textId="77777777" w:rsidR="006D2928" w:rsidRDefault="00093AF7" w:rsidP="006D2928">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w:t>
      </w:r>
      <w:r w:rsidR="005A3007">
        <w:rPr>
          <w:rFonts w:ascii="Courier New" w:eastAsiaTheme="minorEastAsia" w:hAnsi="Courier New" w:cs="Courier New"/>
          <w:noProof/>
          <w:sz w:val="20"/>
        </w:rPr>
        <w:t>START_DATE</w:t>
      </w:r>
      <w:r>
        <w:rPr>
          <w:rFonts w:ascii="Courier New" w:eastAsiaTheme="minorEastAsia" w:hAnsi="Courier New" w:cs="Courier New"/>
          <w:noProof/>
          <w:sz w:val="20"/>
        </w:rPr>
        <w:tab/>
      </w:r>
      <w:r>
        <w:rPr>
          <w:rFonts w:ascii="Courier New" w:eastAsiaTheme="minorEastAsia" w:hAnsi="Courier New" w:cs="Courier New"/>
          <w:noProof/>
          <w:sz w:val="20"/>
        </w:rPr>
        <w:tab/>
      </w:r>
      <w:r w:rsidR="005A3007">
        <w:rPr>
          <w:rFonts w:ascii="Courier New" w:eastAsiaTheme="minorEastAsia" w:hAnsi="Courier New" w:cs="Courier New"/>
          <w:noProof/>
          <w:sz w:val="20"/>
        </w:rPr>
        <w:tab/>
      </w:r>
      <w:r w:rsidR="006D2928">
        <w:rPr>
          <w:rFonts w:ascii="Courier New" w:eastAsiaTheme="minorEastAsia" w:hAnsi="Courier New" w:cs="Courier New"/>
          <w:noProof/>
          <w:color w:val="0000FF"/>
          <w:sz w:val="20"/>
        </w:rPr>
        <w:t>DATETIME</w:t>
      </w:r>
      <w:r w:rsidR="006D2928">
        <w:rPr>
          <w:rFonts w:ascii="Courier New" w:eastAsiaTheme="minorEastAsia" w:hAnsi="Courier New" w:cs="Courier New"/>
          <w:noProof/>
          <w:sz w:val="20"/>
        </w:rPr>
        <w:t xml:space="preserve"> </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’2016-06-01’</w:t>
      </w:r>
      <w:r w:rsidR="006D2928">
        <w:rPr>
          <w:rFonts w:ascii="Courier New" w:eastAsiaTheme="minorEastAsia" w:hAnsi="Courier New" w:cs="Courier New"/>
          <w:noProof/>
          <w:color w:val="808080"/>
          <w:sz w:val="20"/>
        </w:rPr>
        <w:t>,</w:t>
      </w:r>
      <w:r w:rsidR="006D2928">
        <w:rPr>
          <w:rFonts w:ascii="Courier New" w:eastAsiaTheme="minorEastAsia" w:hAnsi="Courier New" w:cs="Courier New"/>
          <w:noProof/>
          <w:sz w:val="20"/>
        </w:rPr>
        <w:tab/>
      </w:r>
      <w:r w:rsidR="006D2928">
        <w:rPr>
          <w:rFonts w:ascii="Courier New" w:eastAsiaTheme="minorEastAsia" w:hAnsi="Courier New" w:cs="Courier New"/>
          <w:noProof/>
          <w:sz w:val="20"/>
        </w:rPr>
        <w:tab/>
      </w:r>
      <w:r w:rsidR="006D2928">
        <w:rPr>
          <w:rFonts w:ascii="Courier New" w:eastAsiaTheme="minorEastAsia" w:hAnsi="Courier New" w:cs="Courier New"/>
          <w:noProof/>
          <w:sz w:val="20"/>
        </w:rPr>
        <w:tab/>
      </w:r>
    </w:p>
    <w:p w14:paraId="0A78D843" w14:textId="5C62C90D" w:rsidR="00093AF7" w:rsidRDefault="006D2928" w:rsidP="006D2928">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@END_DATE</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 xml:space="preserve">= </w:t>
      </w:r>
      <w:r w:rsidRPr="006D2928">
        <w:rPr>
          <w:rFonts w:ascii="Courier New" w:eastAsiaTheme="minorEastAsia" w:hAnsi="Courier New" w:cs="Courier New"/>
          <w:noProof/>
          <w:color w:val="FF0000"/>
          <w:sz w:val="20"/>
        </w:rPr>
        <w:t>’2016-06-31’</w:t>
      </w:r>
      <w:r>
        <w:rPr>
          <w:rFonts w:ascii="Courier New" w:eastAsiaTheme="minorEastAsia" w:hAnsi="Courier New" w:cs="Courier New"/>
          <w:noProof/>
          <w:color w:val="808080"/>
          <w:sz w:val="20"/>
        </w:rPr>
        <w:t>,</w:t>
      </w:r>
      <w:r w:rsidR="00093AF7">
        <w:rPr>
          <w:rFonts w:ascii="Courier New" w:eastAsiaTheme="minorEastAsia" w:hAnsi="Courier New" w:cs="Courier New"/>
          <w:noProof/>
          <w:sz w:val="20"/>
        </w:rPr>
        <w:tab/>
      </w:r>
      <w:r w:rsidR="00093AF7">
        <w:rPr>
          <w:rFonts w:ascii="Courier New" w:eastAsiaTheme="minorEastAsia" w:hAnsi="Courier New" w:cs="Courier New"/>
          <w:noProof/>
          <w:sz w:val="20"/>
        </w:rPr>
        <w:tab/>
      </w:r>
      <w:r w:rsidR="00093AF7">
        <w:rPr>
          <w:rFonts w:ascii="Courier New" w:eastAsiaTheme="minorEastAsia" w:hAnsi="Courier New" w:cs="Courier New"/>
          <w:noProof/>
          <w:sz w:val="20"/>
        </w:rPr>
        <w:tab/>
      </w:r>
      <w:r w:rsidR="00093AF7">
        <w:rPr>
          <w:rFonts w:ascii="Courier New" w:eastAsiaTheme="minorEastAsia" w:hAnsi="Courier New" w:cs="Courier New"/>
          <w:noProof/>
          <w:sz w:val="20"/>
        </w:rPr>
        <w:tab/>
      </w:r>
    </w:p>
    <w:p w14:paraId="590D410E" w14:textId="1C1A60CF"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@HRGOODSTHSLD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6C859132" w14:textId="2C82CB4E"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@DUGOODSTHSLD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B202692" w14:textId="1F5C99B9" w:rsidR="00093AF7" w:rsidRDefault="00093AF7" w:rsidP="00093AF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t>@NEWGOODSTHSLD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5DCBAE6" w14:textId="77777777" w:rsidR="00330EF1" w:rsidRDefault="00093AF7" w:rsidP="00093AF7">
      <w:pPr>
        <w:rPr>
          <w:rFonts w:ascii="Courier New" w:eastAsiaTheme="minorEastAsia" w:hAnsi="Courier New" w:cs="Courier New"/>
          <w:noProof/>
          <w:sz w:val="20"/>
        </w:rPr>
      </w:pPr>
      <w:r>
        <w:rPr>
          <w:rFonts w:ascii="Courier New" w:eastAsiaTheme="minorEastAsia" w:hAnsi="Courier New" w:cs="Courier New"/>
          <w:noProof/>
          <w:sz w:val="20"/>
        </w:rPr>
        <w:tab/>
        <w:t>@NEWGOODSHRCUSTTHSLD</w:t>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 1 </w:t>
      </w:r>
      <w:r>
        <w:rPr>
          <w:rFonts w:ascii="Courier New" w:eastAsiaTheme="minorEastAsia" w:hAnsi="Courier New" w:cs="Courier New"/>
          <w:noProof/>
          <w:sz w:val="20"/>
        </w:rPr>
        <w:tab/>
      </w:r>
    </w:p>
    <w:p w14:paraId="080768E6" w14:textId="357CAF82" w:rsidR="009C0D87" w:rsidRDefault="009C0D87" w:rsidP="009C0D87">
      <w:r>
        <w:t xml:space="preserve">If the customer trades with a country in the current period (i.e. period between </w:t>
      </w:r>
      <w:r w:rsidRPr="009C0D87">
        <w:rPr>
          <w:szCs w:val="22"/>
        </w:rPr>
        <w:t>@</w:t>
      </w:r>
      <w:r w:rsidRPr="009C0D87">
        <w:rPr>
          <w:rFonts w:eastAsiaTheme="minorEastAsia"/>
          <w:color w:val="000000"/>
          <w:szCs w:val="22"/>
          <w:highlight w:val="white"/>
        </w:rPr>
        <w:t>START_DATE</w:t>
      </w:r>
      <w:r>
        <w:t xml:space="preserve"> and </w:t>
      </w:r>
      <w:r w:rsidRPr="009C0D87">
        <w:rPr>
          <w:szCs w:val="22"/>
        </w:rPr>
        <w:t>@</w:t>
      </w:r>
      <w:r w:rsidRPr="009C0D87">
        <w:rPr>
          <w:rFonts w:eastAsiaTheme="minorEastAsia"/>
          <w:color w:val="000000"/>
          <w:szCs w:val="22"/>
          <w:highlight w:val="white"/>
        </w:rPr>
        <w:t>END_DATE</w:t>
      </w:r>
      <w:r>
        <w:t>) and with which it hadn’t trade</w:t>
      </w:r>
      <w:r w:rsidR="005A3007">
        <w:t xml:space="preserve">d during the look back period </w:t>
      </w:r>
      <w:r>
        <w:t>and breaches the rest of tunable thresholds, it’ll be alerted</w:t>
      </w:r>
    </w:p>
    <w:p w14:paraId="0D1A7AB1" w14:textId="365E87A9" w:rsidR="00276BBE" w:rsidRDefault="00276BBE" w:rsidP="00276BBE">
      <w:pPr>
        <w:pStyle w:val="ListParagraph"/>
        <w:numPr>
          <w:ilvl w:val="0"/>
          <w:numId w:val="18"/>
        </w:numPr>
      </w:pPr>
      <w:r>
        <w:t xml:space="preserve">Step </w:t>
      </w:r>
      <w:r w:rsidR="00304DD7">
        <w:t xml:space="preserve">2 to 4 </w:t>
      </w:r>
      <w:r>
        <w:t>are same as that of Carousel Transactions except for the following difference:</w:t>
      </w:r>
    </w:p>
    <w:p w14:paraId="4BE19FA2" w14:textId="510E5F78" w:rsidR="00276BBE" w:rsidRPr="00421C5C" w:rsidRDefault="00276BBE" w:rsidP="00276BBE">
      <w:pPr>
        <w:pStyle w:val="ListParagraph"/>
        <w:numPr>
          <w:ilvl w:val="1"/>
          <w:numId w:val="18"/>
        </w:numPr>
        <w:rPr>
          <w:sz w:val="20"/>
        </w:rPr>
      </w:pPr>
      <w:r>
        <w:t xml:space="preserve"> Rather than adding the data into </w:t>
      </w:r>
      <w:r w:rsidR="00DB3867">
        <w:t>#</w:t>
      </w:r>
      <w:r w:rsidRPr="0002455E">
        <w:t>CAROUSELTRANSACTIONS</w:t>
      </w:r>
      <w:r>
        <w:t xml:space="preserve">, the records are inserted into table </w:t>
      </w:r>
      <w:r w:rsidR="00DB3867">
        <w:t>#</w:t>
      </w:r>
      <w:r w:rsidRPr="002A6E0A">
        <w:t>TRADEINNWHRDUGOODS</w:t>
      </w:r>
    </w:p>
    <w:p w14:paraId="29B5E0B2" w14:textId="4961E8BD" w:rsidR="00276BBE" w:rsidRDefault="00276BBE" w:rsidP="00276BBE">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tbl>
      <w:tblPr>
        <w:tblStyle w:val="TableGrid"/>
        <w:tblW w:w="0" w:type="auto"/>
        <w:tblLook w:val="04A0" w:firstRow="1" w:lastRow="0" w:firstColumn="1" w:lastColumn="0" w:noHBand="0" w:noVBand="1"/>
      </w:tblPr>
      <w:tblGrid>
        <w:gridCol w:w="3693"/>
        <w:gridCol w:w="3539"/>
        <w:gridCol w:w="3270"/>
      </w:tblGrid>
      <w:tr w:rsidR="002856D9" w:rsidRPr="002856D9" w14:paraId="7149479C" w14:textId="6A84988C" w:rsidTr="002856D9">
        <w:trPr>
          <w:cnfStyle w:val="100000000000" w:firstRow="1" w:lastRow="0" w:firstColumn="0" w:lastColumn="0" w:oddVBand="0" w:evenVBand="0" w:oddHBand="0" w:evenHBand="0" w:firstRowFirstColumn="0" w:firstRowLastColumn="0" w:lastRowFirstColumn="0" w:lastRowLastColumn="0"/>
        </w:trPr>
        <w:tc>
          <w:tcPr>
            <w:tcW w:w="3784" w:type="dxa"/>
            <w:vAlign w:val="center"/>
          </w:tcPr>
          <w:p w14:paraId="5F44981A" w14:textId="77777777" w:rsidR="00EA79DE" w:rsidRPr="002856D9" w:rsidRDefault="00EA79DE" w:rsidP="002856D9">
            <w:pPr>
              <w:pStyle w:val="ListParagraph"/>
              <w:ind w:left="0"/>
            </w:pPr>
          </w:p>
          <w:p w14:paraId="4179D425" w14:textId="142B9F85" w:rsidR="00EA79DE" w:rsidRPr="002856D9" w:rsidRDefault="00DB3867" w:rsidP="002856D9">
            <w:pPr>
              <w:pStyle w:val="ListParagraph"/>
              <w:ind w:left="0"/>
            </w:pPr>
            <w:r>
              <w:t>#</w:t>
            </w:r>
            <w:r w:rsidR="00EA79DE" w:rsidRPr="002856D9">
              <w:t xml:space="preserve"> TRADEINNWHRDUGOODS</w:t>
            </w:r>
          </w:p>
          <w:p w14:paraId="79CC7437" w14:textId="77777777" w:rsidR="00EA79DE" w:rsidRPr="002856D9" w:rsidRDefault="00EA79DE" w:rsidP="002856D9">
            <w:pPr>
              <w:pStyle w:val="ListParagraph"/>
              <w:ind w:left="0"/>
            </w:pPr>
          </w:p>
        </w:tc>
        <w:tc>
          <w:tcPr>
            <w:tcW w:w="3614" w:type="dxa"/>
            <w:vAlign w:val="center"/>
          </w:tcPr>
          <w:p w14:paraId="1515645D" w14:textId="77777777" w:rsidR="00EA79DE" w:rsidRPr="002856D9" w:rsidRDefault="00EA79DE" w:rsidP="002856D9">
            <w:pPr>
              <w:pStyle w:val="ListParagraph"/>
              <w:ind w:left="0"/>
            </w:pPr>
          </w:p>
          <w:p w14:paraId="33936DF3" w14:textId="7A40C966" w:rsidR="00EA79DE" w:rsidRPr="002856D9" w:rsidRDefault="00DB3867" w:rsidP="002856D9">
            <w:pPr>
              <w:pStyle w:val="ListParagraph"/>
              <w:ind w:left="0"/>
              <w:rPr>
                <w:b w:val="0"/>
              </w:rPr>
            </w:pPr>
            <w:r>
              <w:t>#</w:t>
            </w:r>
            <w:r w:rsidR="00EA79DE" w:rsidRPr="002856D9">
              <w:t>MULTI_DRAWINGS_HIST</w:t>
            </w:r>
          </w:p>
          <w:p w14:paraId="39EDC271" w14:textId="7C1BE194" w:rsidR="00EA79DE" w:rsidRPr="002856D9" w:rsidRDefault="00EA79DE" w:rsidP="002856D9">
            <w:pPr>
              <w:pStyle w:val="ListParagraph"/>
              <w:ind w:left="0"/>
              <w:rPr>
                <w:b w:val="0"/>
              </w:rPr>
            </w:pPr>
          </w:p>
        </w:tc>
        <w:tc>
          <w:tcPr>
            <w:tcW w:w="3330" w:type="dxa"/>
            <w:vAlign w:val="center"/>
          </w:tcPr>
          <w:p w14:paraId="70B8092B" w14:textId="77777777" w:rsidR="00EA79DE" w:rsidRPr="002856D9" w:rsidRDefault="00EA79DE" w:rsidP="002856D9">
            <w:pPr>
              <w:pStyle w:val="ListParagraph"/>
              <w:ind w:left="0"/>
            </w:pPr>
          </w:p>
          <w:p w14:paraId="7BDD1BFB" w14:textId="6B993836" w:rsidR="00EA79DE" w:rsidRPr="002856D9" w:rsidRDefault="00DB3867" w:rsidP="002856D9">
            <w:pPr>
              <w:pStyle w:val="ListParagraph"/>
              <w:ind w:left="0"/>
            </w:pPr>
            <w:r>
              <w:t>#</w:t>
            </w:r>
            <w:r w:rsidR="00EA79DE" w:rsidRPr="002856D9">
              <w:t>MULTI_LC_HIST</w:t>
            </w:r>
          </w:p>
        </w:tc>
      </w:tr>
      <w:tr w:rsidR="002856D9" w:rsidRPr="002856D9" w14:paraId="6A9446B2" w14:textId="6C876650" w:rsidTr="002856D9">
        <w:tc>
          <w:tcPr>
            <w:tcW w:w="3784" w:type="dxa"/>
            <w:vAlign w:val="center"/>
          </w:tcPr>
          <w:p w14:paraId="234D0E5B" w14:textId="77777777" w:rsidR="00EA79DE" w:rsidRPr="002856D9" w:rsidRDefault="00EA79DE" w:rsidP="002856D9">
            <w:r w:rsidRPr="002856D9">
              <w:t>ID</w:t>
            </w:r>
          </w:p>
        </w:tc>
        <w:tc>
          <w:tcPr>
            <w:tcW w:w="3614" w:type="dxa"/>
            <w:vAlign w:val="center"/>
          </w:tcPr>
          <w:p w14:paraId="5E2C7513" w14:textId="77777777" w:rsidR="00EA79DE" w:rsidRPr="002856D9" w:rsidRDefault="00EA79DE" w:rsidP="002856D9">
            <w:pPr>
              <w:pStyle w:val="ListParagraph"/>
              <w:ind w:left="0"/>
            </w:pPr>
            <w:r w:rsidRPr="002856D9">
              <w:t>ID</w:t>
            </w:r>
          </w:p>
        </w:tc>
        <w:tc>
          <w:tcPr>
            <w:tcW w:w="3330" w:type="dxa"/>
            <w:vAlign w:val="center"/>
          </w:tcPr>
          <w:p w14:paraId="216D0E1D" w14:textId="77777777" w:rsidR="00EA79DE" w:rsidRPr="002856D9" w:rsidRDefault="00EA79DE" w:rsidP="002856D9">
            <w:pPr>
              <w:pStyle w:val="ListParagraph"/>
              <w:ind w:left="0"/>
            </w:pPr>
          </w:p>
        </w:tc>
      </w:tr>
      <w:tr w:rsidR="002856D9" w:rsidRPr="002856D9" w14:paraId="77D8D72B" w14:textId="6FC33C88" w:rsidTr="002856D9">
        <w:tc>
          <w:tcPr>
            <w:tcW w:w="3784" w:type="dxa"/>
            <w:vAlign w:val="center"/>
          </w:tcPr>
          <w:p w14:paraId="556910FA" w14:textId="77777777" w:rsidR="00EA79DE" w:rsidRPr="002856D9" w:rsidRDefault="00EA79DE" w:rsidP="002856D9">
            <w:r w:rsidRPr="002856D9">
              <w:t>FOCALENTITY</w:t>
            </w:r>
          </w:p>
        </w:tc>
        <w:tc>
          <w:tcPr>
            <w:tcW w:w="3614" w:type="dxa"/>
            <w:vAlign w:val="center"/>
          </w:tcPr>
          <w:p w14:paraId="0383F19D" w14:textId="7E8FD8DF" w:rsidR="00EA79DE" w:rsidRPr="002856D9" w:rsidRDefault="00EA79DE" w:rsidP="002856D9"/>
        </w:tc>
        <w:tc>
          <w:tcPr>
            <w:tcW w:w="3330" w:type="dxa"/>
            <w:vAlign w:val="center"/>
          </w:tcPr>
          <w:p w14:paraId="6F7FDA12" w14:textId="77777777" w:rsidR="00EA79DE" w:rsidRPr="002856D9" w:rsidRDefault="00EA79DE" w:rsidP="002856D9">
            <w:r w:rsidRPr="002856D9">
              <w:t xml:space="preserve">For import LC types (LC_TYPE beginning with ‘I’ or ‘SO’), the FOCALENTITY is populated with </w:t>
            </w:r>
            <w:r w:rsidRPr="002856D9">
              <w:rPr>
                <w:b/>
              </w:rPr>
              <w:t>APPLICANT_CUSTNO,</w:t>
            </w:r>
            <w:r w:rsidRPr="002856D9">
              <w:t xml:space="preserve"> if absent then the field is populated with </w:t>
            </w:r>
            <w:r w:rsidRPr="002856D9">
              <w:rPr>
                <w:b/>
              </w:rPr>
              <w:t>APPLICANT</w:t>
            </w:r>
            <w:r w:rsidRPr="002856D9">
              <w:t xml:space="preserve">.  If both these fields are absent then the field is populated with the </w:t>
            </w:r>
            <w:r w:rsidRPr="002856D9">
              <w:rPr>
                <w:b/>
              </w:rPr>
              <w:t>ID</w:t>
            </w:r>
          </w:p>
          <w:p w14:paraId="2FF630FB" w14:textId="16DDD682" w:rsidR="00EA79DE" w:rsidRPr="002856D9" w:rsidRDefault="00EA79DE" w:rsidP="002856D9">
            <w:r w:rsidRPr="002856D9">
              <w:t>For export LC types (LC_TYPES which begin with all other alphabets other than ‘I’ or ‘SO</w:t>
            </w:r>
            <w:proofErr w:type="gramStart"/>
            <w:r w:rsidRPr="002856D9">
              <w:t>’ )</w:t>
            </w:r>
            <w:proofErr w:type="gramEnd"/>
            <w:r w:rsidRPr="002856D9">
              <w:t xml:space="preserve"> the FOCALENTITY is populated with </w:t>
            </w:r>
            <w:r w:rsidRPr="002856D9">
              <w:rPr>
                <w:b/>
              </w:rPr>
              <w:t>BENEFICIARY_CUSTNO,</w:t>
            </w:r>
            <w:r w:rsidRPr="002856D9">
              <w:t xml:space="preserve"> if absent then the field is populated with the </w:t>
            </w:r>
            <w:r w:rsidRPr="002856D9">
              <w:rPr>
                <w:b/>
              </w:rPr>
              <w:t>BENEFICIARY</w:t>
            </w:r>
            <w:r w:rsidRPr="002856D9">
              <w:t xml:space="preserve">.If both these fields are absent then the field is populated with the </w:t>
            </w:r>
            <w:r w:rsidRPr="002856D9">
              <w:rPr>
                <w:b/>
              </w:rPr>
              <w:t>ID</w:t>
            </w:r>
          </w:p>
        </w:tc>
      </w:tr>
      <w:tr w:rsidR="002856D9" w:rsidRPr="002856D9" w14:paraId="4F90D368" w14:textId="12C1E587" w:rsidTr="002856D9">
        <w:tc>
          <w:tcPr>
            <w:tcW w:w="3784" w:type="dxa"/>
            <w:vAlign w:val="center"/>
          </w:tcPr>
          <w:p w14:paraId="54C3833B" w14:textId="77777777" w:rsidR="00AA286B" w:rsidRPr="002856D9" w:rsidRDefault="00AA286B" w:rsidP="002856D9">
            <w:r w:rsidRPr="002856D9">
              <w:t>OLD_LC_NUMBER</w:t>
            </w:r>
          </w:p>
        </w:tc>
        <w:tc>
          <w:tcPr>
            <w:tcW w:w="3614" w:type="dxa"/>
            <w:vAlign w:val="center"/>
          </w:tcPr>
          <w:p w14:paraId="6B8E5CF3" w14:textId="19FF4046" w:rsidR="00AA286B" w:rsidRPr="002856D9" w:rsidRDefault="00AA286B" w:rsidP="002856D9">
            <w:pPr>
              <w:pStyle w:val="ListParagraph"/>
              <w:ind w:left="0"/>
            </w:pPr>
          </w:p>
        </w:tc>
        <w:tc>
          <w:tcPr>
            <w:tcW w:w="3330" w:type="dxa"/>
            <w:vAlign w:val="center"/>
          </w:tcPr>
          <w:p w14:paraId="338F2570" w14:textId="1379CC15" w:rsidR="00AA286B" w:rsidRPr="002856D9" w:rsidRDefault="00AA286B" w:rsidP="002856D9">
            <w:pPr>
              <w:pStyle w:val="ListParagraph"/>
              <w:ind w:left="0"/>
            </w:pPr>
            <w:r w:rsidRPr="002856D9">
              <w:t>OLD_LC_NUMBER</w:t>
            </w:r>
          </w:p>
        </w:tc>
      </w:tr>
      <w:tr w:rsidR="002856D9" w:rsidRPr="002856D9" w14:paraId="0FB9ABB2" w14:textId="159C18C6" w:rsidTr="002856D9">
        <w:tc>
          <w:tcPr>
            <w:tcW w:w="3784" w:type="dxa"/>
            <w:vAlign w:val="center"/>
          </w:tcPr>
          <w:p w14:paraId="020B23A9" w14:textId="77777777" w:rsidR="00AA286B" w:rsidRPr="002856D9" w:rsidRDefault="00AA286B" w:rsidP="002856D9">
            <w:r w:rsidRPr="002856D9">
              <w:t>LC_TYPE</w:t>
            </w:r>
          </w:p>
        </w:tc>
        <w:tc>
          <w:tcPr>
            <w:tcW w:w="3614" w:type="dxa"/>
            <w:vAlign w:val="center"/>
          </w:tcPr>
          <w:p w14:paraId="0063CCEF" w14:textId="70517E9D" w:rsidR="00AA286B" w:rsidRPr="002856D9" w:rsidRDefault="00AA286B" w:rsidP="002856D9">
            <w:pPr>
              <w:pStyle w:val="ListParagraph"/>
              <w:ind w:left="0"/>
            </w:pPr>
          </w:p>
        </w:tc>
        <w:tc>
          <w:tcPr>
            <w:tcW w:w="3330" w:type="dxa"/>
            <w:vAlign w:val="center"/>
          </w:tcPr>
          <w:p w14:paraId="206F2AAA" w14:textId="42970BCF" w:rsidR="00AA286B" w:rsidRPr="002856D9" w:rsidRDefault="00AA286B" w:rsidP="002856D9">
            <w:pPr>
              <w:pStyle w:val="ListParagraph"/>
              <w:ind w:left="0"/>
            </w:pPr>
            <w:r w:rsidRPr="002856D9">
              <w:t>LC_TYPE</w:t>
            </w:r>
          </w:p>
        </w:tc>
      </w:tr>
      <w:tr w:rsidR="002856D9" w:rsidRPr="002856D9" w14:paraId="11119EA4" w14:textId="63C48137" w:rsidTr="002856D9">
        <w:tc>
          <w:tcPr>
            <w:tcW w:w="3784" w:type="dxa"/>
            <w:vAlign w:val="center"/>
          </w:tcPr>
          <w:p w14:paraId="60FC7EFC" w14:textId="77777777" w:rsidR="00AA286B" w:rsidRPr="002856D9" w:rsidRDefault="00AA286B" w:rsidP="002856D9">
            <w:r w:rsidRPr="002856D9">
              <w:t>DRAWING_TYPE</w:t>
            </w:r>
          </w:p>
        </w:tc>
        <w:tc>
          <w:tcPr>
            <w:tcW w:w="3614" w:type="dxa"/>
            <w:vAlign w:val="center"/>
          </w:tcPr>
          <w:p w14:paraId="51A06363" w14:textId="77777777" w:rsidR="00AA286B" w:rsidRPr="002856D9" w:rsidRDefault="00AA286B" w:rsidP="002856D9">
            <w:pPr>
              <w:pStyle w:val="ListParagraph"/>
              <w:ind w:left="0"/>
            </w:pPr>
            <w:r w:rsidRPr="002856D9">
              <w:t>DRAWING_TYPE</w:t>
            </w:r>
          </w:p>
        </w:tc>
        <w:tc>
          <w:tcPr>
            <w:tcW w:w="3330" w:type="dxa"/>
            <w:vAlign w:val="center"/>
          </w:tcPr>
          <w:p w14:paraId="049E036F" w14:textId="77777777" w:rsidR="00AA286B" w:rsidRPr="002856D9" w:rsidRDefault="00AA286B" w:rsidP="002856D9">
            <w:pPr>
              <w:pStyle w:val="ListParagraph"/>
              <w:ind w:left="0"/>
            </w:pPr>
          </w:p>
        </w:tc>
      </w:tr>
      <w:tr w:rsidR="002856D9" w:rsidRPr="002856D9" w14:paraId="32224786" w14:textId="3CF674BE" w:rsidTr="002856D9">
        <w:tc>
          <w:tcPr>
            <w:tcW w:w="3784" w:type="dxa"/>
            <w:vAlign w:val="center"/>
          </w:tcPr>
          <w:p w14:paraId="6BFFAC9A" w14:textId="77777777" w:rsidR="00AA286B" w:rsidRPr="002856D9" w:rsidRDefault="00AA286B" w:rsidP="002856D9">
            <w:r w:rsidRPr="002856D9">
              <w:t>COUNTRY_ORIG</w:t>
            </w:r>
          </w:p>
        </w:tc>
        <w:tc>
          <w:tcPr>
            <w:tcW w:w="3614" w:type="dxa"/>
            <w:vAlign w:val="center"/>
          </w:tcPr>
          <w:p w14:paraId="4A8D8489" w14:textId="77777777" w:rsidR="00AA286B" w:rsidRPr="002856D9" w:rsidRDefault="00AA286B" w:rsidP="002856D9">
            <w:pPr>
              <w:pStyle w:val="ListParagraph"/>
              <w:ind w:left="0"/>
            </w:pPr>
            <w:r w:rsidRPr="002856D9">
              <w:t>COUNTRY_ORIG</w:t>
            </w:r>
          </w:p>
        </w:tc>
        <w:tc>
          <w:tcPr>
            <w:tcW w:w="3330" w:type="dxa"/>
            <w:vAlign w:val="center"/>
          </w:tcPr>
          <w:p w14:paraId="55E9786F" w14:textId="77777777" w:rsidR="00AA286B" w:rsidRPr="002856D9" w:rsidRDefault="00AA286B" w:rsidP="002856D9">
            <w:pPr>
              <w:pStyle w:val="ListParagraph"/>
              <w:ind w:left="0"/>
            </w:pPr>
          </w:p>
        </w:tc>
      </w:tr>
      <w:tr w:rsidR="002856D9" w:rsidRPr="002856D9" w14:paraId="1743E188" w14:textId="78BE2B3D" w:rsidTr="002856D9">
        <w:tc>
          <w:tcPr>
            <w:tcW w:w="3784" w:type="dxa"/>
            <w:vAlign w:val="center"/>
          </w:tcPr>
          <w:p w14:paraId="681EABA8" w14:textId="77777777" w:rsidR="00AA286B" w:rsidRPr="002856D9" w:rsidRDefault="00AA286B" w:rsidP="002856D9">
            <w:r w:rsidRPr="002856D9">
              <w:t>SHIP_FM_COUNTRY</w:t>
            </w:r>
          </w:p>
        </w:tc>
        <w:tc>
          <w:tcPr>
            <w:tcW w:w="3614" w:type="dxa"/>
            <w:vAlign w:val="center"/>
          </w:tcPr>
          <w:p w14:paraId="7BAC2CE9" w14:textId="77777777" w:rsidR="00AA286B" w:rsidRPr="002856D9" w:rsidRDefault="00AA286B" w:rsidP="002856D9">
            <w:pPr>
              <w:pStyle w:val="ListParagraph"/>
              <w:ind w:left="0"/>
            </w:pPr>
            <w:r w:rsidRPr="002856D9">
              <w:t>SHIP_FM_COUNTRY</w:t>
            </w:r>
          </w:p>
        </w:tc>
        <w:tc>
          <w:tcPr>
            <w:tcW w:w="3330" w:type="dxa"/>
            <w:vAlign w:val="center"/>
          </w:tcPr>
          <w:p w14:paraId="328DB919" w14:textId="77777777" w:rsidR="00AA286B" w:rsidRPr="002856D9" w:rsidRDefault="00AA286B" w:rsidP="002856D9">
            <w:pPr>
              <w:pStyle w:val="ListParagraph"/>
              <w:ind w:left="0"/>
            </w:pPr>
          </w:p>
        </w:tc>
      </w:tr>
      <w:tr w:rsidR="002856D9" w:rsidRPr="002856D9" w14:paraId="5D8B0771" w14:textId="0202CA2E" w:rsidTr="002856D9">
        <w:tc>
          <w:tcPr>
            <w:tcW w:w="3784" w:type="dxa"/>
            <w:vAlign w:val="center"/>
          </w:tcPr>
          <w:p w14:paraId="222FCDB0" w14:textId="77777777" w:rsidR="00AA286B" w:rsidRPr="002856D9" w:rsidRDefault="00AA286B" w:rsidP="002856D9">
            <w:r w:rsidRPr="002856D9">
              <w:t>SHIP_TO_COUNTRY</w:t>
            </w:r>
          </w:p>
        </w:tc>
        <w:tc>
          <w:tcPr>
            <w:tcW w:w="3614" w:type="dxa"/>
            <w:vAlign w:val="center"/>
          </w:tcPr>
          <w:p w14:paraId="1EF2A405" w14:textId="77777777" w:rsidR="00AA286B" w:rsidRPr="002856D9" w:rsidRDefault="00AA286B" w:rsidP="002856D9">
            <w:pPr>
              <w:pStyle w:val="ListParagraph"/>
              <w:ind w:left="0"/>
            </w:pPr>
            <w:r w:rsidRPr="002856D9">
              <w:t>SHIP_TO_COUNTRY</w:t>
            </w:r>
          </w:p>
        </w:tc>
        <w:tc>
          <w:tcPr>
            <w:tcW w:w="3330" w:type="dxa"/>
            <w:vAlign w:val="center"/>
          </w:tcPr>
          <w:p w14:paraId="4012EEDF" w14:textId="77777777" w:rsidR="00AA286B" w:rsidRPr="002856D9" w:rsidRDefault="00AA286B" w:rsidP="002856D9">
            <w:pPr>
              <w:pStyle w:val="ListParagraph"/>
              <w:ind w:left="0"/>
            </w:pPr>
          </w:p>
        </w:tc>
      </w:tr>
      <w:tr w:rsidR="002856D9" w:rsidRPr="002856D9" w14:paraId="55009878" w14:textId="3162C8A4" w:rsidTr="002856D9">
        <w:tc>
          <w:tcPr>
            <w:tcW w:w="3784" w:type="dxa"/>
            <w:vAlign w:val="center"/>
          </w:tcPr>
          <w:p w14:paraId="39A959A9" w14:textId="77777777" w:rsidR="00AA286B" w:rsidRPr="002856D9" w:rsidRDefault="00AA286B" w:rsidP="002856D9">
            <w:r w:rsidRPr="002856D9">
              <w:t>VESSEL_NAME</w:t>
            </w:r>
          </w:p>
        </w:tc>
        <w:tc>
          <w:tcPr>
            <w:tcW w:w="3614" w:type="dxa"/>
            <w:vAlign w:val="center"/>
          </w:tcPr>
          <w:p w14:paraId="30E1798B" w14:textId="77777777" w:rsidR="00AA286B" w:rsidRPr="002856D9" w:rsidRDefault="00AA286B" w:rsidP="002856D9">
            <w:pPr>
              <w:pStyle w:val="ListParagraph"/>
              <w:ind w:left="0"/>
            </w:pPr>
            <w:r w:rsidRPr="002856D9">
              <w:t>VESSEL_NAME</w:t>
            </w:r>
          </w:p>
        </w:tc>
        <w:tc>
          <w:tcPr>
            <w:tcW w:w="3330" w:type="dxa"/>
            <w:vAlign w:val="center"/>
          </w:tcPr>
          <w:p w14:paraId="35B80E13" w14:textId="77777777" w:rsidR="00AA286B" w:rsidRPr="002856D9" w:rsidRDefault="00AA286B" w:rsidP="002856D9">
            <w:pPr>
              <w:pStyle w:val="ListParagraph"/>
              <w:ind w:left="0"/>
            </w:pPr>
          </w:p>
        </w:tc>
      </w:tr>
      <w:tr w:rsidR="002856D9" w:rsidRPr="002856D9" w14:paraId="48742EE1" w14:textId="7100C837" w:rsidTr="002856D9">
        <w:tc>
          <w:tcPr>
            <w:tcW w:w="3784" w:type="dxa"/>
            <w:vAlign w:val="center"/>
          </w:tcPr>
          <w:p w14:paraId="12E61EAB" w14:textId="77777777" w:rsidR="00AA286B" w:rsidRPr="002856D9" w:rsidRDefault="00AA286B" w:rsidP="002856D9">
            <w:r w:rsidRPr="002856D9">
              <w:t>VOYAGE_NUMBER</w:t>
            </w:r>
          </w:p>
        </w:tc>
        <w:tc>
          <w:tcPr>
            <w:tcW w:w="3614" w:type="dxa"/>
            <w:vAlign w:val="center"/>
          </w:tcPr>
          <w:p w14:paraId="21334F41" w14:textId="77777777" w:rsidR="00AA286B" w:rsidRPr="002856D9" w:rsidRDefault="00AA286B" w:rsidP="002856D9">
            <w:pPr>
              <w:pStyle w:val="ListParagraph"/>
              <w:ind w:left="0"/>
            </w:pPr>
            <w:r w:rsidRPr="002856D9">
              <w:t>VOYAGE_NUMBER</w:t>
            </w:r>
          </w:p>
        </w:tc>
        <w:tc>
          <w:tcPr>
            <w:tcW w:w="3330" w:type="dxa"/>
            <w:vAlign w:val="center"/>
          </w:tcPr>
          <w:p w14:paraId="460DD39A" w14:textId="77777777" w:rsidR="00AA286B" w:rsidRPr="002856D9" w:rsidRDefault="00AA286B" w:rsidP="002856D9">
            <w:pPr>
              <w:pStyle w:val="ListParagraph"/>
              <w:ind w:left="0"/>
            </w:pPr>
          </w:p>
        </w:tc>
      </w:tr>
      <w:tr w:rsidR="002856D9" w:rsidRPr="002856D9" w14:paraId="2A860540" w14:textId="1B7B8AE5" w:rsidTr="002856D9">
        <w:tc>
          <w:tcPr>
            <w:tcW w:w="3784" w:type="dxa"/>
            <w:vAlign w:val="center"/>
          </w:tcPr>
          <w:p w14:paraId="2C374568" w14:textId="77777777" w:rsidR="00AA286B" w:rsidRPr="002856D9" w:rsidRDefault="00AA286B" w:rsidP="002856D9">
            <w:r w:rsidRPr="002856D9">
              <w:lastRenderedPageBreak/>
              <w:t>DOCUMENT_AMOUNT</w:t>
            </w:r>
          </w:p>
        </w:tc>
        <w:tc>
          <w:tcPr>
            <w:tcW w:w="3614" w:type="dxa"/>
            <w:vAlign w:val="center"/>
          </w:tcPr>
          <w:p w14:paraId="5F6E6E30" w14:textId="77777777" w:rsidR="00AA286B" w:rsidRPr="002856D9" w:rsidRDefault="00AA286B" w:rsidP="002856D9">
            <w:pPr>
              <w:pStyle w:val="ListParagraph"/>
              <w:ind w:left="0"/>
            </w:pPr>
            <w:r w:rsidRPr="002856D9">
              <w:t>DOCUMENT_AMOUNT</w:t>
            </w:r>
          </w:p>
        </w:tc>
        <w:tc>
          <w:tcPr>
            <w:tcW w:w="3330" w:type="dxa"/>
            <w:vAlign w:val="center"/>
          </w:tcPr>
          <w:p w14:paraId="6D8C45C3" w14:textId="77777777" w:rsidR="00AA286B" w:rsidRPr="002856D9" w:rsidRDefault="00AA286B" w:rsidP="002856D9">
            <w:pPr>
              <w:pStyle w:val="ListParagraph"/>
              <w:ind w:left="0"/>
            </w:pPr>
          </w:p>
        </w:tc>
      </w:tr>
      <w:tr w:rsidR="002856D9" w:rsidRPr="002856D9" w14:paraId="6C1C54BB" w14:textId="395D2A20" w:rsidTr="002856D9">
        <w:tc>
          <w:tcPr>
            <w:tcW w:w="3784" w:type="dxa"/>
            <w:vAlign w:val="center"/>
          </w:tcPr>
          <w:p w14:paraId="72842B9C" w14:textId="77777777" w:rsidR="00AA286B" w:rsidRPr="002856D9" w:rsidRDefault="00AA286B" w:rsidP="002856D9">
            <w:r w:rsidRPr="002856D9">
              <w:t>LC_AMOUNT</w:t>
            </w:r>
          </w:p>
        </w:tc>
        <w:tc>
          <w:tcPr>
            <w:tcW w:w="3614" w:type="dxa"/>
            <w:vAlign w:val="center"/>
          </w:tcPr>
          <w:p w14:paraId="5389E4D3" w14:textId="214F9987" w:rsidR="00AA286B" w:rsidRPr="002856D9" w:rsidRDefault="00AA286B" w:rsidP="002856D9">
            <w:pPr>
              <w:pStyle w:val="ListParagraph"/>
              <w:ind w:left="0"/>
            </w:pPr>
          </w:p>
        </w:tc>
        <w:tc>
          <w:tcPr>
            <w:tcW w:w="3330" w:type="dxa"/>
            <w:vAlign w:val="center"/>
          </w:tcPr>
          <w:p w14:paraId="4625D0D6" w14:textId="35BF4148" w:rsidR="00AA286B" w:rsidRPr="002856D9" w:rsidRDefault="00AA286B" w:rsidP="002856D9">
            <w:pPr>
              <w:pStyle w:val="ListParagraph"/>
              <w:ind w:left="0"/>
            </w:pPr>
            <w:r w:rsidRPr="002856D9">
              <w:t>LC_AMOUNT</w:t>
            </w:r>
          </w:p>
        </w:tc>
      </w:tr>
      <w:tr w:rsidR="002856D9" w:rsidRPr="002856D9" w14:paraId="6D21A05D" w14:textId="33C978F6" w:rsidTr="002856D9">
        <w:tc>
          <w:tcPr>
            <w:tcW w:w="3784" w:type="dxa"/>
            <w:vAlign w:val="center"/>
          </w:tcPr>
          <w:p w14:paraId="15EB8139" w14:textId="77777777" w:rsidR="00AA286B" w:rsidRPr="002856D9" w:rsidRDefault="00AA286B" w:rsidP="002856D9">
            <w:r w:rsidRPr="002856D9">
              <w:t>LC_NUMBER</w:t>
            </w:r>
          </w:p>
        </w:tc>
        <w:tc>
          <w:tcPr>
            <w:tcW w:w="3614" w:type="dxa"/>
            <w:vAlign w:val="center"/>
          </w:tcPr>
          <w:p w14:paraId="06C921C8" w14:textId="05C18685" w:rsidR="00AA286B" w:rsidRPr="002856D9" w:rsidRDefault="00AA286B" w:rsidP="002856D9">
            <w:pPr>
              <w:pStyle w:val="ListParagraph"/>
              <w:ind w:left="0"/>
            </w:pPr>
          </w:p>
        </w:tc>
        <w:tc>
          <w:tcPr>
            <w:tcW w:w="3330" w:type="dxa"/>
            <w:vAlign w:val="center"/>
          </w:tcPr>
          <w:p w14:paraId="53323954" w14:textId="0538469E" w:rsidR="00AA286B" w:rsidRPr="002856D9" w:rsidRDefault="00AA286B" w:rsidP="002856D9">
            <w:pPr>
              <w:pStyle w:val="ListParagraph"/>
              <w:ind w:left="0"/>
            </w:pPr>
            <w:r w:rsidRPr="002856D9">
              <w:t>LC_NUMBER</w:t>
            </w:r>
          </w:p>
        </w:tc>
      </w:tr>
      <w:tr w:rsidR="002856D9" w:rsidRPr="002856D9" w14:paraId="41205169" w14:textId="48CE1BB0" w:rsidTr="002856D9">
        <w:tc>
          <w:tcPr>
            <w:tcW w:w="3784" w:type="dxa"/>
            <w:vAlign w:val="center"/>
          </w:tcPr>
          <w:p w14:paraId="3E11FE28" w14:textId="77777777" w:rsidR="00AA286B" w:rsidRPr="002856D9" w:rsidRDefault="00AA286B" w:rsidP="002856D9">
            <w:r w:rsidRPr="002856D9">
              <w:t>TRANS_DATE</w:t>
            </w:r>
          </w:p>
        </w:tc>
        <w:tc>
          <w:tcPr>
            <w:tcW w:w="3614" w:type="dxa"/>
            <w:vAlign w:val="center"/>
          </w:tcPr>
          <w:p w14:paraId="53500D70" w14:textId="77777777" w:rsidR="00AA286B" w:rsidRPr="002856D9" w:rsidRDefault="00AA286B" w:rsidP="002856D9">
            <w:pPr>
              <w:pStyle w:val="ListParagraph"/>
              <w:ind w:left="0"/>
            </w:pPr>
            <w:r w:rsidRPr="002856D9">
              <w:t>DOC_RECE_DT</w:t>
            </w:r>
          </w:p>
        </w:tc>
        <w:tc>
          <w:tcPr>
            <w:tcW w:w="3330" w:type="dxa"/>
            <w:vAlign w:val="center"/>
          </w:tcPr>
          <w:p w14:paraId="2609166A" w14:textId="77777777" w:rsidR="00AA286B" w:rsidRPr="002856D9" w:rsidRDefault="00AA286B" w:rsidP="002856D9">
            <w:pPr>
              <w:pStyle w:val="ListParagraph"/>
              <w:ind w:left="0"/>
            </w:pPr>
          </w:p>
        </w:tc>
      </w:tr>
      <w:tr w:rsidR="002856D9" w:rsidRPr="002856D9" w14:paraId="6A5731DC" w14:textId="45ADB46D" w:rsidTr="002856D9">
        <w:tc>
          <w:tcPr>
            <w:tcW w:w="3784" w:type="dxa"/>
            <w:vAlign w:val="center"/>
          </w:tcPr>
          <w:p w14:paraId="0FE00D2D" w14:textId="77777777" w:rsidR="00AA286B" w:rsidRPr="002856D9" w:rsidRDefault="00AA286B" w:rsidP="002856D9">
            <w:r w:rsidRPr="002856D9">
              <w:t>VALUE_DATE</w:t>
            </w:r>
          </w:p>
        </w:tc>
        <w:tc>
          <w:tcPr>
            <w:tcW w:w="3614" w:type="dxa"/>
            <w:vAlign w:val="center"/>
          </w:tcPr>
          <w:p w14:paraId="21663DA2" w14:textId="77777777" w:rsidR="00AA286B" w:rsidRPr="002856D9" w:rsidRDefault="00AA286B" w:rsidP="002856D9">
            <w:pPr>
              <w:pStyle w:val="ListParagraph"/>
              <w:ind w:left="0"/>
            </w:pPr>
            <w:r w:rsidRPr="002856D9">
              <w:t>VALUE_DATE</w:t>
            </w:r>
          </w:p>
        </w:tc>
        <w:tc>
          <w:tcPr>
            <w:tcW w:w="3330" w:type="dxa"/>
            <w:vAlign w:val="center"/>
          </w:tcPr>
          <w:p w14:paraId="33EFA439" w14:textId="77777777" w:rsidR="00AA286B" w:rsidRPr="002856D9" w:rsidRDefault="00AA286B" w:rsidP="002856D9">
            <w:pPr>
              <w:pStyle w:val="ListParagraph"/>
              <w:ind w:left="0"/>
            </w:pPr>
          </w:p>
        </w:tc>
      </w:tr>
      <w:tr w:rsidR="002856D9" w:rsidRPr="002856D9" w14:paraId="0B8B5395" w14:textId="0B7BE465" w:rsidTr="002856D9">
        <w:tc>
          <w:tcPr>
            <w:tcW w:w="3784" w:type="dxa"/>
            <w:vAlign w:val="center"/>
          </w:tcPr>
          <w:p w14:paraId="2E20C61A" w14:textId="77777777" w:rsidR="00AA286B" w:rsidRPr="002856D9" w:rsidRDefault="00AA286B" w:rsidP="002856D9">
            <w:r w:rsidRPr="002856D9">
              <w:t>DATE_TIME</w:t>
            </w:r>
          </w:p>
        </w:tc>
        <w:tc>
          <w:tcPr>
            <w:tcW w:w="3614" w:type="dxa"/>
            <w:vAlign w:val="center"/>
          </w:tcPr>
          <w:p w14:paraId="3A5C8C9E" w14:textId="77777777" w:rsidR="00AA286B" w:rsidRPr="002856D9" w:rsidRDefault="00AA286B" w:rsidP="002856D9">
            <w:pPr>
              <w:pStyle w:val="ListParagraph"/>
              <w:ind w:left="0"/>
            </w:pPr>
            <w:r w:rsidRPr="002856D9">
              <w:t>DATE_TIME</w:t>
            </w:r>
          </w:p>
        </w:tc>
        <w:tc>
          <w:tcPr>
            <w:tcW w:w="3330" w:type="dxa"/>
            <w:vAlign w:val="center"/>
          </w:tcPr>
          <w:p w14:paraId="2AF5A752" w14:textId="77777777" w:rsidR="00AA286B" w:rsidRPr="002856D9" w:rsidRDefault="00AA286B" w:rsidP="002856D9">
            <w:pPr>
              <w:pStyle w:val="ListParagraph"/>
              <w:ind w:left="0"/>
            </w:pPr>
          </w:p>
        </w:tc>
      </w:tr>
      <w:tr w:rsidR="002856D9" w:rsidRPr="002856D9" w14:paraId="6B675969" w14:textId="2D20CA35" w:rsidTr="002856D9">
        <w:tc>
          <w:tcPr>
            <w:tcW w:w="3784" w:type="dxa"/>
            <w:vAlign w:val="center"/>
          </w:tcPr>
          <w:p w14:paraId="7B1227DC" w14:textId="77777777" w:rsidR="00AA286B" w:rsidRPr="002856D9" w:rsidRDefault="00AA286B" w:rsidP="002856D9">
            <w:r w:rsidRPr="002856D9">
              <w:t>APPLICANT</w:t>
            </w:r>
          </w:p>
        </w:tc>
        <w:tc>
          <w:tcPr>
            <w:tcW w:w="3614" w:type="dxa"/>
            <w:vAlign w:val="center"/>
          </w:tcPr>
          <w:p w14:paraId="02900DA0" w14:textId="2AAC0B31" w:rsidR="00AA286B" w:rsidRPr="002856D9" w:rsidRDefault="00AA286B" w:rsidP="002856D9">
            <w:pPr>
              <w:pStyle w:val="ListParagraph"/>
              <w:ind w:left="0"/>
            </w:pPr>
          </w:p>
        </w:tc>
        <w:tc>
          <w:tcPr>
            <w:tcW w:w="3330" w:type="dxa"/>
            <w:vAlign w:val="center"/>
          </w:tcPr>
          <w:p w14:paraId="5DFA2FCA" w14:textId="3C2514B7" w:rsidR="00AA286B" w:rsidRPr="002856D9" w:rsidRDefault="00AA286B" w:rsidP="002856D9">
            <w:pPr>
              <w:pStyle w:val="ListParagraph"/>
              <w:ind w:left="0"/>
            </w:pPr>
            <w:r w:rsidRPr="002856D9">
              <w:t>APPLICANT</w:t>
            </w:r>
          </w:p>
        </w:tc>
      </w:tr>
      <w:tr w:rsidR="002856D9" w:rsidRPr="002856D9" w14:paraId="3F41016C" w14:textId="62083EBC" w:rsidTr="002856D9">
        <w:tc>
          <w:tcPr>
            <w:tcW w:w="3784" w:type="dxa"/>
            <w:vAlign w:val="center"/>
          </w:tcPr>
          <w:p w14:paraId="76DE0A61" w14:textId="77777777" w:rsidR="00AA286B" w:rsidRPr="002856D9" w:rsidRDefault="00AA286B" w:rsidP="002856D9">
            <w:r w:rsidRPr="002856D9">
              <w:t>APPLICANT_CUSTNO</w:t>
            </w:r>
          </w:p>
        </w:tc>
        <w:tc>
          <w:tcPr>
            <w:tcW w:w="3614" w:type="dxa"/>
            <w:vAlign w:val="center"/>
          </w:tcPr>
          <w:p w14:paraId="3F4117F6" w14:textId="25362A6D" w:rsidR="00AA286B" w:rsidRPr="002856D9" w:rsidRDefault="00AA286B" w:rsidP="002856D9">
            <w:pPr>
              <w:pStyle w:val="ListParagraph"/>
              <w:ind w:left="0"/>
            </w:pPr>
          </w:p>
        </w:tc>
        <w:tc>
          <w:tcPr>
            <w:tcW w:w="3330" w:type="dxa"/>
            <w:vAlign w:val="center"/>
          </w:tcPr>
          <w:p w14:paraId="715B90C7" w14:textId="759889A4" w:rsidR="00AA286B" w:rsidRPr="002856D9" w:rsidRDefault="00AA286B" w:rsidP="002856D9">
            <w:pPr>
              <w:pStyle w:val="ListParagraph"/>
              <w:ind w:left="0"/>
            </w:pPr>
            <w:r w:rsidRPr="002856D9">
              <w:t>APPLICANT_CUSTNO</w:t>
            </w:r>
          </w:p>
        </w:tc>
      </w:tr>
      <w:tr w:rsidR="002856D9" w:rsidRPr="002856D9" w14:paraId="0394D138" w14:textId="60CE245E" w:rsidTr="002856D9">
        <w:tc>
          <w:tcPr>
            <w:tcW w:w="3784" w:type="dxa"/>
            <w:vAlign w:val="center"/>
          </w:tcPr>
          <w:p w14:paraId="3BE069E5" w14:textId="77777777" w:rsidR="00AA286B" w:rsidRPr="002856D9" w:rsidRDefault="00AA286B" w:rsidP="002856D9">
            <w:r w:rsidRPr="002856D9">
              <w:t>APPLICANT_ACC</w:t>
            </w:r>
          </w:p>
        </w:tc>
        <w:tc>
          <w:tcPr>
            <w:tcW w:w="3614" w:type="dxa"/>
            <w:vAlign w:val="center"/>
          </w:tcPr>
          <w:p w14:paraId="2B4B51FB" w14:textId="2A064B7D" w:rsidR="00AA286B" w:rsidRPr="002856D9" w:rsidRDefault="00AA286B" w:rsidP="002856D9">
            <w:pPr>
              <w:pStyle w:val="ListParagraph"/>
              <w:ind w:left="0"/>
            </w:pPr>
          </w:p>
        </w:tc>
        <w:tc>
          <w:tcPr>
            <w:tcW w:w="3330" w:type="dxa"/>
            <w:vAlign w:val="center"/>
          </w:tcPr>
          <w:p w14:paraId="5F561093" w14:textId="77E55E9F" w:rsidR="00AA286B" w:rsidRPr="002856D9" w:rsidRDefault="00AA286B" w:rsidP="002856D9">
            <w:pPr>
              <w:pStyle w:val="ListParagraph"/>
              <w:ind w:left="0"/>
            </w:pPr>
            <w:r w:rsidRPr="002856D9">
              <w:t>APPLICANT_ACC</w:t>
            </w:r>
          </w:p>
        </w:tc>
      </w:tr>
      <w:tr w:rsidR="002856D9" w:rsidRPr="002856D9" w14:paraId="3759BCD3" w14:textId="03C6BCDC" w:rsidTr="002856D9">
        <w:tc>
          <w:tcPr>
            <w:tcW w:w="3784" w:type="dxa"/>
            <w:vAlign w:val="center"/>
          </w:tcPr>
          <w:p w14:paraId="7F2B0C4F" w14:textId="77777777" w:rsidR="00AA286B" w:rsidRPr="002856D9" w:rsidRDefault="00AA286B" w:rsidP="002856D9">
            <w:r w:rsidRPr="002856D9">
              <w:t>BENEFICIARY</w:t>
            </w:r>
          </w:p>
        </w:tc>
        <w:tc>
          <w:tcPr>
            <w:tcW w:w="3614" w:type="dxa"/>
            <w:vAlign w:val="center"/>
          </w:tcPr>
          <w:p w14:paraId="31843108" w14:textId="4E8AB8DD" w:rsidR="00AA286B" w:rsidRPr="002856D9" w:rsidRDefault="00AA286B" w:rsidP="002856D9">
            <w:pPr>
              <w:pStyle w:val="ListParagraph"/>
              <w:ind w:left="0"/>
            </w:pPr>
          </w:p>
        </w:tc>
        <w:tc>
          <w:tcPr>
            <w:tcW w:w="3330" w:type="dxa"/>
            <w:vAlign w:val="center"/>
          </w:tcPr>
          <w:p w14:paraId="7A47F526" w14:textId="356BF851" w:rsidR="00AA286B" w:rsidRPr="002856D9" w:rsidRDefault="00AA286B" w:rsidP="002856D9">
            <w:pPr>
              <w:pStyle w:val="ListParagraph"/>
              <w:ind w:left="0"/>
            </w:pPr>
            <w:r w:rsidRPr="002856D9">
              <w:t>BENEFICIARY</w:t>
            </w:r>
          </w:p>
        </w:tc>
      </w:tr>
      <w:tr w:rsidR="002856D9" w:rsidRPr="002856D9" w14:paraId="1067C611" w14:textId="3594999B" w:rsidTr="002856D9">
        <w:tc>
          <w:tcPr>
            <w:tcW w:w="3784" w:type="dxa"/>
            <w:vAlign w:val="center"/>
          </w:tcPr>
          <w:p w14:paraId="08ADB7FB" w14:textId="77777777" w:rsidR="00AA286B" w:rsidRPr="002856D9" w:rsidRDefault="00AA286B" w:rsidP="002856D9">
            <w:r w:rsidRPr="002856D9">
              <w:t>BENEFICIARY_CUSTNO</w:t>
            </w:r>
          </w:p>
        </w:tc>
        <w:tc>
          <w:tcPr>
            <w:tcW w:w="3614" w:type="dxa"/>
            <w:vAlign w:val="center"/>
          </w:tcPr>
          <w:p w14:paraId="0B77DD0C" w14:textId="3AE2CC31" w:rsidR="00AA286B" w:rsidRPr="002856D9" w:rsidRDefault="00AA286B" w:rsidP="002856D9">
            <w:pPr>
              <w:pStyle w:val="ListParagraph"/>
              <w:ind w:left="0"/>
            </w:pPr>
          </w:p>
        </w:tc>
        <w:tc>
          <w:tcPr>
            <w:tcW w:w="3330" w:type="dxa"/>
            <w:vAlign w:val="center"/>
          </w:tcPr>
          <w:p w14:paraId="20D5B13E" w14:textId="0A220D53" w:rsidR="00AA286B" w:rsidRPr="002856D9" w:rsidRDefault="00AA286B" w:rsidP="002856D9">
            <w:pPr>
              <w:pStyle w:val="ListParagraph"/>
              <w:ind w:left="0"/>
            </w:pPr>
            <w:r w:rsidRPr="002856D9">
              <w:t>BENEFICIARY_CUSTNO</w:t>
            </w:r>
          </w:p>
        </w:tc>
      </w:tr>
      <w:tr w:rsidR="002856D9" w:rsidRPr="002856D9" w14:paraId="5375C047" w14:textId="40FD5A82" w:rsidTr="002856D9">
        <w:tc>
          <w:tcPr>
            <w:tcW w:w="3784" w:type="dxa"/>
            <w:vAlign w:val="center"/>
          </w:tcPr>
          <w:p w14:paraId="78263032" w14:textId="77777777" w:rsidR="00AA286B" w:rsidRPr="002856D9" w:rsidRDefault="00AA286B" w:rsidP="002856D9">
            <w:r w:rsidRPr="002856D9">
              <w:t>BENEFICIARY_ACC</w:t>
            </w:r>
          </w:p>
        </w:tc>
        <w:tc>
          <w:tcPr>
            <w:tcW w:w="3614" w:type="dxa"/>
            <w:vAlign w:val="center"/>
          </w:tcPr>
          <w:p w14:paraId="6C13ECF1" w14:textId="29C04420" w:rsidR="00AA286B" w:rsidRPr="002856D9" w:rsidRDefault="00AA286B" w:rsidP="002856D9">
            <w:pPr>
              <w:pStyle w:val="ListParagraph"/>
              <w:ind w:left="0"/>
            </w:pPr>
          </w:p>
        </w:tc>
        <w:tc>
          <w:tcPr>
            <w:tcW w:w="3330" w:type="dxa"/>
            <w:vAlign w:val="center"/>
          </w:tcPr>
          <w:p w14:paraId="528615E7" w14:textId="5765F115" w:rsidR="00AA286B" w:rsidRPr="002856D9" w:rsidRDefault="00AA286B" w:rsidP="002856D9">
            <w:pPr>
              <w:pStyle w:val="ListParagraph"/>
              <w:ind w:left="0"/>
            </w:pPr>
            <w:r w:rsidRPr="002856D9">
              <w:t>BENEFICIARY_ACC</w:t>
            </w:r>
          </w:p>
        </w:tc>
      </w:tr>
      <w:tr w:rsidR="002856D9" w:rsidRPr="002856D9" w14:paraId="1C982952" w14:textId="7D030F3D" w:rsidTr="002856D9">
        <w:tc>
          <w:tcPr>
            <w:tcW w:w="3784" w:type="dxa"/>
            <w:vAlign w:val="center"/>
          </w:tcPr>
          <w:p w14:paraId="675E3ED4" w14:textId="77777777" w:rsidR="00AA286B" w:rsidRPr="002856D9" w:rsidRDefault="00AA286B" w:rsidP="002856D9">
            <w:r w:rsidRPr="002856D9">
              <w:t>ACT_GOODS_DESC</w:t>
            </w:r>
          </w:p>
        </w:tc>
        <w:tc>
          <w:tcPr>
            <w:tcW w:w="3614" w:type="dxa"/>
            <w:vAlign w:val="center"/>
          </w:tcPr>
          <w:p w14:paraId="259D3F75" w14:textId="77777777" w:rsidR="00AA286B" w:rsidRPr="002856D9" w:rsidRDefault="00AA286B" w:rsidP="002856D9">
            <w:pPr>
              <w:pStyle w:val="ListParagraph"/>
              <w:ind w:left="0"/>
            </w:pPr>
            <w:r w:rsidRPr="002856D9">
              <w:t>ACT_GOODS_DESC</w:t>
            </w:r>
          </w:p>
        </w:tc>
        <w:tc>
          <w:tcPr>
            <w:tcW w:w="3330" w:type="dxa"/>
            <w:vAlign w:val="center"/>
          </w:tcPr>
          <w:p w14:paraId="796C8C92" w14:textId="77777777" w:rsidR="00AA286B" w:rsidRPr="002856D9" w:rsidRDefault="00AA286B" w:rsidP="002856D9">
            <w:pPr>
              <w:pStyle w:val="ListParagraph"/>
              <w:ind w:left="0"/>
            </w:pPr>
          </w:p>
        </w:tc>
      </w:tr>
      <w:tr w:rsidR="002856D9" w:rsidRPr="002856D9" w14:paraId="515E2A7C" w14:textId="5459AF27" w:rsidTr="002856D9">
        <w:tc>
          <w:tcPr>
            <w:tcW w:w="3784" w:type="dxa"/>
            <w:vAlign w:val="center"/>
          </w:tcPr>
          <w:p w14:paraId="14760303" w14:textId="77777777" w:rsidR="00AA286B" w:rsidRPr="002856D9" w:rsidRDefault="00AA286B" w:rsidP="002856D9">
            <w:r w:rsidRPr="002856D9">
              <w:t>GOODSTYPE</w:t>
            </w:r>
          </w:p>
        </w:tc>
        <w:tc>
          <w:tcPr>
            <w:tcW w:w="3614" w:type="dxa"/>
            <w:vAlign w:val="center"/>
          </w:tcPr>
          <w:p w14:paraId="0E5E43DD" w14:textId="77777777" w:rsidR="00AA286B" w:rsidRPr="002856D9" w:rsidRDefault="00AA286B" w:rsidP="002856D9">
            <w:pPr>
              <w:pStyle w:val="ListParagraph"/>
              <w:ind w:left="0"/>
            </w:pPr>
            <w:r w:rsidRPr="002856D9">
              <w:t>GOODSTYPE</w:t>
            </w:r>
          </w:p>
        </w:tc>
        <w:tc>
          <w:tcPr>
            <w:tcW w:w="3330" w:type="dxa"/>
            <w:vAlign w:val="center"/>
          </w:tcPr>
          <w:p w14:paraId="0FA15D96" w14:textId="77777777" w:rsidR="00AA286B" w:rsidRPr="002856D9" w:rsidRDefault="00AA286B" w:rsidP="002856D9">
            <w:pPr>
              <w:pStyle w:val="ListParagraph"/>
              <w:ind w:left="0"/>
            </w:pPr>
          </w:p>
        </w:tc>
      </w:tr>
    </w:tbl>
    <w:p w14:paraId="2490AF8A" w14:textId="77777777" w:rsidR="00276BBE" w:rsidRDefault="00276BBE" w:rsidP="00276BBE">
      <w:pPr>
        <w:pStyle w:val="ListParagraph"/>
      </w:pPr>
    </w:p>
    <w:p w14:paraId="5DAB0877" w14:textId="7DCB1384"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tbl>
      <w:tblPr>
        <w:tblStyle w:val="TableGrid"/>
        <w:tblW w:w="0" w:type="auto"/>
        <w:tblLook w:val="04A0" w:firstRow="1" w:lastRow="0" w:firstColumn="1" w:lastColumn="0" w:noHBand="0" w:noVBand="1"/>
      </w:tblPr>
      <w:tblGrid>
        <w:gridCol w:w="3743"/>
        <w:gridCol w:w="3656"/>
        <w:gridCol w:w="3103"/>
      </w:tblGrid>
      <w:tr w:rsidR="00CA61CF" w:rsidRPr="00CA61CF" w14:paraId="70263BA1" w14:textId="45EE8B9B" w:rsidTr="00CA61CF">
        <w:trPr>
          <w:cnfStyle w:val="100000000000" w:firstRow="1" w:lastRow="0" w:firstColumn="0" w:lastColumn="0" w:oddVBand="0" w:evenVBand="0" w:oddHBand="0" w:evenHBand="0" w:firstRowFirstColumn="0" w:firstRowLastColumn="0" w:lastRowFirstColumn="0" w:lastRowLastColumn="0"/>
        </w:trPr>
        <w:tc>
          <w:tcPr>
            <w:tcW w:w="3836" w:type="dxa"/>
            <w:vAlign w:val="center"/>
          </w:tcPr>
          <w:p w14:paraId="032E5E21" w14:textId="77777777" w:rsidR="00CA61CF" w:rsidRPr="00CA61CF" w:rsidRDefault="00CA61CF" w:rsidP="00CA61CF">
            <w:pPr>
              <w:pStyle w:val="ListParagraph"/>
              <w:ind w:left="0"/>
            </w:pPr>
          </w:p>
          <w:p w14:paraId="05709414" w14:textId="3329F770" w:rsidR="00CA61CF" w:rsidRPr="00CA61CF" w:rsidRDefault="00DB3867" w:rsidP="00CA61CF">
            <w:pPr>
              <w:pStyle w:val="ListParagraph"/>
              <w:ind w:left="0"/>
            </w:pPr>
            <w:r>
              <w:t>#</w:t>
            </w:r>
            <w:r w:rsidR="00CA61CF" w:rsidRPr="00CA61CF">
              <w:t xml:space="preserve"> TRADEINNWHRDUGOODS</w:t>
            </w:r>
          </w:p>
          <w:p w14:paraId="4AED6462" w14:textId="77777777" w:rsidR="00CA61CF" w:rsidRPr="00CA61CF" w:rsidRDefault="00CA61CF" w:rsidP="00CA61CF">
            <w:pPr>
              <w:pStyle w:val="ListParagraph"/>
              <w:ind w:left="0"/>
            </w:pPr>
          </w:p>
        </w:tc>
        <w:tc>
          <w:tcPr>
            <w:tcW w:w="3742" w:type="dxa"/>
            <w:vAlign w:val="center"/>
          </w:tcPr>
          <w:p w14:paraId="24DDC1CD" w14:textId="77777777" w:rsidR="00CA61CF" w:rsidRPr="00CA61CF" w:rsidRDefault="00CA61CF" w:rsidP="00CA61CF">
            <w:pPr>
              <w:pStyle w:val="ListParagraph"/>
              <w:ind w:left="0"/>
            </w:pPr>
          </w:p>
          <w:p w14:paraId="1030E862" w14:textId="46BB49B4" w:rsidR="00CA61CF" w:rsidRPr="00CA61CF" w:rsidRDefault="00DB3867" w:rsidP="00CA61CF">
            <w:pPr>
              <w:pStyle w:val="ListParagraph"/>
              <w:ind w:left="0"/>
              <w:rPr>
                <w:b w:val="0"/>
              </w:rPr>
            </w:pPr>
            <w:r>
              <w:t>#</w:t>
            </w:r>
            <w:r w:rsidR="00CA61CF" w:rsidRPr="00CA61CF">
              <w:t>MULTI_DRAWINGS_HIST</w:t>
            </w:r>
          </w:p>
          <w:p w14:paraId="3F4FB6D7" w14:textId="1642EAF0" w:rsidR="00CA61CF" w:rsidRPr="00CA61CF" w:rsidRDefault="00CA61CF" w:rsidP="00CA61CF">
            <w:pPr>
              <w:pStyle w:val="ListParagraph"/>
              <w:ind w:left="0"/>
              <w:rPr>
                <w:b w:val="0"/>
              </w:rPr>
            </w:pPr>
          </w:p>
        </w:tc>
        <w:tc>
          <w:tcPr>
            <w:tcW w:w="3150" w:type="dxa"/>
            <w:vAlign w:val="center"/>
          </w:tcPr>
          <w:p w14:paraId="6A609696" w14:textId="77777777" w:rsidR="00CA61CF" w:rsidRPr="00CA61CF" w:rsidRDefault="00CA61CF" w:rsidP="00CA61CF">
            <w:pPr>
              <w:pStyle w:val="ListParagraph"/>
              <w:ind w:left="0"/>
            </w:pPr>
          </w:p>
          <w:p w14:paraId="6B6E9684" w14:textId="27CD95BA" w:rsidR="00CA61CF" w:rsidRPr="00CA61CF" w:rsidRDefault="00DB3867" w:rsidP="00CA61CF">
            <w:pPr>
              <w:pStyle w:val="ListParagraph"/>
              <w:ind w:left="0"/>
            </w:pPr>
            <w:r>
              <w:t>#</w:t>
            </w:r>
            <w:r w:rsidR="00CA61CF" w:rsidRPr="00CA61CF">
              <w:t>MULTI_LC_HIST</w:t>
            </w:r>
          </w:p>
        </w:tc>
      </w:tr>
      <w:tr w:rsidR="00CA61CF" w:rsidRPr="00CA61CF" w14:paraId="3B581AF5" w14:textId="0C9144A9" w:rsidTr="00CA61CF">
        <w:tc>
          <w:tcPr>
            <w:tcW w:w="3836" w:type="dxa"/>
            <w:vAlign w:val="center"/>
          </w:tcPr>
          <w:p w14:paraId="05CA946A" w14:textId="77777777" w:rsidR="00CA61CF" w:rsidRPr="00CA61CF" w:rsidRDefault="00CA61CF" w:rsidP="00CA61CF">
            <w:r w:rsidRPr="00CA61CF">
              <w:t>ID</w:t>
            </w:r>
          </w:p>
        </w:tc>
        <w:tc>
          <w:tcPr>
            <w:tcW w:w="3742" w:type="dxa"/>
            <w:vAlign w:val="center"/>
          </w:tcPr>
          <w:p w14:paraId="47AC62D3" w14:textId="77777777" w:rsidR="00CA61CF" w:rsidRPr="00CA61CF" w:rsidRDefault="00CA61CF" w:rsidP="00CA61CF">
            <w:pPr>
              <w:pStyle w:val="ListParagraph"/>
              <w:ind w:left="0"/>
            </w:pPr>
            <w:r w:rsidRPr="00CA61CF">
              <w:t>ID</w:t>
            </w:r>
          </w:p>
        </w:tc>
        <w:tc>
          <w:tcPr>
            <w:tcW w:w="3150" w:type="dxa"/>
            <w:vAlign w:val="center"/>
          </w:tcPr>
          <w:p w14:paraId="3C03C0DD" w14:textId="77777777" w:rsidR="00CA61CF" w:rsidRPr="00CA61CF" w:rsidRDefault="00CA61CF" w:rsidP="00CA61CF">
            <w:pPr>
              <w:pStyle w:val="ListParagraph"/>
              <w:ind w:left="0"/>
            </w:pPr>
          </w:p>
        </w:tc>
      </w:tr>
      <w:tr w:rsidR="00CA61CF" w:rsidRPr="00CA61CF" w14:paraId="67E16EF9" w14:textId="770AC456" w:rsidTr="00CA61CF">
        <w:tc>
          <w:tcPr>
            <w:tcW w:w="3836" w:type="dxa"/>
            <w:vAlign w:val="center"/>
          </w:tcPr>
          <w:p w14:paraId="3E0F0ED5" w14:textId="77777777" w:rsidR="00CA61CF" w:rsidRPr="00CA61CF" w:rsidRDefault="00CA61CF" w:rsidP="00CA61CF">
            <w:r w:rsidRPr="00CA61CF">
              <w:t>FOCALENTITY</w:t>
            </w:r>
          </w:p>
        </w:tc>
        <w:tc>
          <w:tcPr>
            <w:tcW w:w="3742" w:type="dxa"/>
            <w:vAlign w:val="center"/>
          </w:tcPr>
          <w:p w14:paraId="62B8D572" w14:textId="694262E3" w:rsidR="00CA61CF" w:rsidRPr="00CA61CF" w:rsidRDefault="00CA61CF" w:rsidP="00CA61CF"/>
        </w:tc>
        <w:tc>
          <w:tcPr>
            <w:tcW w:w="3150" w:type="dxa"/>
            <w:vAlign w:val="center"/>
          </w:tcPr>
          <w:p w14:paraId="731B0037" w14:textId="60E0786F" w:rsidR="00CA61CF" w:rsidRPr="00CA61CF" w:rsidRDefault="00CA61CF" w:rsidP="00CA61CF">
            <w:r w:rsidRPr="00CA61CF">
              <w:t xml:space="preserve">The FOCALENTITY is populated with </w:t>
            </w:r>
            <w:r w:rsidRPr="00CA61CF">
              <w:rPr>
                <w:b/>
              </w:rPr>
              <w:t>APPLICANT_CUSTNO,</w:t>
            </w:r>
            <w:r w:rsidRPr="00CA61CF">
              <w:t xml:space="preserve"> if absent then the field is populated with </w:t>
            </w:r>
            <w:r w:rsidRPr="00CA61CF">
              <w:rPr>
                <w:b/>
              </w:rPr>
              <w:t>APPLICANT</w:t>
            </w:r>
            <w:r w:rsidRPr="00CA61CF">
              <w:t xml:space="preserve">.  If both these fields are absent then the field is populated with the </w:t>
            </w:r>
            <w:r w:rsidRPr="00CA61CF">
              <w:rPr>
                <w:b/>
              </w:rPr>
              <w:t>ID</w:t>
            </w:r>
          </w:p>
        </w:tc>
      </w:tr>
      <w:tr w:rsidR="00CA61CF" w:rsidRPr="00CA61CF" w14:paraId="5E120801" w14:textId="6DE42A40" w:rsidTr="00CA61CF">
        <w:tc>
          <w:tcPr>
            <w:tcW w:w="3836" w:type="dxa"/>
            <w:vAlign w:val="center"/>
          </w:tcPr>
          <w:p w14:paraId="4E6B2A43" w14:textId="77777777" w:rsidR="00CA61CF" w:rsidRPr="00CA61CF" w:rsidRDefault="00CA61CF" w:rsidP="00CA61CF">
            <w:r w:rsidRPr="00CA61CF">
              <w:lastRenderedPageBreak/>
              <w:t>OLD_LC_NUMBER</w:t>
            </w:r>
          </w:p>
        </w:tc>
        <w:tc>
          <w:tcPr>
            <w:tcW w:w="3742" w:type="dxa"/>
            <w:vAlign w:val="center"/>
          </w:tcPr>
          <w:p w14:paraId="00412416" w14:textId="71414BF9" w:rsidR="00CA61CF" w:rsidRPr="00CA61CF" w:rsidRDefault="00CA61CF" w:rsidP="00CA61CF">
            <w:pPr>
              <w:pStyle w:val="ListParagraph"/>
              <w:ind w:left="0"/>
            </w:pPr>
          </w:p>
        </w:tc>
        <w:tc>
          <w:tcPr>
            <w:tcW w:w="3150" w:type="dxa"/>
            <w:vAlign w:val="center"/>
          </w:tcPr>
          <w:p w14:paraId="6535C538" w14:textId="09ADC97A" w:rsidR="00CA61CF" w:rsidRPr="00CA61CF" w:rsidRDefault="00CA61CF" w:rsidP="00CA61CF">
            <w:pPr>
              <w:pStyle w:val="ListParagraph"/>
              <w:ind w:left="0"/>
            </w:pPr>
            <w:r w:rsidRPr="00CA61CF">
              <w:t>OLD_LC_NUMBER</w:t>
            </w:r>
          </w:p>
        </w:tc>
      </w:tr>
      <w:tr w:rsidR="00CA61CF" w:rsidRPr="00CA61CF" w14:paraId="01315518" w14:textId="5ADBEBCE" w:rsidTr="00CA61CF">
        <w:tc>
          <w:tcPr>
            <w:tcW w:w="3836" w:type="dxa"/>
            <w:vAlign w:val="center"/>
          </w:tcPr>
          <w:p w14:paraId="74C9E80D" w14:textId="77777777" w:rsidR="00CA61CF" w:rsidRPr="00CA61CF" w:rsidRDefault="00CA61CF" w:rsidP="00CA61CF">
            <w:r w:rsidRPr="00CA61CF">
              <w:t>LC_TYPE</w:t>
            </w:r>
          </w:p>
        </w:tc>
        <w:tc>
          <w:tcPr>
            <w:tcW w:w="3742" w:type="dxa"/>
            <w:vAlign w:val="center"/>
          </w:tcPr>
          <w:p w14:paraId="00D83336" w14:textId="710C901B" w:rsidR="00CA61CF" w:rsidRPr="00CA61CF" w:rsidRDefault="00CA61CF" w:rsidP="00CA61CF">
            <w:pPr>
              <w:pStyle w:val="ListParagraph"/>
              <w:ind w:left="0"/>
            </w:pPr>
          </w:p>
        </w:tc>
        <w:tc>
          <w:tcPr>
            <w:tcW w:w="3150" w:type="dxa"/>
            <w:vAlign w:val="center"/>
          </w:tcPr>
          <w:p w14:paraId="41F21E58" w14:textId="6B16FAF3" w:rsidR="00CA61CF" w:rsidRPr="00CA61CF" w:rsidRDefault="00CA61CF" w:rsidP="00CA61CF">
            <w:pPr>
              <w:pStyle w:val="ListParagraph"/>
              <w:ind w:left="0"/>
            </w:pPr>
            <w:r w:rsidRPr="00CA61CF">
              <w:t>LC_TYPE</w:t>
            </w:r>
          </w:p>
        </w:tc>
      </w:tr>
      <w:tr w:rsidR="00CA61CF" w:rsidRPr="00CA61CF" w14:paraId="33B4435D" w14:textId="0082EE04" w:rsidTr="00CA61CF">
        <w:tc>
          <w:tcPr>
            <w:tcW w:w="3836" w:type="dxa"/>
            <w:vAlign w:val="center"/>
          </w:tcPr>
          <w:p w14:paraId="5C9A2F38" w14:textId="77777777" w:rsidR="00CA61CF" w:rsidRPr="00CA61CF" w:rsidRDefault="00CA61CF" w:rsidP="00CA61CF">
            <w:r w:rsidRPr="00CA61CF">
              <w:t>DRAWING_TYPE</w:t>
            </w:r>
          </w:p>
        </w:tc>
        <w:tc>
          <w:tcPr>
            <w:tcW w:w="3742" w:type="dxa"/>
            <w:vAlign w:val="center"/>
          </w:tcPr>
          <w:p w14:paraId="221250D8" w14:textId="77777777" w:rsidR="00CA61CF" w:rsidRPr="00CA61CF" w:rsidRDefault="00CA61CF" w:rsidP="00CA61CF">
            <w:pPr>
              <w:pStyle w:val="ListParagraph"/>
              <w:ind w:left="0"/>
            </w:pPr>
            <w:r w:rsidRPr="00CA61CF">
              <w:t>DRAWING_TYPE</w:t>
            </w:r>
          </w:p>
        </w:tc>
        <w:tc>
          <w:tcPr>
            <w:tcW w:w="3150" w:type="dxa"/>
            <w:vAlign w:val="center"/>
          </w:tcPr>
          <w:p w14:paraId="39F1ACFA" w14:textId="77777777" w:rsidR="00CA61CF" w:rsidRPr="00CA61CF" w:rsidRDefault="00CA61CF" w:rsidP="00CA61CF">
            <w:pPr>
              <w:pStyle w:val="ListParagraph"/>
              <w:ind w:left="0"/>
            </w:pPr>
          </w:p>
        </w:tc>
      </w:tr>
      <w:tr w:rsidR="00CA61CF" w:rsidRPr="00CA61CF" w14:paraId="24A0AFC3" w14:textId="0785BC08" w:rsidTr="00CA61CF">
        <w:tc>
          <w:tcPr>
            <w:tcW w:w="3836" w:type="dxa"/>
            <w:vAlign w:val="center"/>
          </w:tcPr>
          <w:p w14:paraId="258918E9" w14:textId="77777777" w:rsidR="00CA61CF" w:rsidRPr="00CA61CF" w:rsidRDefault="00CA61CF" w:rsidP="00CA61CF">
            <w:r w:rsidRPr="00CA61CF">
              <w:t>COUNTRY_ORIG</w:t>
            </w:r>
          </w:p>
        </w:tc>
        <w:tc>
          <w:tcPr>
            <w:tcW w:w="3742" w:type="dxa"/>
            <w:vAlign w:val="center"/>
          </w:tcPr>
          <w:p w14:paraId="178D591F" w14:textId="594C76DE" w:rsidR="00CA61CF" w:rsidRPr="00CA61CF" w:rsidRDefault="00CA61CF" w:rsidP="00CA61CF">
            <w:pPr>
              <w:pStyle w:val="ListParagraph"/>
              <w:ind w:left="0"/>
            </w:pPr>
          </w:p>
        </w:tc>
        <w:tc>
          <w:tcPr>
            <w:tcW w:w="3150" w:type="dxa"/>
            <w:vAlign w:val="center"/>
          </w:tcPr>
          <w:p w14:paraId="308B293E" w14:textId="3811ECB4" w:rsidR="00CA61CF" w:rsidRPr="00CA61CF" w:rsidRDefault="00CA61CF" w:rsidP="00CA61CF">
            <w:pPr>
              <w:pStyle w:val="ListParagraph"/>
              <w:ind w:left="0"/>
            </w:pPr>
            <w:r w:rsidRPr="00CA61CF">
              <w:t>COUNTRY_ORIG</w:t>
            </w:r>
          </w:p>
        </w:tc>
      </w:tr>
      <w:tr w:rsidR="00CA61CF" w:rsidRPr="00CA61CF" w14:paraId="7CDFBDC3" w14:textId="65B9FB0D" w:rsidTr="00CA61CF">
        <w:tc>
          <w:tcPr>
            <w:tcW w:w="3836" w:type="dxa"/>
            <w:vAlign w:val="center"/>
          </w:tcPr>
          <w:p w14:paraId="438399D7" w14:textId="77777777" w:rsidR="00CA61CF" w:rsidRPr="00CA61CF" w:rsidRDefault="00CA61CF" w:rsidP="00CA61CF">
            <w:r w:rsidRPr="00CA61CF">
              <w:t>SHIP_FM_COUNTRY</w:t>
            </w:r>
          </w:p>
        </w:tc>
        <w:tc>
          <w:tcPr>
            <w:tcW w:w="3742" w:type="dxa"/>
            <w:vAlign w:val="center"/>
          </w:tcPr>
          <w:p w14:paraId="2AB1AA51" w14:textId="65791AC2" w:rsidR="00CA61CF" w:rsidRPr="00CA61CF" w:rsidRDefault="00CA61CF" w:rsidP="00CA61CF">
            <w:pPr>
              <w:pStyle w:val="ListParagraph"/>
              <w:ind w:left="0"/>
            </w:pPr>
          </w:p>
        </w:tc>
        <w:tc>
          <w:tcPr>
            <w:tcW w:w="3150" w:type="dxa"/>
            <w:vAlign w:val="center"/>
          </w:tcPr>
          <w:p w14:paraId="2AE0FF29" w14:textId="22B2742F" w:rsidR="00CA61CF" w:rsidRPr="00CA61CF" w:rsidRDefault="00CA61CF" w:rsidP="00CA61CF">
            <w:pPr>
              <w:pStyle w:val="ListParagraph"/>
              <w:ind w:left="0"/>
            </w:pPr>
            <w:r w:rsidRPr="00CA61CF">
              <w:t>SHIP_FM_COUNTRY</w:t>
            </w:r>
          </w:p>
        </w:tc>
      </w:tr>
      <w:tr w:rsidR="00CA61CF" w:rsidRPr="00CA61CF" w14:paraId="270ED3E0" w14:textId="14A98EC8" w:rsidTr="00CA61CF">
        <w:tc>
          <w:tcPr>
            <w:tcW w:w="3836" w:type="dxa"/>
            <w:vAlign w:val="center"/>
          </w:tcPr>
          <w:p w14:paraId="2E7FE7F6" w14:textId="77777777" w:rsidR="00CA61CF" w:rsidRPr="00CA61CF" w:rsidRDefault="00CA61CF" w:rsidP="00CA61CF">
            <w:r w:rsidRPr="00CA61CF">
              <w:t>SHIP_TO_COUNTRY</w:t>
            </w:r>
          </w:p>
        </w:tc>
        <w:tc>
          <w:tcPr>
            <w:tcW w:w="3742" w:type="dxa"/>
            <w:vAlign w:val="center"/>
          </w:tcPr>
          <w:p w14:paraId="7BF2A773" w14:textId="720464D5" w:rsidR="00CA61CF" w:rsidRPr="00CA61CF" w:rsidRDefault="00CA61CF" w:rsidP="00CA61CF">
            <w:pPr>
              <w:pStyle w:val="ListParagraph"/>
              <w:ind w:left="0"/>
            </w:pPr>
          </w:p>
        </w:tc>
        <w:tc>
          <w:tcPr>
            <w:tcW w:w="3150" w:type="dxa"/>
            <w:vAlign w:val="center"/>
          </w:tcPr>
          <w:p w14:paraId="47D73BB0" w14:textId="331FEACB" w:rsidR="00CA61CF" w:rsidRPr="00CA61CF" w:rsidRDefault="00CA61CF" w:rsidP="00CA61CF">
            <w:pPr>
              <w:pStyle w:val="ListParagraph"/>
              <w:ind w:left="0"/>
            </w:pPr>
            <w:r w:rsidRPr="00CA61CF">
              <w:t>SHIP_TO_COUNTRY</w:t>
            </w:r>
          </w:p>
        </w:tc>
      </w:tr>
      <w:tr w:rsidR="00CA61CF" w:rsidRPr="00CA61CF" w14:paraId="19C8F2CD" w14:textId="2719AF26" w:rsidTr="00CA61CF">
        <w:tc>
          <w:tcPr>
            <w:tcW w:w="3836" w:type="dxa"/>
            <w:vAlign w:val="center"/>
          </w:tcPr>
          <w:p w14:paraId="7EE2FDD4" w14:textId="77777777" w:rsidR="00CA61CF" w:rsidRPr="00CA61CF" w:rsidRDefault="00CA61CF" w:rsidP="00CA61CF">
            <w:r w:rsidRPr="00CA61CF">
              <w:t>VESSEL_NAME</w:t>
            </w:r>
          </w:p>
        </w:tc>
        <w:tc>
          <w:tcPr>
            <w:tcW w:w="3742" w:type="dxa"/>
            <w:vAlign w:val="center"/>
          </w:tcPr>
          <w:p w14:paraId="6530BCD4" w14:textId="2D9D2FD9" w:rsidR="00CA61CF" w:rsidRPr="00CA61CF" w:rsidRDefault="00CA61CF" w:rsidP="00CA61CF">
            <w:pPr>
              <w:pStyle w:val="ListParagraph"/>
              <w:ind w:left="0"/>
            </w:pPr>
          </w:p>
        </w:tc>
        <w:tc>
          <w:tcPr>
            <w:tcW w:w="3150" w:type="dxa"/>
            <w:vAlign w:val="center"/>
          </w:tcPr>
          <w:p w14:paraId="1F6100F9" w14:textId="6A7F3EAB" w:rsidR="00CA61CF" w:rsidRPr="00CA61CF" w:rsidRDefault="00CA61CF" w:rsidP="00CA61CF">
            <w:pPr>
              <w:pStyle w:val="ListParagraph"/>
              <w:ind w:left="0"/>
            </w:pPr>
            <w:r w:rsidRPr="00CA61CF">
              <w:t>VESSEL_NAME</w:t>
            </w:r>
          </w:p>
        </w:tc>
      </w:tr>
      <w:tr w:rsidR="00CA61CF" w:rsidRPr="00CA61CF" w14:paraId="02AF1F60" w14:textId="676F24D3" w:rsidTr="00CA61CF">
        <w:tc>
          <w:tcPr>
            <w:tcW w:w="3836" w:type="dxa"/>
            <w:vAlign w:val="center"/>
          </w:tcPr>
          <w:p w14:paraId="4D175785" w14:textId="77777777" w:rsidR="00CA61CF" w:rsidRPr="00CA61CF" w:rsidRDefault="00CA61CF" w:rsidP="00CA61CF">
            <w:r w:rsidRPr="00CA61CF">
              <w:t>VOYAGE_NUMBER</w:t>
            </w:r>
          </w:p>
        </w:tc>
        <w:tc>
          <w:tcPr>
            <w:tcW w:w="3742" w:type="dxa"/>
            <w:vAlign w:val="center"/>
          </w:tcPr>
          <w:p w14:paraId="13857A3D" w14:textId="0241640A" w:rsidR="00CA61CF" w:rsidRPr="00CA61CF" w:rsidRDefault="00CA61CF" w:rsidP="00CA61CF">
            <w:pPr>
              <w:pStyle w:val="ListParagraph"/>
              <w:ind w:left="0"/>
            </w:pPr>
          </w:p>
        </w:tc>
        <w:tc>
          <w:tcPr>
            <w:tcW w:w="3150" w:type="dxa"/>
            <w:vAlign w:val="center"/>
          </w:tcPr>
          <w:p w14:paraId="2DE4A0B9" w14:textId="2E94068E" w:rsidR="00CA61CF" w:rsidRPr="00CA61CF" w:rsidRDefault="00CA61CF" w:rsidP="00CA61CF">
            <w:pPr>
              <w:pStyle w:val="ListParagraph"/>
              <w:ind w:left="0"/>
            </w:pPr>
            <w:r w:rsidRPr="00CA61CF">
              <w:t>VOYAGE_NUMBER</w:t>
            </w:r>
          </w:p>
        </w:tc>
      </w:tr>
      <w:tr w:rsidR="00CA61CF" w:rsidRPr="00CA61CF" w14:paraId="6DA28F01" w14:textId="36F6AC87" w:rsidTr="00CA61CF">
        <w:tc>
          <w:tcPr>
            <w:tcW w:w="3836" w:type="dxa"/>
            <w:vAlign w:val="center"/>
          </w:tcPr>
          <w:p w14:paraId="1353559B" w14:textId="77777777" w:rsidR="00CA61CF" w:rsidRPr="00CA61CF" w:rsidRDefault="00CA61CF" w:rsidP="00CA61CF">
            <w:r w:rsidRPr="00CA61CF">
              <w:t>DOCUMENT_AMOUNT</w:t>
            </w:r>
          </w:p>
        </w:tc>
        <w:tc>
          <w:tcPr>
            <w:tcW w:w="3742" w:type="dxa"/>
            <w:vAlign w:val="center"/>
          </w:tcPr>
          <w:p w14:paraId="7F07E9D5" w14:textId="77777777" w:rsidR="00CA61CF" w:rsidRPr="00CA61CF" w:rsidRDefault="00CA61CF" w:rsidP="00CA61CF">
            <w:pPr>
              <w:pStyle w:val="ListParagraph"/>
              <w:ind w:left="0"/>
            </w:pPr>
            <w:r w:rsidRPr="00CA61CF">
              <w:t>DOCUMENT_AMOUNT</w:t>
            </w:r>
          </w:p>
        </w:tc>
        <w:tc>
          <w:tcPr>
            <w:tcW w:w="3150" w:type="dxa"/>
            <w:vAlign w:val="center"/>
          </w:tcPr>
          <w:p w14:paraId="30459049" w14:textId="77777777" w:rsidR="00CA61CF" w:rsidRPr="00CA61CF" w:rsidRDefault="00CA61CF" w:rsidP="00CA61CF">
            <w:pPr>
              <w:pStyle w:val="ListParagraph"/>
              <w:ind w:left="0"/>
            </w:pPr>
          </w:p>
        </w:tc>
      </w:tr>
      <w:tr w:rsidR="00CA61CF" w:rsidRPr="00CA61CF" w14:paraId="5CDDC21F" w14:textId="77BD00CE" w:rsidTr="00CA61CF">
        <w:tc>
          <w:tcPr>
            <w:tcW w:w="3836" w:type="dxa"/>
            <w:vAlign w:val="center"/>
          </w:tcPr>
          <w:p w14:paraId="10551885" w14:textId="77777777" w:rsidR="00CA61CF" w:rsidRPr="00CA61CF" w:rsidRDefault="00CA61CF" w:rsidP="00CA61CF">
            <w:r w:rsidRPr="00CA61CF">
              <w:t>LC_AMOUNT</w:t>
            </w:r>
          </w:p>
        </w:tc>
        <w:tc>
          <w:tcPr>
            <w:tcW w:w="3742" w:type="dxa"/>
            <w:vAlign w:val="center"/>
          </w:tcPr>
          <w:p w14:paraId="2B9A633C" w14:textId="472B5971" w:rsidR="00CA61CF" w:rsidRPr="00CA61CF" w:rsidRDefault="00CA61CF" w:rsidP="00CA61CF">
            <w:pPr>
              <w:pStyle w:val="ListParagraph"/>
              <w:ind w:left="0"/>
            </w:pPr>
          </w:p>
        </w:tc>
        <w:tc>
          <w:tcPr>
            <w:tcW w:w="3150" w:type="dxa"/>
            <w:vAlign w:val="center"/>
          </w:tcPr>
          <w:p w14:paraId="28D4D932" w14:textId="71788619" w:rsidR="00CA61CF" w:rsidRPr="00CA61CF" w:rsidRDefault="00CA61CF" w:rsidP="00CA61CF">
            <w:pPr>
              <w:pStyle w:val="ListParagraph"/>
              <w:ind w:left="0"/>
            </w:pPr>
            <w:r w:rsidRPr="00CA61CF">
              <w:t>LC_AMOUNT</w:t>
            </w:r>
          </w:p>
        </w:tc>
      </w:tr>
      <w:tr w:rsidR="00CA61CF" w:rsidRPr="00CA61CF" w14:paraId="3D824AEC" w14:textId="089D1E79" w:rsidTr="00CA61CF">
        <w:tc>
          <w:tcPr>
            <w:tcW w:w="3836" w:type="dxa"/>
            <w:vAlign w:val="center"/>
          </w:tcPr>
          <w:p w14:paraId="426D0A7C" w14:textId="77777777" w:rsidR="00CA61CF" w:rsidRPr="00CA61CF" w:rsidRDefault="00CA61CF" w:rsidP="00CA61CF">
            <w:r w:rsidRPr="00CA61CF">
              <w:t>LC_NUMBER</w:t>
            </w:r>
          </w:p>
        </w:tc>
        <w:tc>
          <w:tcPr>
            <w:tcW w:w="3742" w:type="dxa"/>
            <w:vAlign w:val="center"/>
          </w:tcPr>
          <w:p w14:paraId="6C380E1C" w14:textId="65131772" w:rsidR="00CA61CF" w:rsidRPr="00CA61CF" w:rsidRDefault="00CA61CF" w:rsidP="00CA61CF">
            <w:pPr>
              <w:pStyle w:val="ListParagraph"/>
              <w:ind w:left="0"/>
            </w:pPr>
          </w:p>
        </w:tc>
        <w:tc>
          <w:tcPr>
            <w:tcW w:w="3150" w:type="dxa"/>
            <w:vAlign w:val="center"/>
          </w:tcPr>
          <w:p w14:paraId="0EA6AA21" w14:textId="37BD4F9D" w:rsidR="00CA61CF" w:rsidRPr="00CA61CF" w:rsidRDefault="00CA61CF" w:rsidP="00CA61CF">
            <w:pPr>
              <w:pStyle w:val="ListParagraph"/>
              <w:ind w:left="0"/>
            </w:pPr>
            <w:r w:rsidRPr="00CA61CF">
              <w:t>LC_NUMBER</w:t>
            </w:r>
          </w:p>
        </w:tc>
      </w:tr>
      <w:tr w:rsidR="00CA61CF" w:rsidRPr="00CA61CF" w14:paraId="57CCB642" w14:textId="2AD960DF" w:rsidTr="00CA61CF">
        <w:tc>
          <w:tcPr>
            <w:tcW w:w="3836" w:type="dxa"/>
            <w:vAlign w:val="center"/>
          </w:tcPr>
          <w:p w14:paraId="4A811839" w14:textId="77777777" w:rsidR="00CA61CF" w:rsidRPr="00CA61CF" w:rsidRDefault="00CA61CF" w:rsidP="00CA61CF">
            <w:r w:rsidRPr="00CA61CF">
              <w:t>TRANS_DATE</w:t>
            </w:r>
          </w:p>
        </w:tc>
        <w:tc>
          <w:tcPr>
            <w:tcW w:w="3742" w:type="dxa"/>
            <w:vAlign w:val="center"/>
          </w:tcPr>
          <w:p w14:paraId="558B3067" w14:textId="287750A0" w:rsidR="00CA61CF" w:rsidRPr="00CA61CF" w:rsidRDefault="00CA61CF" w:rsidP="00CA61CF">
            <w:pPr>
              <w:pStyle w:val="ListParagraph"/>
              <w:ind w:left="0"/>
            </w:pPr>
          </w:p>
        </w:tc>
        <w:tc>
          <w:tcPr>
            <w:tcW w:w="3150" w:type="dxa"/>
            <w:vAlign w:val="center"/>
          </w:tcPr>
          <w:p w14:paraId="70661D48" w14:textId="74A40E7A" w:rsidR="00CA61CF" w:rsidRPr="00CA61CF" w:rsidRDefault="00CA61CF" w:rsidP="00CA61CF">
            <w:pPr>
              <w:pStyle w:val="ListParagraph"/>
              <w:ind w:left="0"/>
            </w:pPr>
            <w:r w:rsidRPr="00CA61CF">
              <w:t>ISSUE_DATE</w:t>
            </w:r>
          </w:p>
        </w:tc>
      </w:tr>
      <w:tr w:rsidR="00CA61CF" w:rsidRPr="00CA61CF" w14:paraId="4361E1C7" w14:textId="187E3DEF" w:rsidTr="00CA61CF">
        <w:tc>
          <w:tcPr>
            <w:tcW w:w="3836" w:type="dxa"/>
            <w:vAlign w:val="center"/>
          </w:tcPr>
          <w:p w14:paraId="6378EFD2" w14:textId="77777777" w:rsidR="00CA61CF" w:rsidRPr="00CA61CF" w:rsidRDefault="00CA61CF" w:rsidP="00CA61CF">
            <w:r w:rsidRPr="00CA61CF">
              <w:t>VALUE_DATE</w:t>
            </w:r>
          </w:p>
        </w:tc>
        <w:tc>
          <w:tcPr>
            <w:tcW w:w="3742" w:type="dxa"/>
            <w:vAlign w:val="center"/>
          </w:tcPr>
          <w:p w14:paraId="31953012" w14:textId="77777777" w:rsidR="00CA61CF" w:rsidRPr="00CA61CF" w:rsidRDefault="00CA61CF" w:rsidP="00CA61CF">
            <w:pPr>
              <w:pStyle w:val="ListParagraph"/>
              <w:ind w:left="0"/>
            </w:pPr>
            <w:r w:rsidRPr="00CA61CF">
              <w:t>VALUE_DATE</w:t>
            </w:r>
          </w:p>
        </w:tc>
        <w:tc>
          <w:tcPr>
            <w:tcW w:w="3150" w:type="dxa"/>
            <w:vAlign w:val="center"/>
          </w:tcPr>
          <w:p w14:paraId="3E1AA728" w14:textId="77777777" w:rsidR="00CA61CF" w:rsidRPr="00CA61CF" w:rsidRDefault="00CA61CF" w:rsidP="00CA61CF">
            <w:pPr>
              <w:pStyle w:val="ListParagraph"/>
              <w:ind w:left="0"/>
            </w:pPr>
          </w:p>
        </w:tc>
      </w:tr>
      <w:tr w:rsidR="00CA61CF" w:rsidRPr="00CA61CF" w14:paraId="3162B984" w14:textId="1F8B7F40" w:rsidTr="00CA61CF">
        <w:tc>
          <w:tcPr>
            <w:tcW w:w="3836" w:type="dxa"/>
            <w:vAlign w:val="center"/>
          </w:tcPr>
          <w:p w14:paraId="1D1F74D3" w14:textId="77777777" w:rsidR="00CA61CF" w:rsidRPr="00CA61CF" w:rsidRDefault="00CA61CF" w:rsidP="00CA61CF">
            <w:r w:rsidRPr="00CA61CF">
              <w:t>DATE_TIME</w:t>
            </w:r>
          </w:p>
        </w:tc>
        <w:tc>
          <w:tcPr>
            <w:tcW w:w="3742" w:type="dxa"/>
            <w:vAlign w:val="center"/>
          </w:tcPr>
          <w:p w14:paraId="5AD17AD9" w14:textId="77777777" w:rsidR="00CA61CF" w:rsidRPr="00CA61CF" w:rsidRDefault="00CA61CF" w:rsidP="00CA61CF">
            <w:pPr>
              <w:pStyle w:val="ListParagraph"/>
              <w:ind w:left="0"/>
            </w:pPr>
            <w:r w:rsidRPr="00CA61CF">
              <w:t>DATE_TIME</w:t>
            </w:r>
          </w:p>
        </w:tc>
        <w:tc>
          <w:tcPr>
            <w:tcW w:w="3150" w:type="dxa"/>
            <w:vAlign w:val="center"/>
          </w:tcPr>
          <w:p w14:paraId="459D8C4C" w14:textId="77777777" w:rsidR="00CA61CF" w:rsidRPr="00CA61CF" w:rsidRDefault="00CA61CF" w:rsidP="00CA61CF">
            <w:pPr>
              <w:pStyle w:val="ListParagraph"/>
              <w:ind w:left="0"/>
            </w:pPr>
          </w:p>
        </w:tc>
      </w:tr>
      <w:tr w:rsidR="00CA61CF" w:rsidRPr="00CA61CF" w14:paraId="1A1206E3" w14:textId="481C157A" w:rsidTr="00CA61CF">
        <w:tc>
          <w:tcPr>
            <w:tcW w:w="3836" w:type="dxa"/>
            <w:vAlign w:val="center"/>
          </w:tcPr>
          <w:p w14:paraId="3373B8E6" w14:textId="77777777" w:rsidR="00CA61CF" w:rsidRPr="00CA61CF" w:rsidRDefault="00CA61CF" w:rsidP="00CA61CF">
            <w:r w:rsidRPr="00CA61CF">
              <w:t>APPLICANT</w:t>
            </w:r>
          </w:p>
        </w:tc>
        <w:tc>
          <w:tcPr>
            <w:tcW w:w="3742" w:type="dxa"/>
            <w:vAlign w:val="center"/>
          </w:tcPr>
          <w:p w14:paraId="79890F04" w14:textId="36927105" w:rsidR="00CA61CF" w:rsidRPr="00CA61CF" w:rsidRDefault="00CA61CF" w:rsidP="00CA61CF">
            <w:pPr>
              <w:pStyle w:val="ListParagraph"/>
              <w:ind w:left="0"/>
            </w:pPr>
          </w:p>
        </w:tc>
        <w:tc>
          <w:tcPr>
            <w:tcW w:w="3150" w:type="dxa"/>
            <w:vAlign w:val="center"/>
          </w:tcPr>
          <w:p w14:paraId="7870C94D" w14:textId="0F99B14C" w:rsidR="00CA61CF" w:rsidRPr="00CA61CF" w:rsidRDefault="00CA61CF" w:rsidP="00CA61CF">
            <w:pPr>
              <w:pStyle w:val="ListParagraph"/>
              <w:ind w:left="0"/>
            </w:pPr>
            <w:r w:rsidRPr="00CA61CF">
              <w:t>APPLICANT</w:t>
            </w:r>
          </w:p>
        </w:tc>
      </w:tr>
      <w:tr w:rsidR="00CA61CF" w:rsidRPr="00CA61CF" w14:paraId="42EE9B45" w14:textId="19E782F7" w:rsidTr="00CA61CF">
        <w:tc>
          <w:tcPr>
            <w:tcW w:w="3836" w:type="dxa"/>
            <w:vAlign w:val="center"/>
          </w:tcPr>
          <w:p w14:paraId="409F04A9" w14:textId="77777777" w:rsidR="00CA61CF" w:rsidRPr="00CA61CF" w:rsidRDefault="00CA61CF" w:rsidP="00CA61CF">
            <w:r w:rsidRPr="00CA61CF">
              <w:t>APPLICANT_CUSTNO</w:t>
            </w:r>
          </w:p>
        </w:tc>
        <w:tc>
          <w:tcPr>
            <w:tcW w:w="3742" w:type="dxa"/>
            <w:vAlign w:val="center"/>
          </w:tcPr>
          <w:p w14:paraId="2F82AB33" w14:textId="2B06AF93" w:rsidR="00CA61CF" w:rsidRPr="00CA61CF" w:rsidRDefault="00CA61CF" w:rsidP="00CA61CF">
            <w:pPr>
              <w:pStyle w:val="ListParagraph"/>
              <w:ind w:left="0"/>
            </w:pPr>
          </w:p>
        </w:tc>
        <w:tc>
          <w:tcPr>
            <w:tcW w:w="3150" w:type="dxa"/>
            <w:vAlign w:val="center"/>
          </w:tcPr>
          <w:p w14:paraId="6197F819" w14:textId="16336763" w:rsidR="00CA61CF" w:rsidRPr="00CA61CF" w:rsidRDefault="00CA61CF" w:rsidP="00CA61CF">
            <w:pPr>
              <w:pStyle w:val="ListParagraph"/>
              <w:ind w:left="0"/>
            </w:pPr>
            <w:r w:rsidRPr="00CA61CF">
              <w:t>APPLICANT_CUSTNO</w:t>
            </w:r>
          </w:p>
        </w:tc>
      </w:tr>
      <w:tr w:rsidR="00CA61CF" w:rsidRPr="00CA61CF" w14:paraId="4FE8F8C2" w14:textId="1E15C408" w:rsidTr="00CA61CF">
        <w:tc>
          <w:tcPr>
            <w:tcW w:w="3836" w:type="dxa"/>
            <w:vAlign w:val="center"/>
          </w:tcPr>
          <w:p w14:paraId="56C77471" w14:textId="77777777" w:rsidR="00CA61CF" w:rsidRPr="00CA61CF" w:rsidRDefault="00CA61CF" w:rsidP="00CA61CF">
            <w:r w:rsidRPr="00CA61CF">
              <w:t>APPLICANT_ACC</w:t>
            </w:r>
          </w:p>
        </w:tc>
        <w:tc>
          <w:tcPr>
            <w:tcW w:w="3742" w:type="dxa"/>
            <w:vAlign w:val="center"/>
          </w:tcPr>
          <w:p w14:paraId="3CCAECBE" w14:textId="3A8A5D50" w:rsidR="00CA61CF" w:rsidRPr="00CA61CF" w:rsidRDefault="00CA61CF" w:rsidP="00CA61CF">
            <w:pPr>
              <w:pStyle w:val="ListParagraph"/>
              <w:ind w:left="0"/>
            </w:pPr>
          </w:p>
        </w:tc>
        <w:tc>
          <w:tcPr>
            <w:tcW w:w="3150" w:type="dxa"/>
            <w:vAlign w:val="center"/>
          </w:tcPr>
          <w:p w14:paraId="440E1E6E" w14:textId="4D11EBF9" w:rsidR="00CA61CF" w:rsidRPr="00CA61CF" w:rsidRDefault="00CA61CF" w:rsidP="00CA61CF">
            <w:pPr>
              <w:pStyle w:val="ListParagraph"/>
              <w:ind w:left="0"/>
            </w:pPr>
            <w:r w:rsidRPr="00CA61CF">
              <w:t>APPLICANT_ACC</w:t>
            </w:r>
          </w:p>
        </w:tc>
      </w:tr>
      <w:tr w:rsidR="00CA61CF" w:rsidRPr="00CA61CF" w14:paraId="488DC21A" w14:textId="6CB22C4A" w:rsidTr="00CA61CF">
        <w:tc>
          <w:tcPr>
            <w:tcW w:w="3836" w:type="dxa"/>
            <w:vAlign w:val="center"/>
          </w:tcPr>
          <w:p w14:paraId="379C0C1C" w14:textId="77777777" w:rsidR="00CA61CF" w:rsidRPr="00CA61CF" w:rsidRDefault="00CA61CF" w:rsidP="00CA61CF">
            <w:r w:rsidRPr="00CA61CF">
              <w:t>BENEFICIARY</w:t>
            </w:r>
          </w:p>
        </w:tc>
        <w:tc>
          <w:tcPr>
            <w:tcW w:w="3742" w:type="dxa"/>
            <w:vAlign w:val="center"/>
          </w:tcPr>
          <w:p w14:paraId="78895BA5" w14:textId="692AA7C4" w:rsidR="00CA61CF" w:rsidRPr="00CA61CF" w:rsidRDefault="00CA61CF" w:rsidP="00CA61CF">
            <w:pPr>
              <w:pStyle w:val="ListParagraph"/>
              <w:ind w:left="0"/>
            </w:pPr>
          </w:p>
        </w:tc>
        <w:tc>
          <w:tcPr>
            <w:tcW w:w="3150" w:type="dxa"/>
            <w:vAlign w:val="center"/>
          </w:tcPr>
          <w:p w14:paraId="0A59F3EB" w14:textId="43969356" w:rsidR="00CA61CF" w:rsidRPr="00CA61CF" w:rsidRDefault="00CA61CF" w:rsidP="00CA61CF">
            <w:pPr>
              <w:pStyle w:val="ListParagraph"/>
              <w:ind w:left="0"/>
            </w:pPr>
            <w:r w:rsidRPr="00CA61CF">
              <w:t>BENEFICIARY</w:t>
            </w:r>
          </w:p>
        </w:tc>
      </w:tr>
      <w:tr w:rsidR="00CA61CF" w:rsidRPr="00CA61CF" w14:paraId="43D70828" w14:textId="37EF3A8A" w:rsidTr="00CA61CF">
        <w:tc>
          <w:tcPr>
            <w:tcW w:w="3836" w:type="dxa"/>
            <w:vAlign w:val="center"/>
          </w:tcPr>
          <w:p w14:paraId="015C2E59" w14:textId="77777777" w:rsidR="00CA61CF" w:rsidRPr="00CA61CF" w:rsidRDefault="00CA61CF" w:rsidP="00CA61CF">
            <w:r w:rsidRPr="00CA61CF">
              <w:t>BENEFICIARY_CUSTNO</w:t>
            </w:r>
          </w:p>
        </w:tc>
        <w:tc>
          <w:tcPr>
            <w:tcW w:w="3742" w:type="dxa"/>
            <w:vAlign w:val="center"/>
          </w:tcPr>
          <w:p w14:paraId="486ACA13" w14:textId="24730503" w:rsidR="00CA61CF" w:rsidRPr="00CA61CF" w:rsidRDefault="00CA61CF" w:rsidP="00CA61CF">
            <w:pPr>
              <w:pStyle w:val="ListParagraph"/>
              <w:ind w:left="0"/>
            </w:pPr>
          </w:p>
        </w:tc>
        <w:tc>
          <w:tcPr>
            <w:tcW w:w="3150" w:type="dxa"/>
            <w:vAlign w:val="center"/>
          </w:tcPr>
          <w:p w14:paraId="6FA59480" w14:textId="029F28F5" w:rsidR="00CA61CF" w:rsidRPr="00CA61CF" w:rsidRDefault="00CA61CF" w:rsidP="00CA61CF">
            <w:pPr>
              <w:pStyle w:val="ListParagraph"/>
              <w:ind w:left="0"/>
            </w:pPr>
            <w:r w:rsidRPr="00CA61CF">
              <w:t>BENEFICIARY_CUSTNO</w:t>
            </w:r>
          </w:p>
        </w:tc>
      </w:tr>
      <w:tr w:rsidR="00CA61CF" w:rsidRPr="00CA61CF" w14:paraId="702FBA84" w14:textId="3E3EE092" w:rsidTr="00CA61CF">
        <w:tc>
          <w:tcPr>
            <w:tcW w:w="3836" w:type="dxa"/>
            <w:vAlign w:val="center"/>
          </w:tcPr>
          <w:p w14:paraId="2B60AFE3" w14:textId="77777777" w:rsidR="00CA61CF" w:rsidRPr="00CA61CF" w:rsidRDefault="00CA61CF" w:rsidP="00CA61CF">
            <w:r w:rsidRPr="00CA61CF">
              <w:t>BENEFICIARY_ACC</w:t>
            </w:r>
          </w:p>
        </w:tc>
        <w:tc>
          <w:tcPr>
            <w:tcW w:w="3742" w:type="dxa"/>
            <w:vAlign w:val="center"/>
          </w:tcPr>
          <w:p w14:paraId="37486AA3" w14:textId="6B9412C3" w:rsidR="00CA61CF" w:rsidRPr="00CA61CF" w:rsidRDefault="00CA61CF" w:rsidP="00CA61CF">
            <w:pPr>
              <w:pStyle w:val="ListParagraph"/>
              <w:ind w:left="0"/>
            </w:pPr>
          </w:p>
        </w:tc>
        <w:tc>
          <w:tcPr>
            <w:tcW w:w="3150" w:type="dxa"/>
            <w:vAlign w:val="center"/>
          </w:tcPr>
          <w:p w14:paraId="0D3A1470" w14:textId="2EF2E2E5" w:rsidR="00CA61CF" w:rsidRPr="00CA61CF" w:rsidRDefault="00CA61CF" w:rsidP="00CA61CF">
            <w:pPr>
              <w:pStyle w:val="ListParagraph"/>
              <w:ind w:left="0"/>
            </w:pPr>
            <w:r w:rsidRPr="00CA61CF">
              <w:t>BENEFICIARY_ACC</w:t>
            </w:r>
          </w:p>
        </w:tc>
      </w:tr>
      <w:tr w:rsidR="00CA61CF" w:rsidRPr="00CA61CF" w14:paraId="3AE4519D" w14:textId="082EC689" w:rsidTr="00CA61CF">
        <w:tc>
          <w:tcPr>
            <w:tcW w:w="3836" w:type="dxa"/>
            <w:vAlign w:val="center"/>
          </w:tcPr>
          <w:p w14:paraId="721348D8" w14:textId="77777777" w:rsidR="00CA61CF" w:rsidRPr="00CA61CF" w:rsidRDefault="00CA61CF" w:rsidP="00CA61CF">
            <w:r w:rsidRPr="00CA61CF">
              <w:t>ACT_GOODS_DESC</w:t>
            </w:r>
          </w:p>
        </w:tc>
        <w:tc>
          <w:tcPr>
            <w:tcW w:w="3742" w:type="dxa"/>
            <w:vAlign w:val="center"/>
          </w:tcPr>
          <w:p w14:paraId="68DE8013" w14:textId="2AA0B867" w:rsidR="00CA61CF" w:rsidRPr="00CA61CF" w:rsidRDefault="00CA61CF" w:rsidP="00CA61CF">
            <w:pPr>
              <w:pStyle w:val="ListParagraph"/>
              <w:ind w:left="0"/>
            </w:pPr>
          </w:p>
        </w:tc>
        <w:tc>
          <w:tcPr>
            <w:tcW w:w="3150" w:type="dxa"/>
            <w:vAlign w:val="center"/>
          </w:tcPr>
          <w:p w14:paraId="058331F1" w14:textId="36F74542" w:rsidR="00CA61CF" w:rsidRPr="00CA61CF" w:rsidRDefault="00CA61CF" w:rsidP="00CA61CF">
            <w:pPr>
              <w:pStyle w:val="ListParagraph"/>
              <w:ind w:left="0"/>
            </w:pPr>
            <w:r w:rsidRPr="00CA61CF">
              <w:t>ACT_GOODS_DESC</w:t>
            </w:r>
          </w:p>
        </w:tc>
      </w:tr>
      <w:tr w:rsidR="00CA61CF" w:rsidRPr="00CA61CF" w14:paraId="4DB1BCDA" w14:textId="151F988F" w:rsidTr="00CA61CF">
        <w:tc>
          <w:tcPr>
            <w:tcW w:w="3836" w:type="dxa"/>
            <w:vAlign w:val="center"/>
          </w:tcPr>
          <w:p w14:paraId="641BBF69" w14:textId="77777777" w:rsidR="00CA61CF" w:rsidRPr="00CA61CF" w:rsidRDefault="00CA61CF" w:rsidP="00CA61CF">
            <w:r w:rsidRPr="00CA61CF">
              <w:t>GOODSTYPE</w:t>
            </w:r>
          </w:p>
        </w:tc>
        <w:tc>
          <w:tcPr>
            <w:tcW w:w="3742" w:type="dxa"/>
            <w:vAlign w:val="center"/>
          </w:tcPr>
          <w:p w14:paraId="178B1502" w14:textId="72CF211B" w:rsidR="00CA61CF" w:rsidRPr="00CA61CF" w:rsidRDefault="00CA61CF" w:rsidP="00CA61CF">
            <w:pPr>
              <w:pStyle w:val="ListParagraph"/>
              <w:ind w:left="0"/>
            </w:pPr>
          </w:p>
        </w:tc>
        <w:tc>
          <w:tcPr>
            <w:tcW w:w="3150" w:type="dxa"/>
            <w:vAlign w:val="center"/>
          </w:tcPr>
          <w:p w14:paraId="782C6DA7" w14:textId="4728CC31" w:rsidR="00CA61CF" w:rsidRPr="00CA61CF" w:rsidRDefault="00CA61CF" w:rsidP="00CA61CF">
            <w:pPr>
              <w:pStyle w:val="ListParagraph"/>
              <w:ind w:left="0"/>
            </w:pPr>
            <w:r w:rsidRPr="00CA61CF">
              <w:t>GOODSTYPE</w:t>
            </w:r>
          </w:p>
        </w:tc>
      </w:tr>
    </w:tbl>
    <w:p w14:paraId="36A6C9D8" w14:textId="77777777" w:rsidR="00276BBE" w:rsidRDefault="00276BBE" w:rsidP="00276BBE">
      <w:pPr>
        <w:pStyle w:val="ListParagraph"/>
        <w:ind w:left="0"/>
      </w:pPr>
    </w:p>
    <w:p w14:paraId="379A245C" w14:textId="0950960B" w:rsidR="00276BBE" w:rsidRDefault="00276BBE" w:rsidP="00276BBE">
      <w:pPr>
        <w:pStyle w:val="ListParagraph"/>
        <w:numPr>
          <w:ilvl w:val="0"/>
          <w:numId w:val="19"/>
        </w:numPr>
      </w:pPr>
      <w:r>
        <w:t xml:space="preserve">Create new table </w:t>
      </w:r>
      <w:r w:rsidR="00DB3867">
        <w:t>#</w:t>
      </w:r>
      <w:r w:rsidRPr="00D97507">
        <w:t xml:space="preserve">CURRTRADEINNWHRDUGOODS </w:t>
      </w:r>
      <w:r>
        <w:t xml:space="preserve">and insert into it the records belonging to the </w:t>
      </w:r>
      <w:r w:rsidR="005A3007">
        <w:t>current period (i.e. TRANS_DATE between</w:t>
      </w:r>
      <w:r>
        <w:t xml:space="preserve"> </w:t>
      </w:r>
      <w:r w:rsidR="009C0D87">
        <w:t xml:space="preserve">@START_DATE </w:t>
      </w:r>
      <w:r>
        <w:t xml:space="preserve">and </w:t>
      </w:r>
      <w:r w:rsidR="009C0D87">
        <w:t>@END_</w:t>
      </w:r>
      <w:proofErr w:type="gramStart"/>
      <w:r w:rsidR="009C0D87">
        <w:t>DATE</w:t>
      </w:r>
      <w:r>
        <w:t>)  from</w:t>
      </w:r>
      <w:proofErr w:type="gramEnd"/>
      <w:r>
        <w:t xml:space="preserve"> table </w:t>
      </w:r>
      <w:r w:rsidR="00DB3867">
        <w:t>#</w:t>
      </w:r>
      <w:r w:rsidRPr="0087177B">
        <w:t>TRADEINNWHRDUGOODS</w:t>
      </w:r>
      <w:r>
        <w:t xml:space="preserve">. </w:t>
      </w:r>
    </w:p>
    <w:p w14:paraId="2F719C70" w14:textId="2D6EBB52" w:rsidR="00276BBE" w:rsidRDefault="00276BBE" w:rsidP="00276BBE">
      <w:pPr>
        <w:pStyle w:val="ListParagraph"/>
        <w:numPr>
          <w:ilvl w:val="0"/>
          <w:numId w:val="19"/>
        </w:numPr>
      </w:pPr>
      <w:r>
        <w:lastRenderedPageBreak/>
        <w:t xml:space="preserve">Create a new table </w:t>
      </w:r>
      <w:r w:rsidR="00DB3867">
        <w:t>#</w:t>
      </w:r>
      <w:r w:rsidRPr="007862E3">
        <w:t>CUSTGOODSPROFILE</w:t>
      </w:r>
      <w:r>
        <w:t xml:space="preserve"> and insert the FOCALENTITY and the all the </w:t>
      </w:r>
      <w:r w:rsidRPr="00200150">
        <w:t xml:space="preserve">GOODSTYPE </w:t>
      </w:r>
      <w:r>
        <w:t xml:space="preserve">values from the </w:t>
      </w:r>
      <w:r w:rsidR="00DB3867">
        <w:t>#</w:t>
      </w:r>
      <w:r w:rsidRPr="00D97507">
        <w:t xml:space="preserve">CURRTRADEINNWHRDUGOODS </w:t>
      </w:r>
      <w:r>
        <w:t xml:space="preserve">from the lookback period (i.e. TRANS_DATE between </w:t>
      </w:r>
      <w:r w:rsidRPr="00287F7C">
        <w:t>@</w:t>
      </w:r>
      <w:r>
        <w:t>LOOKBACK</w:t>
      </w:r>
      <w:r w:rsidRPr="00287F7C">
        <w:t>PERIODSTART</w:t>
      </w:r>
      <w:r>
        <w:t xml:space="preserve"> and </w:t>
      </w:r>
      <w:r w:rsidRPr="00287F7C">
        <w:t>@</w:t>
      </w:r>
      <w:r>
        <w:t>LOOKBACK</w:t>
      </w:r>
      <w:r w:rsidRPr="00287F7C">
        <w:t>PERIODEND</w:t>
      </w:r>
      <w:r>
        <w:t xml:space="preserve">). This table will hold the historical goods type profile for all customers. </w:t>
      </w:r>
    </w:p>
    <w:p w14:paraId="348B4550" w14:textId="1FC338CD" w:rsidR="00276BBE" w:rsidRDefault="00276BBE" w:rsidP="00276BBE">
      <w:pPr>
        <w:pStyle w:val="ListParagraph"/>
        <w:numPr>
          <w:ilvl w:val="0"/>
          <w:numId w:val="19"/>
        </w:numPr>
      </w:pPr>
      <w:r>
        <w:t xml:space="preserve">Alter the table </w:t>
      </w:r>
      <w:r w:rsidR="00DB3867">
        <w:t>#</w:t>
      </w:r>
      <w:r w:rsidRPr="00D97507">
        <w:t>CURRTRADEINNWHRDUGOODS</w:t>
      </w:r>
      <w:r>
        <w:t xml:space="preserve"> by adding four new columns </w:t>
      </w:r>
      <w:r w:rsidRPr="00C4115B">
        <w:t>NEWGOODS</w:t>
      </w:r>
      <w:r>
        <w:t xml:space="preserve">, </w:t>
      </w:r>
      <w:r w:rsidRPr="00C4115B">
        <w:t>HRGOODS</w:t>
      </w:r>
      <w:r>
        <w:t xml:space="preserve">, </w:t>
      </w:r>
      <w:r w:rsidRPr="00C4115B">
        <w:t>DUGOODS</w:t>
      </w:r>
      <w:r>
        <w:t xml:space="preserve"> and </w:t>
      </w:r>
      <w:r w:rsidRPr="00333B44">
        <w:t>HIGHRISKCUSTOMER</w:t>
      </w:r>
      <w:r>
        <w:t xml:space="preserve">. These fields act as flag, indicating </w:t>
      </w:r>
      <w:proofErr w:type="gramStart"/>
      <w:r>
        <w:t>new  goods</w:t>
      </w:r>
      <w:proofErr w:type="gramEnd"/>
      <w:r>
        <w:t xml:space="preserve"> type, high risk goods type and high risk customer</w:t>
      </w:r>
    </w:p>
    <w:p w14:paraId="5DEED29F" w14:textId="5A978009" w:rsidR="00276BBE" w:rsidRDefault="005D5D52" w:rsidP="00276BBE">
      <w:pPr>
        <w:pStyle w:val="ListParagraph"/>
        <w:numPr>
          <w:ilvl w:val="0"/>
          <w:numId w:val="19"/>
        </w:numPr>
      </w:pPr>
      <w:ins w:id="49" w:author="Guest-XIANG, WEI (LCD)" w:date="2021-08-05T22:05:00Z">
        <w:r>
          <w:t xml:space="preserve">Reference </w:t>
        </w:r>
      </w:ins>
      <w:proofErr w:type="spellStart"/>
      <w:proofErr w:type="gramStart"/>
      <w:ins w:id="50" w:author="Guest-XIANG, WEI (LCD)" w:date="2021-08-05T22:02:00Z">
        <w:r>
          <w:t>dbo</w:t>
        </w:r>
      </w:ins>
      <w:ins w:id="51" w:author="Guest-XIANG, WEI (LCD)" w:date="2021-08-05T22:03:00Z">
        <w:r>
          <w:t>.</w:t>
        </w:r>
      </w:ins>
      <w:ins w:id="52" w:author="Guest-XIANG, WEI (LCD)" w:date="2021-08-05T22:02:00Z">
        <w:r w:rsidRPr="005D5D52">
          <w:t>GoodsGrouping</w:t>
        </w:r>
        <w:proofErr w:type="spellEnd"/>
        <w:proofErr w:type="gramEnd"/>
        <w:r>
          <w:t xml:space="preserve">, </w:t>
        </w:r>
      </w:ins>
      <w:r w:rsidR="00276BBE">
        <w:t xml:space="preserve">Compare the </w:t>
      </w:r>
      <w:ins w:id="53" w:author="Guest-XIANG, WEI (LCD)" w:date="2021-08-05T22:01:00Z">
        <w:r w:rsidR="00952F62">
          <w:t xml:space="preserve">Grouping Code of </w:t>
        </w:r>
      </w:ins>
      <w:ins w:id="54" w:author="Guest-XIANG, WEI (LCD)" w:date="2021-08-05T22:02:00Z">
        <w:r w:rsidR="00952F62">
          <w:t xml:space="preserve">each </w:t>
        </w:r>
      </w:ins>
      <w:r w:rsidR="00276BBE">
        <w:t xml:space="preserve">GOODTYPE </w:t>
      </w:r>
      <w:del w:id="55" w:author="Guest-XIANG, WEI (LCD)" w:date="2021-08-05T22:09:00Z">
        <w:r w:rsidR="00276BBE" w:rsidDel="00F23DF4">
          <w:delText xml:space="preserve">in </w:delText>
        </w:r>
      </w:del>
      <w:ins w:id="56" w:author="Guest-XIANG, WEI (LCD)" w:date="2021-08-05T22:09:00Z">
        <w:r w:rsidR="00F23DF4">
          <w:t>between</w:t>
        </w:r>
        <w:r w:rsidR="00F23DF4">
          <w:t xml:space="preserve"> </w:t>
        </w:r>
      </w:ins>
      <w:r w:rsidR="00276BBE">
        <w:t xml:space="preserve">the </w:t>
      </w:r>
      <w:r w:rsidR="00DB3867">
        <w:t>#</w:t>
      </w:r>
      <w:r w:rsidR="00276BBE" w:rsidRPr="001C00BA">
        <w:t xml:space="preserve"> </w:t>
      </w:r>
      <w:r w:rsidR="00276BBE" w:rsidRPr="00D97507">
        <w:t>CURRTRADEINNWHRDUGOOD</w:t>
      </w:r>
      <w:bookmarkStart w:id="57" w:name="_GoBack"/>
      <w:bookmarkEnd w:id="57"/>
      <w:r w:rsidR="00276BBE" w:rsidRPr="00D97507">
        <w:t xml:space="preserve">S </w:t>
      </w:r>
      <w:r w:rsidR="00276BBE">
        <w:t xml:space="preserve">and the </w:t>
      </w:r>
      <w:r w:rsidR="00DB3867">
        <w:t>#</w:t>
      </w:r>
      <w:r w:rsidR="00276BBE" w:rsidRPr="0074068D">
        <w:t xml:space="preserve"> </w:t>
      </w:r>
      <w:r w:rsidR="00276BBE" w:rsidRPr="007862E3">
        <w:t>CUSTGOODSPROFILE</w:t>
      </w:r>
      <w:r w:rsidR="00276BBE">
        <w:t xml:space="preserve"> for each FOCALENTITY and if there is no match and set the flag </w:t>
      </w:r>
      <w:r w:rsidR="00276BBE" w:rsidRPr="00C4115B">
        <w:t>NEWGOODS</w:t>
      </w:r>
      <w:r w:rsidR="00276BBE">
        <w:t xml:space="preserve"> to 1. In case there is a match, set it to 0. </w:t>
      </w:r>
    </w:p>
    <w:p w14:paraId="2E12FF52" w14:textId="1181F3B1" w:rsidR="00276BBE" w:rsidRDefault="00276BBE" w:rsidP="00276BBE">
      <w:pPr>
        <w:pStyle w:val="ListParagraph"/>
        <w:numPr>
          <w:ilvl w:val="0"/>
          <w:numId w:val="19"/>
        </w:numPr>
      </w:pPr>
      <w:r>
        <w:t xml:space="preserve">For all the transaction flagged as </w:t>
      </w:r>
      <w:r w:rsidRPr="00C4115B">
        <w:t>NEWGOODS</w:t>
      </w:r>
      <w:r>
        <w:t xml:space="preserve">, set </w:t>
      </w:r>
      <w:r w:rsidRPr="00C4115B">
        <w:t>HRGOODS</w:t>
      </w:r>
      <w:r>
        <w:t xml:space="preserve"> and </w:t>
      </w:r>
      <w:r w:rsidRPr="00C4115B">
        <w:t>DUGOODS</w:t>
      </w:r>
      <w:r>
        <w:t xml:space="preserve"> to 1 if the </w:t>
      </w:r>
      <w:r w:rsidRPr="00200150">
        <w:t>GOODSTYPE</w:t>
      </w:r>
      <w:r>
        <w:t xml:space="preserve"> is a high risk or a dual use goods type. This is done by joining the tables </w:t>
      </w:r>
      <w:r w:rsidR="00DB3867">
        <w:t>#</w:t>
      </w:r>
      <w:r w:rsidRPr="00D97507">
        <w:t>CURRTRADEINNWHRDUGOODS</w:t>
      </w:r>
      <w:r>
        <w:t xml:space="preserve"> and LCGOODSTYPE on GOODSTYPE field.</w:t>
      </w:r>
    </w:p>
    <w:p w14:paraId="29D9B34C" w14:textId="48BF1369" w:rsidR="00276BBE" w:rsidRDefault="00276BBE" w:rsidP="00276BBE">
      <w:pPr>
        <w:pStyle w:val="ListParagraph"/>
        <w:numPr>
          <w:ilvl w:val="0"/>
          <w:numId w:val="19"/>
        </w:numPr>
      </w:pPr>
      <w:r>
        <w:t xml:space="preserve">Using the FOCALENTITY from the </w:t>
      </w:r>
      <w:r w:rsidR="00DB3867">
        <w:t>#</w:t>
      </w:r>
      <w:r w:rsidRPr="00F2085F">
        <w:t xml:space="preserve"> </w:t>
      </w:r>
      <w:r w:rsidRPr="00D97507">
        <w:t xml:space="preserve">CURRTRADEINNWHRDUGOODS </w:t>
      </w:r>
      <w:r>
        <w:t xml:space="preserve">check if the customer is rated as high risk in the CUSTOMER table.  Set the flag </w:t>
      </w:r>
      <w:r w:rsidRPr="002253E6">
        <w:t>HIGHRISKCUSTOMER</w:t>
      </w:r>
      <w:r>
        <w:t xml:space="preserve"> to 1 if the customer is High risk, else </w:t>
      </w:r>
      <w:proofErr w:type="spellStart"/>
      <w:r>
        <w:t>set</w:t>
      </w:r>
      <w:proofErr w:type="spellEnd"/>
      <w:r>
        <w:t xml:space="preserve"> it to 0.</w:t>
      </w:r>
    </w:p>
    <w:p w14:paraId="1FC04187" w14:textId="589EC542" w:rsidR="00276BBE" w:rsidRDefault="00276BBE" w:rsidP="00276BBE">
      <w:pPr>
        <w:pStyle w:val="ListParagraph"/>
        <w:numPr>
          <w:ilvl w:val="0"/>
          <w:numId w:val="19"/>
        </w:numPr>
      </w:pPr>
      <w:r>
        <w:t xml:space="preserve">Replace the GOODTYPE in the </w:t>
      </w:r>
      <w:r w:rsidR="00DB3867">
        <w:t>#</w:t>
      </w:r>
      <w:r w:rsidRPr="00BB3F12">
        <w:t xml:space="preserve"> </w:t>
      </w:r>
      <w:r w:rsidRPr="00D97507">
        <w:t xml:space="preserve">CURRTRADEINNWHRDUGOODS </w:t>
      </w:r>
      <w:r>
        <w:t xml:space="preserve">and </w:t>
      </w:r>
      <w:r w:rsidR="00DB3867">
        <w:t>#</w:t>
      </w:r>
      <w:r w:rsidRPr="008D34D5">
        <w:t xml:space="preserve"> </w:t>
      </w:r>
      <w:r w:rsidRPr="0087177B">
        <w:t>TRADEINNWHRDUGOODS</w:t>
      </w:r>
      <w:r>
        <w:t xml:space="preserve"> field with </w:t>
      </w:r>
      <w:r w:rsidRPr="0065557E">
        <w:t>GOODS_DISPLAY</w:t>
      </w:r>
      <w:r>
        <w:t xml:space="preserve"> field from the LCGOODSTYPE table </w:t>
      </w:r>
    </w:p>
    <w:p w14:paraId="2D9EA67F" w14:textId="77777777" w:rsidR="00276BBE" w:rsidRDefault="00276BBE" w:rsidP="00276BBE">
      <w:pPr>
        <w:pStyle w:val="ListParagraph"/>
        <w:numPr>
          <w:ilvl w:val="0"/>
          <w:numId w:val="19"/>
        </w:numPr>
      </w:pPr>
      <w:r>
        <w:t>Create a table #TT1 with the following structure:</w:t>
      </w:r>
    </w:p>
    <w:p w14:paraId="3A66106E" w14:textId="77777777" w:rsidR="00276BBE" w:rsidRDefault="00276BBE" w:rsidP="00276BBE"/>
    <w:p w14:paraId="789131EF" w14:textId="77777777" w:rsidR="00276BBE" w:rsidRPr="00DE267E" w:rsidRDefault="00276BBE" w:rsidP="00276BBE"/>
    <w:p w14:paraId="7535A631"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FOCALENTITY</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VARCHAR</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50</w:t>
      </w:r>
      <w:r>
        <w:rPr>
          <w:rFonts w:ascii="Courier New" w:eastAsiaTheme="minorEastAsia" w:hAnsi="Courier New" w:cs="Courier New"/>
          <w:noProof/>
          <w:color w:val="808080"/>
          <w:sz w:val="20"/>
          <w:lang w:eastAsia="zh-CN"/>
        </w:rPr>
        <w:t>),</w:t>
      </w:r>
    </w:p>
    <w:p w14:paraId="2635961F"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NEWGOODS</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70CCE186"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HRGOODS</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7EF4CFB5"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DUGOODS</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10D14087" w14:textId="77777777" w:rsidR="00276BBE" w:rsidRDefault="00276BBE" w:rsidP="00276BBE">
      <w:pPr>
        <w:autoSpaceDE w:val="0"/>
        <w:autoSpaceDN w:val="0"/>
        <w:adjustRightInd w:val="0"/>
        <w:spacing w:after="0" w:line="240" w:lineRule="auto"/>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HIGHRISKCUSTOMER</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DEFAULT</w:t>
      </w:r>
      <w:r>
        <w:rPr>
          <w:rFonts w:ascii="Courier New" w:eastAsiaTheme="minorEastAsia" w:hAnsi="Courier New" w:cs="Courier New"/>
          <w:noProof/>
          <w:sz w:val="20"/>
          <w:lang w:eastAsia="zh-CN"/>
        </w:rPr>
        <w:t xml:space="preserve"> 0</w:t>
      </w:r>
      <w:r>
        <w:rPr>
          <w:rFonts w:ascii="Courier New" w:eastAsiaTheme="minorEastAsia" w:hAnsi="Courier New" w:cs="Courier New"/>
          <w:noProof/>
          <w:color w:val="808080"/>
          <w:sz w:val="20"/>
          <w:lang w:eastAsia="zh-CN"/>
        </w:rPr>
        <w:t>,</w:t>
      </w:r>
    </w:p>
    <w:p w14:paraId="46A53291"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ALERTINGCONDTITION</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VARCHAR</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25</w:t>
      </w:r>
      <w:r>
        <w:rPr>
          <w:rFonts w:ascii="Courier New" w:eastAsiaTheme="minorEastAsia" w:hAnsi="Courier New" w:cs="Courier New"/>
          <w:noProof/>
          <w:color w:val="808080"/>
          <w:sz w:val="20"/>
          <w:lang w:eastAsia="zh-CN"/>
        </w:rPr>
        <w:t>))</w:t>
      </w:r>
    </w:p>
    <w:p w14:paraId="4A91AF01"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51F39A65"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0976F727"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33F43A35" w14:textId="77777777" w:rsidR="00276BBE" w:rsidRDefault="00276BBE" w:rsidP="00276BBE">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p>
    <w:p w14:paraId="3B69CF15" w14:textId="1C149CE4" w:rsidR="00276BBE" w:rsidRDefault="00276BBE" w:rsidP="00276BBE">
      <w:pPr>
        <w:pStyle w:val="ListParagraph"/>
        <w:numPr>
          <w:ilvl w:val="0"/>
          <w:numId w:val="19"/>
        </w:numPr>
      </w:pPr>
      <w:r>
        <w:t xml:space="preserve">Using table </w:t>
      </w:r>
      <w:r w:rsidR="00DB3867">
        <w:t>#</w:t>
      </w:r>
      <w:r w:rsidRPr="00BB3F12">
        <w:t xml:space="preserve"> </w:t>
      </w:r>
      <w:r w:rsidRPr="00D97507">
        <w:t>CURRTRADEINNWHRDUGOODS</w:t>
      </w:r>
      <w:r>
        <w:t>, for each FOCALENTITY, get the number of transactions with new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NEWGOODS</w:t>
      </w:r>
      <w:r>
        <w:rPr>
          <w:rFonts w:ascii="Courier New" w:eastAsiaTheme="minorEastAsia" w:hAnsi="Courier New" w:cs="Courier New"/>
          <w:noProof/>
          <w:color w:val="808080"/>
          <w:sz w:val="20"/>
          <w:lang w:eastAsia="zh-CN"/>
        </w:rPr>
        <w:t>)</w:t>
      </w:r>
      <w:r>
        <w:t>), with high risk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HRGOODS</w:t>
      </w:r>
      <w:r>
        <w:rPr>
          <w:rFonts w:ascii="Courier New" w:eastAsiaTheme="minorEastAsia" w:hAnsi="Courier New" w:cs="Courier New"/>
          <w:noProof/>
          <w:color w:val="808080"/>
          <w:sz w:val="20"/>
          <w:lang w:eastAsia="zh-CN"/>
        </w:rPr>
        <w:t>)</w:t>
      </w:r>
      <w:r>
        <w:t>), with dual use goods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DUGOODS</w:t>
      </w:r>
      <w:r>
        <w:rPr>
          <w:rFonts w:ascii="Courier New" w:eastAsiaTheme="minorEastAsia" w:hAnsi="Courier New" w:cs="Courier New"/>
          <w:noProof/>
          <w:color w:val="808080"/>
          <w:sz w:val="20"/>
          <w:lang w:eastAsia="zh-CN"/>
        </w:rPr>
        <w:t>)</w:t>
      </w:r>
      <w:r>
        <w:t xml:space="preserve">), flag value of the field </w:t>
      </w:r>
      <w:r>
        <w:rPr>
          <w:rFonts w:ascii="Courier New" w:eastAsiaTheme="minorEastAsia" w:hAnsi="Courier New" w:cs="Courier New"/>
          <w:noProof/>
          <w:sz w:val="20"/>
          <w:lang w:eastAsia="zh-CN"/>
        </w:rPr>
        <w:t>HIGHRISKCUSTOMER (</w:t>
      </w:r>
      <w:r>
        <w:rPr>
          <w:rFonts w:ascii="Courier New" w:eastAsiaTheme="minorEastAsia" w:hAnsi="Courier New" w:cs="Courier New"/>
          <w:noProof/>
          <w:color w:val="FF00FF"/>
          <w:sz w:val="20"/>
          <w:lang w:eastAsia="zh-CN"/>
        </w:rPr>
        <w:t>MAX</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HIGHRISKCUSTOMER</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sidRPr="0090283D">
        <w:t>using a group by function an</w:t>
      </w:r>
      <w:r>
        <w:t>d</w:t>
      </w:r>
      <w:r w:rsidRPr="0090283D">
        <w:t xml:space="preserve"> insert the data into #TT1 table</w:t>
      </w:r>
      <w:r>
        <w:t>.</w:t>
      </w:r>
    </w:p>
    <w:p w14:paraId="653A2B93" w14:textId="031C6DBA" w:rsidR="00276BBE" w:rsidRDefault="00276BBE" w:rsidP="00276BBE">
      <w:pPr>
        <w:pStyle w:val="ListParagraph"/>
        <w:numPr>
          <w:ilvl w:val="0"/>
          <w:numId w:val="19"/>
        </w:numPr>
      </w:pPr>
      <w:r>
        <w:t xml:space="preserve">Create a new table </w:t>
      </w:r>
      <w:r w:rsidR="00DB3867">
        <w:t>#</w:t>
      </w:r>
      <w:r w:rsidRPr="0080069D">
        <w:t xml:space="preserve">TRADEINNWHRDUGOODS_ALERTS </w:t>
      </w:r>
      <w:r>
        <w:t xml:space="preserve">which has the same structure as </w:t>
      </w:r>
      <w:r w:rsidR="00DB3867">
        <w:t>#</w:t>
      </w:r>
      <w:r w:rsidRPr="00165A27">
        <w:t xml:space="preserve"> </w:t>
      </w:r>
      <w:r w:rsidRPr="00D97507">
        <w:t>CURRTRADEINNWHRDUGOODS</w:t>
      </w:r>
      <w:r>
        <w:t xml:space="preserve"> except for an addition field </w:t>
      </w:r>
      <w:r w:rsidRPr="00F71D1C">
        <w:t>ALERTINGCONDTITION</w:t>
      </w:r>
      <w:r>
        <w:t>. This field will contain a value to indicate the exact conditions for which the FOCALENTITY was alerted.</w:t>
      </w:r>
    </w:p>
    <w:p w14:paraId="03A6832B" w14:textId="18D0D2B2" w:rsidR="00276BBE" w:rsidRDefault="00276BBE" w:rsidP="00276BBE">
      <w:pPr>
        <w:pStyle w:val="ListParagraph"/>
        <w:numPr>
          <w:ilvl w:val="0"/>
          <w:numId w:val="19"/>
        </w:numPr>
      </w:pPr>
      <w:r>
        <w:t xml:space="preserve">All the transactions which breach the thresholds for   new goods </w:t>
      </w:r>
      <w:proofErr w:type="gramStart"/>
      <w:r>
        <w:t>type ,</w:t>
      </w:r>
      <w:proofErr w:type="gramEnd"/>
      <w:r>
        <w:t xml:space="preserve"> new high risk goods type, new dual use goods type and total new goods type for a high risk customer are inserted into the table </w:t>
      </w:r>
      <w:r w:rsidR="00DB3867">
        <w:t>#</w:t>
      </w:r>
      <w:r w:rsidRPr="008B4F0B">
        <w:t>TRADEINNWHRDUGOODS_ALERTS</w:t>
      </w:r>
      <w:r>
        <w:t>.</w:t>
      </w:r>
      <w:r w:rsidRPr="008B4F0B">
        <w:t xml:space="preserve"> </w:t>
      </w:r>
      <w:r>
        <w:t xml:space="preserve">This is done by joining </w:t>
      </w:r>
      <w:proofErr w:type="gramStart"/>
      <w:r>
        <w:t>the  #</w:t>
      </w:r>
      <w:proofErr w:type="gramEnd"/>
      <w:r w:rsidRPr="00365462">
        <w:t xml:space="preserve"> </w:t>
      </w:r>
      <w:r w:rsidRPr="0090283D">
        <w:t>TT1</w:t>
      </w:r>
      <w:r>
        <w:t xml:space="preserve"> table with </w:t>
      </w:r>
      <w:r w:rsidR="00DB3867">
        <w:t>#</w:t>
      </w:r>
      <w:r w:rsidRPr="00BB3F12">
        <w:t xml:space="preserve"> </w:t>
      </w:r>
      <w:r w:rsidRPr="00D97507">
        <w:t>CURRTRADEINNWHRDUGOODS</w:t>
      </w:r>
      <w:r>
        <w:t xml:space="preserve"> on FOCALENTITY.</w:t>
      </w:r>
    </w:p>
    <w:p w14:paraId="2602B727" w14:textId="296A8D0A" w:rsidR="00276BBE" w:rsidRDefault="00276BBE" w:rsidP="00276BBE">
      <w:pPr>
        <w:pStyle w:val="ListParagraph"/>
        <w:numPr>
          <w:ilvl w:val="0"/>
          <w:numId w:val="19"/>
        </w:numPr>
      </w:pPr>
      <w:r>
        <w:lastRenderedPageBreak/>
        <w:t xml:space="preserve">Insert distinct FOCALENTITY and </w:t>
      </w:r>
      <w:r w:rsidRPr="001316ED">
        <w:t>ALERTINGCONDTITION</w:t>
      </w:r>
      <w:r>
        <w:t xml:space="preserve"> into a new table #TT2 from </w:t>
      </w:r>
      <w:r w:rsidR="00DB3867">
        <w:t>#</w:t>
      </w:r>
      <w:r w:rsidRPr="00DB6286">
        <w:t xml:space="preserve"> </w:t>
      </w:r>
      <w:r w:rsidRPr="008B4F0B">
        <w:t>TRADEINNWHRDUGOODS</w:t>
      </w:r>
      <w:r w:rsidRPr="00F00DE1">
        <w:t>_ALERTS</w:t>
      </w:r>
      <w:r>
        <w:t xml:space="preserve">. </w:t>
      </w:r>
    </w:p>
    <w:p w14:paraId="5139254A" w14:textId="77777777" w:rsidR="00276BBE" w:rsidRDefault="00276BBE" w:rsidP="00276BBE">
      <w:pPr>
        <w:pStyle w:val="ListParagraph"/>
        <w:numPr>
          <w:ilvl w:val="0"/>
          <w:numId w:val="19"/>
        </w:numPr>
      </w:pPr>
      <w:r>
        <w:t xml:space="preserve">For each FOCALENTITY, get all the </w:t>
      </w:r>
      <w:r w:rsidRPr="001316ED">
        <w:t>ALERTINGCONDTITION</w:t>
      </w:r>
      <w:r>
        <w:t xml:space="preserve">s and insert these records into </w:t>
      </w:r>
      <w:r w:rsidRPr="001328EA">
        <w:t>#TT3</w:t>
      </w:r>
    </w:p>
    <w:p w14:paraId="185864B9" w14:textId="77777777" w:rsidR="00276BBE" w:rsidRDefault="00276BBE" w:rsidP="00276BBE">
      <w:pPr>
        <w:pStyle w:val="ListParagraph"/>
        <w:numPr>
          <w:ilvl w:val="0"/>
          <w:numId w:val="19"/>
        </w:numPr>
      </w:pPr>
      <w:r>
        <w:t xml:space="preserve">For each focal entity in #TT3, get all the fields from #TT1 by joining on FOCALENTITY, and insert the records into a new table </w:t>
      </w:r>
      <w:r w:rsidRPr="008F205A">
        <w:t>PBSA.DBO.</w:t>
      </w:r>
      <w:r w:rsidRPr="00187815">
        <w:t xml:space="preserve"> </w:t>
      </w:r>
      <w:r w:rsidRPr="0071142E">
        <w:t>TRADEINNWHRDUALERTCUSTOMERS</w:t>
      </w:r>
      <w:r>
        <w:t>.</w:t>
      </w:r>
    </w:p>
    <w:p w14:paraId="121CC2B5" w14:textId="707592D6" w:rsidR="00276BBE" w:rsidRDefault="00276BBE" w:rsidP="00276BBE">
      <w:pPr>
        <w:pStyle w:val="ListParagraph"/>
        <w:numPr>
          <w:ilvl w:val="0"/>
          <w:numId w:val="19"/>
        </w:numPr>
      </w:pPr>
      <w:r>
        <w:t xml:space="preserve">Insert all the fields from </w:t>
      </w:r>
      <w:r w:rsidR="00DB3867">
        <w:t>#</w:t>
      </w:r>
      <w:r w:rsidRPr="00852ED2">
        <w:t xml:space="preserve">TRADEINNWHRDUGOODS_ALERTS </w:t>
      </w:r>
      <w:r>
        <w:t xml:space="preserve">into a new table </w:t>
      </w:r>
      <w:r w:rsidRPr="007E7639">
        <w:t>PBSA.DBO.</w:t>
      </w:r>
      <w:r w:rsidRPr="00172062">
        <w:t xml:space="preserve"> </w:t>
      </w:r>
      <w:r w:rsidRPr="00852ED2">
        <w:t>TRADEINNWHRDUALERTTRANSACTIONS</w:t>
      </w:r>
      <w:r>
        <w:t xml:space="preserve">. </w:t>
      </w:r>
      <w:r w:rsidRPr="000749F4">
        <w:t>Also, cast all the fields as varchar while inserting them into the table.</w:t>
      </w:r>
      <w:r>
        <w:t xml:space="preserve"> </w:t>
      </w:r>
    </w:p>
    <w:p w14:paraId="746667C0" w14:textId="77777777" w:rsidR="00276BBE" w:rsidRDefault="00276BBE" w:rsidP="00276BBE">
      <w:pPr>
        <w:pStyle w:val="ListParagraph"/>
        <w:numPr>
          <w:ilvl w:val="0"/>
          <w:numId w:val="19"/>
        </w:numPr>
      </w:pPr>
      <w:r>
        <w:t xml:space="preserve">Create a table </w:t>
      </w:r>
      <w:r w:rsidRPr="007E7639">
        <w:t>PBSA.DBO.</w:t>
      </w:r>
      <w:r w:rsidRPr="00004B7D">
        <w:t xml:space="preserve"> </w:t>
      </w:r>
      <w:r w:rsidRPr="007C43B8">
        <w:t xml:space="preserve">TRADEINNEWGOODSMAPDATA </w:t>
      </w:r>
      <w:r>
        <w:t>and insert all the transactions belonging to all the alerted customers for the entire monitoring period (i.e. all transactions between @LOOKBACKSTART and @CURRPERIODEND) into it.</w:t>
      </w:r>
    </w:p>
    <w:p w14:paraId="72F4AFFF" w14:textId="77777777" w:rsidR="00A9600E" w:rsidRDefault="00A9600E" w:rsidP="00A9600E">
      <w:pPr>
        <w:pStyle w:val="ListParagraph"/>
        <w:numPr>
          <w:ilvl w:val="0"/>
          <w:numId w:val="19"/>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4C97B482" w14:textId="1AD67440" w:rsidR="00A9600E" w:rsidRDefault="00A9600E" w:rsidP="00315137">
      <w:pPr>
        <w:pStyle w:val="ListParagraph"/>
        <w:numPr>
          <w:ilvl w:val="0"/>
          <w:numId w:val="19"/>
        </w:numPr>
      </w:pPr>
      <w:r>
        <w:t>Insert all the transaction ID and other relevant fields into the table '</w:t>
      </w:r>
      <w:r w:rsidRPr="00BA4E6F">
        <w:t xml:space="preserve"> HISTORICALTRANSACTIONS</w:t>
      </w:r>
      <w:r>
        <w:t>’ which maintains an archive of all the historical transactions of alerted customers</w:t>
      </w:r>
    </w:p>
    <w:p w14:paraId="048F2C7F" w14:textId="77777777" w:rsidR="00276BBE" w:rsidRDefault="00276BBE" w:rsidP="00276BBE">
      <w:pPr>
        <w:pStyle w:val="ListParagraph"/>
      </w:pPr>
    </w:p>
    <w:p w14:paraId="61250988" w14:textId="60D77639" w:rsidR="00591C1B" w:rsidRDefault="00591C1B" w:rsidP="00276BBE"/>
    <w:p w14:paraId="44DF502F" w14:textId="77A64DD1" w:rsidR="005A3007" w:rsidRDefault="005A3007" w:rsidP="00276BBE"/>
    <w:p w14:paraId="4204541F" w14:textId="4977191D" w:rsidR="005A3007" w:rsidRDefault="005A3007" w:rsidP="00276BBE"/>
    <w:p w14:paraId="790B47AC" w14:textId="77777777" w:rsidR="005A3007" w:rsidRDefault="005A3007" w:rsidP="00276BBE"/>
    <w:p w14:paraId="64EB9573" w14:textId="77777777" w:rsidR="00591C1B" w:rsidRDefault="00591C1B" w:rsidP="00276BBE"/>
    <w:p w14:paraId="3CD13DF6" w14:textId="77777777" w:rsidR="00591C1B" w:rsidRDefault="00591C1B" w:rsidP="00276BBE"/>
    <w:p w14:paraId="4242D066" w14:textId="77777777" w:rsidR="00591C1B" w:rsidRDefault="00591C1B" w:rsidP="00276BBE"/>
    <w:p w14:paraId="18419E37" w14:textId="77777777" w:rsidR="00591C1B" w:rsidRDefault="00591C1B" w:rsidP="00276BBE"/>
    <w:p w14:paraId="285F708F" w14:textId="77777777" w:rsidR="00591C1B" w:rsidRDefault="00591C1B" w:rsidP="00276BBE"/>
    <w:p w14:paraId="706DE9D9" w14:textId="77777777" w:rsidR="00591C1B" w:rsidRDefault="00591C1B" w:rsidP="00276BBE"/>
    <w:p w14:paraId="43B12A1C" w14:textId="77777777" w:rsidR="00591C1B" w:rsidRDefault="00591C1B" w:rsidP="00276BBE"/>
    <w:p w14:paraId="7EA94CCF" w14:textId="77777777" w:rsidR="00591C1B" w:rsidRDefault="00591C1B" w:rsidP="00276BBE"/>
    <w:p w14:paraId="048365C6" w14:textId="77777777" w:rsidR="002E3477" w:rsidRDefault="002E3477" w:rsidP="00276BBE"/>
    <w:p w14:paraId="3FE41008" w14:textId="77777777" w:rsidR="002E3477" w:rsidRDefault="002E3477" w:rsidP="00276BBE"/>
    <w:p w14:paraId="2B47D81A" w14:textId="77777777" w:rsidR="002E3477" w:rsidRDefault="002E3477" w:rsidP="00276BBE"/>
    <w:p w14:paraId="7E3A2513" w14:textId="77777777" w:rsidR="002E3477" w:rsidRDefault="002E3477" w:rsidP="00276BBE"/>
    <w:p w14:paraId="17AD3C9F" w14:textId="77777777" w:rsidR="002E3477" w:rsidRDefault="002E3477" w:rsidP="00276BBE"/>
    <w:p w14:paraId="6BFB56D5" w14:textId="77777777" w:rsidR="002E3477" w:rsidRDefault="002E3477" w:rsidP="00276BBE"/>
    <w:p w14:paraId="5E08DE36" w14:textId="77777777" w:rsidR="00591C1B" w:rsidRPr="00591C1B" w:rsidRDefault="00591C1B" w:rsidP="00591C1B">
      <w:pPr>
        <w:pStyle w:val="Heading2"/>
        <w:numPr>
          <w:ilvl w:val="2"/>
          <w:numId w:val="7"/>
        </w:numPr>
      </w:pPr>
      <w:r w:rsidRPr="00591C1B">
        <w:t>Pattern of Excessive Withdrawals</w:t>
      </w:r>
    </w:p>
    <w:p w14:paraId="1541B102" w14:textId="2BCED4C5" w:rsidR="00591C1B" w:rsidRPr="00591C1B" w:rsidRDefault="00CA07AC" w:rsidP="00591C1B">
      <w:r>
        <w:t>Scenario Description</w:t>
      </w:r>
      <w:r w:rsidR="00263E63">
        <w:t xml:space="preserve">: </w:t>
      </w:r>
      <w:r w:rsidR="00591C1B" w:rsidRPr="00591C1B">
        <w:t>This scenario generates alerts for US accounts with a sudden increase in debit card activity. The following alerting conditions must be satisfied for an alert to be generated during a given monitoring month.</w:t>
      </w:r>
    </w:p>
    <w:p w14:paraId="14306914" w14:textId="77777777" w:rsidR="00591C1B" w:rsidRPr="00591C1B" w:rsidRDefault="00591C1B" w:rsidP="00591C1B">
      <w:r w:rsidRPr="00591C1B">
        <w:rPr>
          <w:noProof/>
          <w:lang w:eastAsia="zh-CN"/>
        </w:rPr>
        <w:drawing>
          <wp:inline distT="0" distB="0" distL="0" distR="0" wp14:anchorId="30B964AF" wp14:editId="53584ACA">
            <wp:extent cx="6217920" cy="109942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17920" cy="1099429"/>
                    </a:xfrm>
                    <a:prstGeom prst="rect">
                      <a:avLst/>
                    </a:prstGeom>
                  </pic:spPr>
                </pic:pic>
              </a:graphicData>
            </a:graphic>
          </wp:inline>
        </w:drawing>
      </w:r>
    </w:p>
    <w:p w14:paraId="203BE575" w14:textId="77777777" w:rsidR="00591C1B" w:rsidRPr="00591C1B" w:rsidRDefault="00591C1B" w:rsidP="00591C1B">
      <w:r w:rsidRPr="00591C1B">
        <w:t>The logical flow of the procedure implemented to monitor this scenario is explained below. In the stored procedure, the following parameters and tables are created to retrieve data and perform calculations in order to identify accounts that should be alerted.</w:t>
      </w:r>
    </w:p>
    <w:p w14:paraId="34DE6E08" w14:textId="4518B929" w:rsidR="00591C1B" w:rsidRPr="002A2CFC" w:rsidRDefault="00591C1B" w:rsidP="002A2CFC">
      <w:pPr>
        <w:pStyle w:val="ListParagraph"/>
        <w:numPr>
          <w:ilvl w:val="0"/>
          <w:numId w:val="35"/>
        </w:numPr>
        <w:rPr>
          <w:b/>
        </w:rPr>
      </w:pPr>
      <w:r w:rsidRPr="002A2CFC">
        <w:rPr>
          <w:b/>
        </w:rPr>
        <w:t>Input Parameters</w:t>
      </w:r>
    </w:p>
    <w:p w14:paraId="68B6D757" w14:textId="77777777" w:rsidR="00591C1B" w:rsidRPr="00591C1B" w:rsidRDefault="00591C1B" w:rsidP="002A2CFC">
      <w:pPr>
        <w:numPr>
          <w:ilvl w:val="1"/>
          <w:numId w:val="30"/>
        </w:numPr>
      </w:pPr>
      <w:r w:rsidRPr="00591C1B">
        <w:t>@</w:t>
      </w:r>
      <w:proofErr w:type="spellStart"/>
      <w:r w:rsidRPr="00591C1B">
        <w:t>TxnDateStart</w:t>
      </w:r>
      <w:proofErr w:type="spellEnd"/>
      <w:r w:rsidRPr="00591C1B">
        <w:t>: Start date of the current monitoring month</w:t>
      </w:r>
      <w:r w:rsidRPr="00591C1B">
        <w:tab/>
      </w:r>
      <w:r w:rsidRPr="00591C1B">
        <w:tab/>
      </w:r>
    </w:p>
    <w:p w14:paraId="49700BC8" w14:textId="77777777" w:rsidR="00591C1B" w:rsidRPr="00591C1B" w:rsidRDefault="00591C1B" w:rsidP="002A2CFC">
      <w:pPr>
        <w:numPr>
          <w:ilvl w:val="1"/>
          <w:numId w:val="30"/>
        </w:numPr>
      </w:pPr>
      <w:r w:rsidRPr="00591C1B">
        <w:t>@</w:t>
      </w:r>
      <w:proofErr w:type="spellStart"/>
      <w:r w:rsidRPr="00591C1B">
        <w:t>TxnDateEnd</w:t>
      </w:r>
      <w:proofErr w:type="spellEnd"/>
      <w:r w:rsidRPr="00591C1B">
        <w:t>: End date of the current monitoring month</w:t>
      </w:r>
    </w:p>
    <w:p w14:paraId="6A80D610" w14:textId="77777777" w:rsidR="00591C1B" w:rsidRPr="00591C1B" w:rsidRDefault="00591C1B" w:rsidP="002A2CFC">
      <w:pPr>
        <w:numPr>
          <w:ilvl w:val="1"/>
          <w:numId w:val="30"/>
        </w:numPr>
      </w:pPr>
      <w:r w:rsidRPr="00591C1B">
        <w:t>@</w:t>
      </w:r>
      <w:proofErr w:type="spellStart"/>
      <w:r w:rsidRPr="00591C1B">
        <w:t>MinSingleDayWD</w:t>
      </w:r>
      <w:proofErr w:type="spellEnd"/>
      <w:r w:rsidRPr="00591C1B">
        <w:t xml:space="preserve">: Minimum Single Day Withdrawal threshold, which is $500  </w:t>
      </w:r>
      <w:r w:rsidRPr="00591C1B">
        <w:tab/>
      </w:r>
    </w:p>
    <w:p w14:paraId="6BA11EEB" w14:textId="77777777" w:rsidR="00591C1B" w:rsidRPr="00591C1B" w:rsidRDefault="00591C1B" w:rsidP="002A2CFC">
      <w:pPr>
        <w:numPr>
          <w:ilvl w:val="1"/>
          <w:numId w:val="30"/>
        </w:numPr>
      </w:pPr>
      <w:r w:rsidRPr="00591C1B">
        <w:t>@</w:t>
      </w:r>
      <w:proofErr w:type="spellStart"/>
      <w:r w:rsidRPr="00591C1B">
        <w:t>MinThreeDayAvg</w:t>
      </w:r>
      <w:proofErr w:type="spellEnd"/>
      <w:r w:rsidRPr="00591C1B">
        <w:t xml:space="preserve">: Minimum </w:t>
      </w:r>
      <w:proofErr w:type="gramStart"/>
      <w:r w:rsidRPr="00591C1B">
        <w:t>Three Day</w:t>
      </w:r>
      <w:proofErr w:type="gramEnd"/>
      <w:r w:rsidRPr="00591C1B">
        <w:t xml:space="preserve"> Average threshold, which is $300</w:t>
      </w:r>
      <w:r w:rsidRPr="00591C1B">
        <w:tab/>
      </w:r>
    </w:p>
    <w:p w14:paraId="1F2C07EC" w14:textId="77777777" w:rsidR="00591C1B" w:rsidRPr="00591C1B" w:rsidRDefault="00591C1B" w:rsidP="002A2CFC">
      <w:pPr>
        <w:numPr>
          <w:ilvl w:val="1"/>
          <w:numId w:val="30"/>
        </w:numPr>
      </w:pPr>
      <w:r w:rsidRPr="00591C1B">
        <w:t>@</w:t>
      </w:r>
      <w:proofErr w:type="spellStart"/>
      <w:r w:rsidRPr="00591C1B">
        <w:t>MinDifference</w:t>
      </w:r>
      <w:proofErr w:type="spellEnd"/>
      <w:r w:rsidRPr="00591C1B">
        <w:t>: Minimum Difference threshold, which is 50%</w:t>
      </w:r>
      <w:r w:rsidRPr="00591C1B">
        <w:tab/>
      </w:r>
    </w:p>
    <w:p w14:paraId="4D6C42DD" w14:textId="77777777" w:rsidR="002A2CFC" w:rsidRDefault="00591C1B" w:rsidP="002A2CFC">
      <w:pPr>
        <w:numPr>
          <w:ilvl w:val="1"/>
          <w:numId w:val="30"/>
        </w:numPr>
      </w:pPr>
      <w:r w:rsidRPr="00591C1B">
        <w:t>@</w:t>
      </w:r>
      <w:proofErr w:type="spellStart"/>
      <w:r w:rsidRPr="00591C1B">
        <w:t>MinTxnCnt</w:t>
      </w:r>
      <w:proofErr w:type="spellEnd"/>
      <w:r w:rsidRPr="00591C1B">
        <w:t>: Minimum Transaction Count threshold, which is 2</w:t>
      </w:r>
      <w:r w:rsidRPr="00591C1B">
        <w:tab/>
      </w:r>
    </w:p>
    <w:p w14:paraId="537CC1E4" w14:textId="1AE171FE" w:rsidR="00591C1B" w:rsidRPr="00591C1B" w:rsidRDefault="00591C1B" w:rsidP="002A2CFC">
      <w:pPr>
        <w:spacing w:after="120" w:line="300" w:lineRule="auto"/>
        <w:contextualSpacing/>
      </w:pPr>
      <w:r w:rsidRPr="00591C1B">
        <w:t>Example of Parameter Values for Monitoring Month of July 2016:</w:t>
      </w:r>
    </w:p>
    <w:p w14:paraId="1FDA10FC"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@TxnDateStart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'2016-07-01'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0BCA5244"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@TxnDateEnd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'2016-07-31'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6BC2AF73"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@MinSingleDayWD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DECIMAL</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19</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2</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500.00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p>
    <w:p w14:paraId="26D1CA30" w14:textId="77777777" w:rsidR="002A2CFC" w:rsidRDefault="002A2CFC" w:rsidP="002A2CFC">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@MinThreeDayAvg</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DECIMAL</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19</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2</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300.00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p>
    <w:p w14:paraId="59464D35" w14:textId="77777777" w:rsidR="002A2CFC" w:rsidRDefault="002A2CFC" w:rsidP="002A2CFC">
      <w:pPr>
        <w:autoSpaceDE w:val="0"/>
        <w:autoSpaceDN w:val="0"/>
        <w:adjustRightInd w:val="0"/>
        <w:spacing w:after="0" w:line="240" w:lineRule="auto"/>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ab/>
        <w:t>@MinDifference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DECIMAL</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6</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4</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0.500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5148C5E8" w14:textId="27740763" w:rsidR="00591C1B" w:rsidRPr="002A2CFC" w:rsidRDefault="002A2CFC" w:rsidP="002A2CFC">
      <w:pPr>
        <w:autoSpaceDE w:val="0"/>
        <w:autoSpaceDN w:val="0"/>
        <w:adjustRightInd w:val="0"/>
        <w:spacing w:after="0" w:line="240" w:lineRule="auto"/>
        <w:ind w:firstLine="720"/>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@MinTxnCnt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2</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00591C1B" w:rsidRPr="00591C1B">
        <w:tab/>
      </w:r>
    </w:p>
    <w:p w14:paraId="6FDD2EBE" w14:textId="59D9DE2B" w:rsidR="00591C1B" w:rsidRPr="00591C1B" w:rsidRDefault="002A2CFC" w:rsidP="00591C1B">
      <w:r>
        <w:br/>
      </w:r>
      <w:r w:rsidR="005A3007">
        <w:t>The values for</w:t>
      </w:r>
      <w:r w:rsidR="00591C1B" w:rsidRPr="00591C1B">
        <w:t xml:space="preserve"> @</w:t>
      </w:r>
      <w:proofErr w:type="spellStart"/>
      <w:r w:rsidR="00591C1B" w:rsidRPr="00591C1B">
        <w:t>TxnDateStart</w:t>
      </w:r>
      <w:proofErr w:type="spellEnd"/>
      <w:r w:rsidR="00591C1B" w:rsidRPr="00591C1B">
        <w:t>, and @</w:t>
      </w:r>
      <w:proofErr w:type="spellStart"/>
      <w:r w:rsidR="00591C1B" w:rsidRPr="00591C1B">
        <w:t>TxnDateEnd</w:t>
      </w:r>
      <w:proofErr w:type="spellEnd"/>
      <w:r w:rsidR="00591C1B" w:rsidRPr="00591C1B">
        <w:t xml:space="preserve"> need to be updated during stored procedure execution or changed within the procedure itself to reflect the updated dates when the scenario is run each month.</w:t>
      </w:r>
    </w:p>
    <w:p w14:paraId="13572A95" w14:textId="77777777" w:rsidR="00591C1B" w:rsidRPr="00591C1B" w:rsidRDefault="00591C1B" w:rsidP="002A2CFC">
      <w:pPr>
        <w:numPr>
          <w:ilvl w:val="0"/>
          <w:numId w:val="35"/>
        </w:numPr>
      </w:pPr>
      <w:r w:rsidRPr="00591C1B">
        <w:rPr>
          <w:b/>
        </w:rPr>
        <w:t>#</w:t>
      </w:r>
      <w:proofErr w:type="spellStart"/>
      <w:r w:rsidRPr="00591C1B">
        <w:rPr>
          <w:b/>
        </w:rPr>
        <w:t>ExcessiveWithdrawals_Tran</w:t>
      </w:r>
      <w:proofErr w:type="spellEnd"/>
      <w:r w:rsidRPr="00591C1B">
        <w:rPr>
          <w:b/>
        </w:rPr>
        <w:t xml:space="preserve"> Table</w:t>
      </w:r>
      <w:r w:rsidRPr="00591C1B">
        <w:t xml:space="preserve">: This temporary table is used to store all the relevant transactions for this scenario by pulling the following data fields. These data fields are retrieved from </w:t>
      </w:r>
      <w:r w:rsidRPr="00591C1B">
        <w:lastRenderedPageBreak/>
        <w:t xml:space="preserve">the Vantiv data imported into the </w:t>
      </w:r>
      <w:proofErr w:type="spellStart"/>
      <w:r w:rsidRPr="00591C1B">
        <w:t>Debit_Transactions</w:t>
      </w:r>
      <w:proofErr w:type="spellEnd"/>
      <w:r w:rsidRPr="00591C1B">
        <w:t xml:space="preserve"> table, as well as the </w:t>
      </w:r>
      <w:proofErr w:type="spellStart"/>
      <w:r w:rsidRPr="00591C1B">
        <w:t>AccountOwner</w:t>
      </w:r>
      <w:proofErr w:type="spellEnd"/>
      <w:r w:rsidRPr="00591C1B">
        <w:t xml:space="preserve"> and Customer tables in Prime. These are the relevant data fields for the scenario that calculations in other tables are based on.</w:t>
      </w:r>
    </w:p>
    <w:tbl>
      <w:tblPr>
        <w:tblStyle w:val="TableGrid"/>
        <w:tblW w:w="0" w:type="auto"/>
        <w:jc w:val="center"/>
        <w:tblLook w:val="04A0" w:firstRow="1" w:lastRow="0" w:firstColumn="1" w:lastColumn="0" w:noHBand="0" w:noVBand="1"/>
      </w:tblPr>
      <w:tblGrid>
        <w:gridCol w:w="4006"/>
        <w:gridCol w:w="4608"/>
      </w:tblGrid>
      <w:tr w:rsidR="002A2CFC" w:rsidRPr="00591C1B" w14:paraId="1A5F750E" w14:textId="77777777" w:rsidTr="002A2CFC">
        <w:trPr>
          <w:cnfStyle w:val="100000000000" w:firstRow="1" w:lastRow="0" w:firstColumn="0" w:lastColumn="0" w:oddVBand="0" w:evenVBand="0" w:oddHBand="0" w:evenHBand="0" w:firstRowFirstColumn="0" w:firstRowLastColumn="0" w:lastRowFirstColumn="0" w:lastRowLastColumn="0"/>
          <w:jc w:val="center"/>
        </w:trPr>
        <w:tc>
          <w:tcPr>
            <w:tcW w:w="4006" w:type="dxa"/>
            <w:vAlign w:val="center"/>
          </w:tcPr>
          <w:p w14:paraId="12095DD7" w14:textId="0BB9C621" w:rsidR="002A2CFC" w:rsidRPr="00591C1B" w:rsidRDefault="002A2CFC" w:rsidP="002A2CFC">
            <w:pPr>
              <w:widowControl/>
              <w:spacing w:before="80" w:after="80"/>
            </w:pPr>
            <w:r w:rsidRPr="00E93B08">
              <w:rPr>
                <w:rFonts w:eastAsiaTheme="minorEastAsia"/>
                <w:noProof/>
                <w:szCs w:val="22"/>
              </w:rPr>
              <w:t>#</w:t>
            </w:r>
            <w:r w:rsidRPr="00E93B08">
              <w:rPr>
                <w:rFonts w:eastAsiaTheme="minorEastAsia"/>
                <w:caps w:val="0"/>
                <w:noProof/>
                <w:szCs w:val="22"/>
              </w:rPr>
              <w:t>Excessive</w:t>
            </w:r>
            <w:r>
              <w:rPr>
                <w:rFonts w:eastAsiaTheme="minorEastAsia"/>
                <w:caps w:val="0"/>
                <w:noProof/>
                <w:szCs w:val="22"/>
              </w:rPr>
              <w:t>W</w:t>
            </w:r>
            <w:r w:rsidRPr="00E93B08">
              <w:rPr>
                <w:rFonts w:eastAsiaTheme="minorEastAsia"/>
                <w:caps w:val="0"/>
                <w:noProof/>
                <w:szCs w:val="22"/>
              </w:rPr>
              <w:t>ithdrawals_Tran</w:t>
            </w:r>
          </w:p>
        </w:tc>
        <w:tc>
          <w:tcPr>
            <w:tcW w:w="4608" w:type="dxa"/>
            <w:vAlign w:val="center"/>
          </w:tcPr>
          <w:p w14:paraId="0C61AE11" w14:textId="23A5DE33" w:rsidR="002A2CFC" w:rsidRPr="00591C1B" w:rsidRDefault="002A2CFC" w:rsidP="002A2CFC">
            <w:pPr>
              <w:widowControl/>
              <w:spacing w:before="80" w:after="80"/>
            </w:pPr>
            <w:r>
              <w:rPr>
                <w:caps w:val="0"/>
              </w:rPr>
              <w:t>Data Field Source</w:t>
            </w:r>
          </w:p>
        </w:tc>
      </w:tr>
      <w:tr w:rsidR="002A2CFC" w:rsidRPr="00591C1B" w14:paraId="20377E3E" w14:textId="77777777" w:rsidTr="002A2CFC">
        <w:trPr>
          <w:jc w:val="center"/>
        </w:trPr>
        <w:tc>
          <w:tcPr>
            <w:tcW w:w="4006" w:type="dxa"/>
            <w:vAlign w:val="center"/>
          </w:tcPr>
          <w:p w14:paraId="5B1A5A60" w14:textId="0DA49B61" w:rsidR="002A2CFC" w:rsidRPr="00591C1B" w:rsidRDefault="002A2CFC" w:rsidP="002A2CFC">
            <w:pPr>
              <w:widowControl/>
              <w:spacing w:before="80" w:after="80"/>
            </w:pPr>
            <w:r>
              <w:t>ID</w:t>
            </w:r>
          </w:p>
        </w:tc>
        <w:tc>
          <w:tcPr>
            <w:tcW w:w="4608" w:type="dxa"/>
            <w:vAlign w:val="center"/>
          </w:tcPr>
          <w:p w14:paraId="1D09E8DF" w14:textId="61C6EFF6" w:rsidR="002A2CFC" w:rsidRPr="00591C1B" w:rsidRDefault="002A2CFC" w:rsidP="002A2CFC">
            <w:pPr>
              <w:widowControl/>
              <w:spacing w:before="80" w:after="80"/>
            </w:pPr>
            <w:r>
              <w:rPr>
                <w:caps w:val="0"/>
              </w:rPr>
              <w:t>Created as a unique ID identifier</w:t>
            </w:r>
          </w:p>
        </w:tc>
      </w:tr>
      <w:tr w:rsidR="002A2CFC" w:rsidRPr="00591C1B" w14:paraId="29DA3452" w14:textId="77777777" w:rsidTr="002A2CFC">
        <w:trPr>
          <w:jc w:val="center"/>
        </w:trPr>
        <w:tc>
          <w:tcPr>
            <w:tcW w:w="4006" w:type="dxa"/>
            <w:vAlign w:val="center"/>
          </w:tcPr>
          <w:p w14:paraId="0BF2D217" w14:textId="5220E2DB" w:rsidR="002A2CFC" w:rsidRPr="00591C1B" w:rsidRDefault="002A2CFC" w:rsidP="002A2CFC">
            <w:pPr>
              <w:widowControl/>
              <w:spacing w:before="80" w:after="80"/>
            </w:pPr>
            <w:r>
              <w:rPr>
                <w:caps w:val="0"/>
              </w:rPr>
              <w:t>Transaction Date</w:t>
            </w:r>
          </w:p>
        </w:tc>
        <w:tc>
          <w:tcPr>
            <w:tcW w:w="4608" w:type="dxa"/>
            <w:vAlign w:val="center"/>
          </w:tcPr>
          <w:p w14:paraId="7D726D5B" w14:textId="244D59E2" w:rsidR="002A2CFC" w:rsidRPr="00591C1B" w:rsidRDefault="002A2CFC" w:rsidP="002A2CFC">
            <w:pPr>
              <w:widowControl/>
              <w:spacing w:before="80" w:after="80"/>
            </w:pPr>
            <w:proofErr w:type="spellStart"/>
            <w:r>
              <w:rPr>
                <w:caps w:val="0"/>
              </w:rPr>
              <w:t>Debit_Transactions</w:t>
            </w:r>
            <w:proofErr w:type="spellEnd"/>
          </w:p>
        </w:tc>
      </w:tr>
      <w:tr w:rsidR="002A2CFC" w:rsidRPr="00591C1B" w14:paraId="066AF54F" w14:textId="77777777" w:rsidTr="002A2CFC">
        <w:trPr>
          <w:jc w:val="center"/>
        </w:trPr>
        <w:tc>
          <w:tcPr>
            <w:tcW w:w="4006" w:type="dxa"/>
            <w:vAlign w:val="center"/>
          </w:tcPr>
          <w:p w14:paraId="3315F5CC" w14:textId="67F50292" w:rsidR="002A2CFC" w:rsidRPr="00591C1B" w:rsidRDefault="002A2CFC" w:rsidP="002A2CFC">
            <w:pPr>
              <w:widowControl/>
              <w:spacing w:before="80" w:after="80"/>
            </w:pPr>
            <w:r>
              <w:rPr>
                <w:caps w:val="0"/>
              </w:rPr>
              <w:t>Terminal Country</w:t>
            </w:r>
          </w:p>
        </w:tc>
        <w:tc>
          <w:tcPr>
            <w:tcW w:w="4608" w:type="dxa"/>
            <w:vAlign w:val="center"/>
          </w:tcPr>
          <w:p w14:paraId="6C835BF0" w14:textId="23CCAD86" w:rsidR="002A2CFC" w:rsidRPr="00591C1B" w:rsidRDefault="002A2CFC" w:rsidP="002A2CFC">
            <w:pPr>
              <w:widowControl/>
              <w:spacing w:before="80" w:after="80"/>
            </w:pPr>
            <w:proofErr w:type="spellStart"/>
            <w:r>
              <w:rPr>
                <w:caps w:val="0"/>
              </w:rPr>
              <w:t>Debit_Transactions</w:t>
            </w:r>
            <w:proofErr w:type="spellEnd"/>
          </w:p>
        </w:tc>
      </w:tr>
      <w:tr w:rsidR="002A2CFC" w:rsidRPr="00591C1B" w14:paraId="05FD7738" w14:textId="77777777" w:rsidTr="002A2CFC">
        <w:trPr>
          <w:jc w:val="center"/>
        </w:trPr>
        <w:tc>
          <w:tcPr>
            <w:tcW w:w="4006" w:type="dxa"/>
            <w:vAlign w:val="center"/>
          </w:tcPr>
          <w:p w14:paraId="5051998F" w14:textId="2365102A" w:rsidR="002A2CFC" w:rsidRPr="00591C1B" w:rsidRDefault="002A2CFC" w:rsidP="002A2CFC">
            <w:pPr>
              <w:widowControl/>
              <w:spacing w:before="80" w:after="80"/>
            </w:pPr>
            <w:r>
              <w:rPr>
                <w:caps w:val="0"/>
              </w:rPr>
              <w:t>Transaction Type</w:t>
            </w:r>
          </w:p>
        </w:tc>
        <w:tc>
          <w:tcPr>
            <w:tcW w:w="4608" w:type="dxa"/>
            <w:vAlign w:val="center"/>
          </w:tcPr>
          <w:p w14:paraId="657CF630" w14:textId="1B908117" w:rsidR="002A2CFC" w:rsidRPr="00591C1B" w:rsidRDefault="002A2CFC" w:rsidP="002A2CFC">
            <w:pPr>
              <w:widowControl/>
              <w:spacing w:before="80" w:after="80"/>
            </w:pPr>
            <w:proofErr w:type="spellStart"/>
            <w:r>
              <w:rPr>
                <w:caps w:val="0"/>
              </w:rPr>
              <w:t>Debit_Transactions</w:t>
            </w:r>
            <w:proofErr w:type="spellEnd"/>
          </w:p>
        </w:tc>
      </w:tr>
      <w:tr w:rsidR="002A2CFC" w:rsidRPr="00591C1B" w14:paraId="6D5707B3" w14:textId="77777777" w:rsidTr="002A2CFC">
        <w:trPr>
          <w:jc w:val="center"/>
        </w:trPr>
        <w:tc>
          <w:tcPr>
            <w:tcW w:w="4006" w:type="dxa"/>
            <w:vAlign w:val="center"/>
          </w:tcPr>
          <w:p w14:paraId="67D34268" w14:textId="69FAE2E0" w:rsidR="002A2CFC" w:rsidRPr="00591C1B" w:rsidRDefault="002A2CFC" w:rsidP="002A2CFC">
            <w:pPr>
              <w:widowControl/>
              <w:spacing w:before="80" w:after="80"/>
            </w:pPr>
            <w:r>
              <w:rPr>
                <w:caps w:val="0"/>
              </w:rPr>
              <w:t>Transaction Amount</w:t>
            </w:r>
          </w:p>
        </w:tc>
        <w:tc>
          <w:tcPr>
            <w:tcW w:w="4608" w:type="dxa"/>
            <w:vAlign w:val="center"/>
          </w:tcPr>
          <w:p w14:paraId="2EA79049" w14:textId="6CFC9164" w:rsidR="002A2CFC" w:rsidRPr="00591C1B" w:rsidRDefault="002A2CFC" w:rsidP="002A2CFC">
            <w:pPr>
              <w:widowControl/>
              <w:spacing w:before="80" w:after="80"/>
            </w:pPr>
            <w:proofErr w:type="spellStart"/>
            <w:r>
              <w:rPr>
                <w:caps w:val="0"/>
              </w:rPr>
              <w:t>Debit_Transactions</w:t>
            </w:r>
            <w:proofErr w:type="spellEnd"/>
          </w:p>
        </w:tc>
      </w:tr>
      <w:tr w:rsidR="002A2CFC" w:rsidRPr="00591C1B" w14:paraId="5A157CC7" w14:textId="77777777" w:rsidTr="002A2CFC">
        <w:trPr>
          <w:jc w:val="center"/>
        </w:trPr>
        <w:tc>
          <w:tcPr>
            <w:tcW w:w="4006" w:type="dxa"/>
            <w:vAlign w:val="center"/>
          </w:tcPr>
          <w:p w14:paraId="3ECF4D4C" w14:textId="501AC5AD" w:rsidR="002A2CFC" w:rsidRPr="00591C1B" w:rsidRDefault="002A2CFC" w:rsidP="002A2CFC">
            <w:pPr>
              <w:widowControl/>
              <w:spacing w:before="80" w:after="80"/>
            </w:pPr>
            <w:r>
              <w:rPr>
                <w:caps w:val="0"/>
              </w:rPr>
              <w:t>Transaction Status</w:t>
            </w:r>
          </w:p>
        </w:tc>
        <w:tc>
          <w:tcPr>
            <w:tcW w:w="4608" w:type="dxa"/>
            <w:vAlign w:val="center"/>
          </w:tcPr>
          <w:p w14:paraId="31D52C69" w14:textId="5CFCEDC6" w:rsidR="002A2CFC" w:rsidRPr="00591C1B" w:rsidRDefault="002A2CFC" w:rsidP="002A2CFC">
            <w:pPr>
              <w:widowControl/>
              <w:spacing w:before="80" w:after="80"/>
            </w:pPr>
            <w:proofErr w:type="spellStart"/>
            <w:r>
              <w:rPr>
                <w:caps w:val="0"/>
              </w:rPr>
              <w:t>Debit_Transactions</w:t>
            </w:r>
            <w:proofErr w:type="spellEnd"/>
          </w:p>
        </w:tc>
      </w:tr>
      <w:tr w:rsidR="002A2CFC" w:rsidRPr="00591C1B" w14:paraId="6FFD4C23" w14:textId="77777777" w:rsidTr="002A2CFC">
        <w:trPr>
          <w:jc w:val="center"/>
        </w:trPr>
        <w:tc>
          <w:tcPr>
            <w:tcW w:w="4006" w:type="dxa"/>
            <w:vAlign w:val="center"/>
          </w:tcPr>
          <w:p w14:paraId="0560C6D2" w14:textId="59A7A036" w:rsidR="002A2CFC" w:rsidRPr="00591C1B" w:rsidRDefault="002A2CFC" w:rsidP="002A2CFC">
            <w:pPr>
              <w:widowControl/>
              <w:spacing w:before="80" w:after="80"/>
            </w:pPr>
            <w:r>
              <w:rPr>
                <w:caps w:val="0"/>
              </w:rPr>
              <w:t>From Account Number</w:t>
            </w:r>
          </w:p>
        </w:tc>
        <w:tc>
          <w:tcPr>
            <w:tcW w:w="4608" w:type="dxa"/>
            <w:vAlign w:val="center"/>
          </w:tcPr>
          <w:p w14:paraId="6CB828AC" w14:textId="15E2E8A8" w:rsidR="002A2CFC" w:rsidRPr="00591C1B" w:rsidRDefault="002A2CFC" w:rsidP="002A2CFC">
            <w:pPr>
              <w:widowControl/>
              <w:spacing w:before="80" w:after="80"/>
            </w:pPr>
            <w:proofErr w:type="spellStart"/>
            <w:r>
              <w:rPr>
                <w:caps w:val="0"/>
              </w:rPr>
              <w:t>Debit_Transactions</w:t>
            </w:r>
            <w:proofErr w:type="spellEnd"/>
            <w:r>
              <w:rPr>
                <w:caps w:val="0"/>
              </w:rPr>
              <w:t>; ‘0’ is added before each account number for standardization with Prime</w:t>
            </w:r>
          </w:p>
        </w:tc>
      </w:tr>
      <w:tr w:rsidR="002A2CFC" w:rsidRPr="00591C1B" w14:paraId="04CFE7E9" w14:textId="77777777" w:rsidTr="002A2CFC">
        <w:trPr>
          <w:jc w:val="center"/>
        </w:trPr>
        <w:tc>
          <w:tcPr>
            <w:tcW w:w="4006" w:type="dxa"/>
            <w:vAlign w:val="center"/>
          </w:tcPr>
          <w:p w14:paraId="635ECC14" w14:textId="673BEABC" w:rsidR="002A2CFC" w:rsidRPr="00591C1B" w:rsidRDefault="002A2CFC" w:rsidP="002A2CFC">
            <w:pPr>
              <w:widowControl/>
              <w:spacing w:before="80" w:after="80"/>
            </w:pPr>
            <w:r>
              <w:rPr>
                <w:caps w:val="0"/>
              </w:rPr>
              <w:t>Customer ID</w:t>
            </w:r>
          </w:p>
        </w:tc>
        <w:tc>
          <w:tcPr>
            <w:tcW w:w="4608" w:type="dxa"/>
            <w:vAlign w:val="center"/>
          </w:tcPr>
          <w:p w14:paraId="46C814B9" w14:textId="753BB83D" w:rsidR="002A2CFC" w:rsidRPr="00591C1B" w:rsidRDefault="002A2CFC" w:rsidP="002A2CFC">
            <w:pPr>
              <w:widowControl/>
              <w:spacing w:before="80" w:after="80"/>
            </w:pPr>
            <w:proofErr w:type="spellStart"/>
            <w:r>
              <w:rPr>
                <w:caps w:val="0"/>
              </w:rPr>
              <w:t>AccountOwner</w:t>
            </w:r>
            <w:proofErr w:type="spellEnd"/>
          </w:p>
        </w:tc>
      </w:tr>
      <w:tr w:rsidR="002A2CFC" w:rsidRPr="00591C1B" w14:paraId="03344C76" w14:textId="77777777" w:rsidTr="002A2CFC">
        <w:trPr>
          <w:jc w:val="center"/>
        </w:trPr>
        <w:tc>
          <w:tcPr>
            <w:tcW w:w="4006" w:type="dxa"/>
            <w:vAlign w:val="center"/>
          </w:tcPr>
          <w:p w14:paraId="37007BEF" w14:textId="248A2C52" w:rsidR="002A2CFC" w:rsidRPr="00591C1B" w:rsidRDefault="002A2CFC" w:rsidP="002A2CFC">
            <w:pPr>
              <w:widowControl/>
              <w:spacing w:before="80" w:after="80"/>
            </w:pPr>
            <w:r>
              <w:rPr>
                <w:caps w:val="0"/>
              </w:rPr>
              <w:t>Customer Name</w:t>
            </w:r>
          </w:p>
        </w:tc>
        <w:tc>
          <w:tcPr>
            <w:tcW w:w="4608" w:type="dxa"/>
            <w:vAlign w:val="center"/>
          </w:tcPr>
          <w:p w14:paraId="289F52B2" w14:textId="34D31C46" w:rsidR="002A2CFC" w:rsidRPr="00591C1B" w:rsidRDefault="002A2CFC" w:rsidP="002A2CFC">
            <w:pPr>
              <w:widowControl/>
              <w:spacing w:before="80" w:after="80"/>
            </w:pPr>
            <w:r>
              <w:rPr>
                <w:caps w:val="0"/>
              </w:rPr>
              <w:t>Customer</w:t>
            </w:r>
          </w:p>
        </w:tc>
      </w:tr>
      <w:tr w:rsidR="002A2CFC" w:rsidRPr="00591C1B" w14:paraId="7951C229" w14:textId="77777777" w:rsidTr="002A2CFC">
        <w:trPr>
          <w:jc w:val="center"/>
        </w:trPr>
        <w:tc>
          <w:tcPr>
            <w:tcW w:w="4006" w:type="dxa"/>
            <w:vAlign w:val="center"/>
          </w:tcPr>
          <w:p w14:paraId="0865FD86" w14:textId="22506698" w:rsidR="002A2CFC" w:rsidRPr="00591C1B" w:rsidRDefault="002A2CFC" w:rsidP="002A2CFC">
            <w:pPr>
              <w:widowControl/>
              <w:spacing w:before="80" w:after="80"/>
            </w:pPr>
            <w:r>
              <w:rPr>
                <w:caps w:val="0"/>
              </w:rPr>
              <w:t>Relationship</w:t>
            </w:r>
          </w:p>
        </w:tc>
        <w:tc>
          <w:tcPr>
            <w:tcW w:w="4608" w:type="dxa"/>
            <w:vAlign w:val="center"/>
          </w:tcPr>
          <w:p w14:paraId="4BBBA911" w14:textId="25801934" w:rsidR="002A2CFC" w:rsidRPr="00591C1B" w:rsidRDefault="002A2CFC" w:rsidP="002A2CFC">
            <w:pPr>
              <w:widowControl/>
              <w:spacing w:before="80" w:after="80"/>
            </w:pPr>
            <w:proofErr w:type="spellStart"/>
            <w:r>
              <w:rPr>
                <w:caps w:val="0"/>
              </w:rPr>
              <w:t>AccountOwner</w:t>
            </w:r>
            <w:proofErr w:type="spellEnd"/>
          </w:p>
        </w:tc>
      </w:tr>
      <w:tr w:rsidR="002A2CFC" w:rsidRPr="00591C1B" w14:paraId="20BC6905" w14:textId="77777777" w:rsidTr="002A2CFC">
        <w:trPr>
          <w:jc w:val="center"/>
        </w:trPr>
        <w:tc>
          <w:tcPr>
            <w:tcW w:w="4006" w:type="dxa"/>
            <w:vAlign w:val="center"/>
          </w:tcPr>
          <w:p w14:paraId="50929D5F" w14:textId="2A265958" w:rsidR="002A2CFC" w:rsidRPr="00591C1B" w:rsidRDefault="002A2CFC" w:rsidP="002A2CFC">
            <w:pPr>
              <w:widowControl/>
              <w:spacing w:before="80" w:after="80"/>
            </w:pPr>
            <w:r>
              <w:rPr>
                <w:caps w:val="0"/>
              </w:rPr>
              <w:t>Customer Residence</w:t>
            </w:r>
          </w:p>
        </w:tc>
        <w:tc>
          <w:tcPr>
            <w:tcW w:w="4608" w:type="dxa"/>
            <w:vAlign w:val="center"/>
          </w:tcPr>
          <w:p w14:paraId="23AC36BB" w14:textId="1FA85E4C" w:rsidR="002A2CFC" w:rsidRPr="00591C1B" w:rsidRDefault="002A2CFC" w:rsidP="002A2CFC">
            <w:pPr>
              <w:widowControl/>
              <w:spacing w:before="80" w:after="80"/>
            </w:pPr>
            <w:r>
              <w:rPr>
                <w:caps w:val="0"/>
              </w:rPr>
              <w:t>Customer</w:t>
            </w:r>
          </w:p>
        </w:tc>
      </w:tr>
    </w:tbl>
    <w:p w14:paraId="7715AA6C" w14:textId="77777777" w:rsidR="00591C1B" w:rsidRPr="00591C1B" w:rsidRDefault="00591C1B" w:rsidP="00591C1B">
      <w:r w:rsidRPr="00591C1B">
        <w:br/>
        <w:t>This table is used to store all authorized and completed ATM cash withdrawal transactions for US accounts for the current alert month. In order to select this data, the following filters are applied to retrieve the relevant data for this scenario:</w:t>
      </w:r>
    </w:p>
    <w:p w14:paraId="1537E7A0" w14:textId="77777777" w:rsidR="00591C1B" w:rsidRPr="00591C1B" w:rsidRDefault="00591C1B" w:rsidP="00636D97">
      <w:pPr>
        <w:numPr>
          <w:ilvl w:val="0"/>
          <w:numId w:val="36"/>
        </w:numPr>
      </w:pPr>
      <w:r w:rsidRPr="00591C1B">
        <w:t>Transaction Date is in current monitoring month (between @</w:t>
      </w:r>
      <w:proofErr w:type="spellStart"/>
      <w:r w:rsidRPr="00591C1B">
        <w:t>TxnDateStart</w:t>
      </w:r>
      <w:proofErr w:type="spellEnd"/>
      <w:r w:rsidRPr="00591C1B">
        <w:t xml:space="preserve"> and @</w:t>
      </w:r>
      <w:proofErr w:type="spellStart"/>
      <w:r w:rsidRPr="00591C1B">
        <w:t>TxnDateEnd</w:t>
      </w:r>
      <w:proofErr w:type="spellEnd"/>
      <w:r w:rsidRPr="00591C1B">
        <w:t>)</w:t>
      </w:r>
    </w:p>
    <w:p w14:paraId="1CBD984E" w14:textId="2DF28D38" w:rsidR="00591C1B" w:rsidRPr="00591C1B" w:rsidRDefault="00591C1B" w:rsidP="00636D97">
      <w:pPr>
        <w:numPr>
          <w:ilvl w:val="0"/>
          <w:numId w:val="36"/>
        </w:numPr>
      </w:pPr>
      <w:r w:rsidRPr="00591C1B">
        <w:t>Transactio</w:t>
      </w:r>
      <w:r w:rsidR="002A2CFC">
        <w:t>n</w:t>
      </w:r>
      <w:r w:rsidRPr="00591C1B">
        <w:t xml:space="preserve"> Type = Cash Withdrawal</w:t>
      </w:r>
    </w:p>
    <w:p w14:paraId="30889E23" w14:textId="77777777" w:rsidR="00591C1B" w:rsidRPr="00591C1B" w:rsidRDefault="00591C1B" w:rsidP="00636D97">
      <w:pPr>
        <w:numPr>
          <w:ilvl w:val="0"/>
          <w:numId w:val="36"/>
        </w:numPr>
      </w:pPr>
      <w:r w:rsidRPr="00591C1B">
        <w:t>Transaction Status = Authorized and Completed</w:t>
      </w:r>
    </w:p>
    <w:p w14:paraId="0427683B" w14:textId="77777777" w:rsidR="00591C1B" w:rsidRPr="00591C1B" w:rsidRDefault="00591C1B" w:rsidP="00636D97">
      <w:pPr>
        <w:numPr>
          <w:ilvl w:val="0"/>
          <w:numId w:val="36"/>
        </w:numPr>
      </w:pPr>
      <w:r w:rsidRPr="00591C1B">
        <w:t>Customer’s Country of Residence = US</w:t>
      </w:r>
    </w:p>
    <w:p w14:paraId="76D645CB" w14:textId="77777777" w:rsidR="00591C1B" w:rsidRPr="00591C1B" w:rsidRDefault="00591C1B" w:rsidP="002A2CFC">
      <w:pPr>
        <w:numPr>
          <w:ilvl w:val="0"/>
          <w:numId w:val="35"/>
        </w:numPr>
      </w:pPr>
      <w:r w:rsidRPr="00591C1B">
        <w:rPr>
          <w:b/>
        </w:rPr>
        <w:t>#</w:t>
      </w:r>
      <w:proofErr w:type="spellStart"/>
      <w:r w:rsidRPr="00591C1B">
        <w:rPr>
          <w:b/>
        </w:rPr>
        <w:t>ExcessiveWithdrawals_HistTran</w:t>
      </w:r>
      <w:proofErr w:type="spellEnd"/>
      <w:r w:rsidRPr="00591C1B">
        <w:rPr>
          <w:b/>
        </w:rPr>
        <w:t xml:space="preserve"> Table</w:t>
      </w:r>
      <w:r w:rsidRPr="00591C1B">
        <w:t>: This temporary table is used to store all the relevant historical transactions by retrieving all authorized and completed ATM cash withdrawal transactions for US accounts for the historical lookback period of 1 year.</w:t>
      </w:r>
      <w:r w:rsidRPr="00591C1B">
        <w:br/>
      </w:r>
      <w:r w:rsidRPr="00591C1B">
        <w:br/>
        <w:t>This table has the same data fields and filters as the #</w:t>
      </w:r>
      <w:proofErr w:type="spellStart"/>
      <w:r w:rsidRPr="00591C1B">
        <w:t>ExcessiveWithdrawals_Tran</w:t>
      </w:r>
      <w:proofErr w:type="spellEnd"/>
      <w:r w:rsidRPr="00591C1B">
        <w:t xml:space="preserve"> table, except the Transaction Date filter is used for the historical lookback period (between @</w:t>
      </w:r>
      <w:proofErr w:type="spellStart"/>
      <w:r w:rsidRPr="00591C1B">
        <w:t>YearStart</w:t>
      </w:r>
      <w:proofErr w:type="spellEnd"/>
      <w:r w:rsidRPr="00591C1B">
        <w:t xml:space="preserve"> and @</w:t>
      </w:r>
      <w:proofErr w:type="spellStart"/>
      <w:r w:rsidRPr="00591C1B">
        <w:t>YearEnd</w:t>
      </w:r>
      <w:proofErr w:type="spellEnd"/>
      <w:r w:rsidRPr="00591C1B">
        <w:t>)</w:t>
      </w:r>
    </w:p>
    <w:p w14:paraId="15407CF4" w14:textId="77777777" w:rsidR="00591C1B" w:rsidRPr="00591C1B" w:rsidRDefault="00591C1B" w:rsidP="002A2CFC">
      <w:pPr>
        <w:numPr>
          <w:ilvl w:val="0"/>
          <w:numId w:val="35"/>
        </w:numPr>
      </w:pPr>
      <w:r w:rsidRPr="00591C1B">
        <w:rPr>
          <w:b/>
        </w:rPr>
        <w:lastRenderedPageBreak/>
        <w:t>#</w:t>
      </w:r>
      <w:proofErr w:type="spellStart"/>
      <w:r w:rsidRPr="00591C1B">
        <w:rPr>
          <w:b/>
        </w:rPr>
        <w:t>ExcessiveWithdrawals_HistAvg</w:t>
      </w:r>
      <w:proofErr w:type="spellEnd"/>
      <w:r w:rsidRPr="00591C1B">
        <w:rPr>
          <w:b/>
        </w:rPr>
        <w:t xml:space="preserve"> Table</w:t>
      </w:r>
      <w:r w:rsidRPr="00591C1B">
        <w:t>: This temporary table is used to calculate the Historical Daily Average ATM Withdrawal Amount for each account. It uses the transaction data in #</w:t>
      </w:r>
      <w:proofErr w:type="spellStart"/>
      <w:r w:rsidRPr="00591C1B">
        <w:t>ExcessiveWithdrawals_HistTran</w:t>
      </w:r>
      <w:proofErr w:type="spellEnd"/>
      <w:r w:rsidRPr="00591C1B">
        <w:t xml:space="preserve"> to calculate the Historical Average for each account using the definition below. </w:t>
      </w:r>
    </w:p>
    <w:p w14:paraId="66064806" w14:textId="205192C7" w:rsidR="00591C1B" w:rsidRPr="00591C1B" w:rsidRDefault="00591C1B" w:rsidP="00591C1B">
      <m:oMathPara>
        <m:oMath>
          <m:r>
            <m:rPr>
              <m:sty m:val="bi"/>
            </m:rPr>
            <w:rPr>
              <w:rFonts w:ascii="Cambria Math" w:hAnsi="Cambria Math"/>
              <w:sz w:val="18"/>
            </w:rPr>
            <m:t>Historical Daily Average</m:t>
          </m:r>
          <m:r>
            <w:rPr>
              <w:rFonts w:ascii="Cambria Math" w:hAnsi="Cambria Math"/>
              <w:sz w:val="18"/>
            </w:rPr>
            <m:t>=</m:t>
          </m:r>
          <m:f>
            <m:fPr>
              <m:ctrlPr>
                <w:rPr>
                  <w:rFonts w:ascii="Cambria Math" w:hAnsi="Cambria Math"/>
                  <w:i/>
                  <w:sz w:val="18"/>
                </w:rPr>
              </m:ctrlPr>
            </m:fPr>
            <m:num>
              <m:r>
                <w:rPr>
                  <w:rFonts w:ascii="Cambria Math" w:hAnsi="Cambria Math"/>
                  <w:sz w:val="18"/>
                </w:rPr>
                <m:t>Aggregate Amount of ATM Withdrawals within the Lookback Period</m:t>
              </m:r>
            </m:num>
            <m:den>
              <m:r>
                <w:rPr>
                  <w:rFonts w:ascii="Cambria Math" w:hAnsi="Cambria Math"/>
                  <w:sz w:val="18"/>
                </w:rPr>
                <m:t>Number of Days having ATM Withdrawal Activity within the Lookback Period</m:t>
              </m:r>
            </m:den>
          </m:f>
        </m:oMath>
      </m:oMathPara>
    </w:p>
    <w:p w14:paraId="1A05EE8A" w14:textId="77777777" w:rsidR="00591C1B" w:rsidRPr="00591C1B" w:rsidRDefault="00591C1B" w:rsidP="002A2CFC">
      <w:pPr>
        <w:numPr>
          <w:ilvl w:val="0"/>
          <w:numId w:val="35"/>
        </w:numPr>
      </w:pPr>
      <w:r w:rsidRPr="00591C1B">
        <w:rPr>
          <w:b/>
        </w:rPr>
        <w:t>#</w:t>
      </w:r>
      <w:proofErr w:type="spellStart"/>
      <w:r w:rsidRPr="00591C1B">
        <w:rPr>
          <w:b/>
        </w:rPr>
        <w:t>ExcessiveWithdrawals_TxnCnt</w:t>
      </w:r>
      <w:proofErr w:type="spellEnd"/>
      <w:r w:rsidRPr="00591C1B">
        <w:rPr>
          <w:b/>
        </w:rPr>
        <w:t xml:space="preserve"> Table</w:t>
      </w:r>
      <w:r w:rsidRPr="00591C1B">
        <w:t>: This temporary table is used to calculate the Transaction Count during the alert month for each account. It uses the transaction data in #</w:t>
      </w:r>
      <w:proofErr w:type="spellStart"/>
      <w:r w:rsidRPr="00591C1B">
        <w:t>ExcessiveWithdrawals_Tran</w:t>
      </w:r>
      <w:proofErr w:type="spellEnd"/>
      <w:r w:rsidRPr="00591C1B">
        <w:t xml:space="preserve"> to calculate the number of transactions each account has in the alert month.</w:t>
      </w:r>
    </w:p>
    <w:p w14:paraId="709CEE3C" w14:textId="77777777" w:rsidR="00591C1B" w:rsidRPr="00591C1B" w:rsidRDefault="00591C1B" w:rsidP="002A2CFC">
      <w:pPr>
        <w:numPr>
          <w:ilvl w:val="0"/>
          <w:numId w:val="35"/>
        </w:numPr>
      </w:pPr>
      <w:r w:rsidRPr="00591C1B">
        <w:rPr>
          <w:b/>
        </w:rPr>
        <w:t>#</w:t>
      </w:r>
      <w:proofErr w:type="spellStart"/>
      <w:r w:rsidRPr="00591C1B">
        <w:rPr>
          <w:b/>
        </w:rPr>
        <w:t>ExcessiveWithdrawals_SingleDayWD</w:t>
      </w:r>
      <w:proofErr w:type="spellEnd"/>
      <w:r w:rsidRPr="00591C1B">
        <w:rPr>
          <w:b/>
        </w:rPr>
        <w:t xml:space="preserve"> Table</w:t>
      </w:r>
      <w:r w:rsidRPr="00591C1B">
        <w:t>: This temporary table is used to calculate the Single Day ATM Withdrawal Amount during the alert month for each account. It uses the transaction data in #</w:t>
      </w:r>
      <w:proofErr w:type="spellStart"/>
      <w:r w:rsidRPr="00591C1B">
        <w:t>ExcessiveWithdrawals_Tran</w:t>
      </w:r>
      <w:proofErr w:type="spellEnd"/>
      <w:r w:rsidRPr="00591C1B">
        <w:t xml:space="preserve"> to calculate the aggregate transaction amount that each account withdraws on each transaction date.</w:t>
      </w:r>
    </w:p>
    <w:p w14:paraId="4F6C6649" w14:textId="77777777" w:rsidR="00591C1B" w:rsidRPr="00591C1B" w:rsidRDefault="00591C1B" w:rsidP="002A2CFC">
      <w:pPr>
        <w:numPr>
          <w:ilvl w:val="0"/>
          <w:numId w:val="35"/>
        </w:numPr>
      </w:pPr>
      <w:r w:rsidRPr="00591C1B">
        <w:rPr>
          <w:b/>
        </w:rPr>
        <w:t>#</w:t>
      </w:r>
      <w:proofErr w:type="spellStart"/>
      <w:r w:rsidRPr="00591C1B">
        <w:rPr>
          <w:b/>
        </w:rPr>
        <w:t>ExcessiveWithdrawals_ThreeDayAvg</w:t>
      </w:r>
      <w:proofErr w:type="spellEnd"/>
      <w:r w:rsidRPr="00591C1B">
        <w:rPr>
          <w:b/>
        </w:rPr>
        <w:t xml:space="preserve"> Table</w:t>
      </w:r>
      <w:r w:rsidRPr="00591C1B">
        <w:t xml:space="preserve">: This temporary table is used to calculate the </w:t>
      </w:r>
      <w:proofErr w:type="gramStart"/>
      <w:r w:rsidRPr="00591C1B">
        <w:t>Three Day</w:t>
      </w:r>
      <w:proofErr w:type="gramEnd"/>
      <w:r w:rsidRPr="00591C1B">
        <w:t xml:space="preserve"> Average ATM Withdrawal Amount during the alert month for each account. It uses the transaction data in #</w:t>
      </w:r>
      <w:proofErr w:type="spellStart"/>
      <w:r w:rsidRPr="00591C1B">
        <w:t>ExcessiveWithdrawals_SingleDayWD</w:t>
      </w:r>
      <w:proofErr w:type="spellEnd"/>
      <w:r w:rsidRPr="00591C1B">
        <w:t xml:space="preserve"> because this table has transactions aggregated for each account and transaction date. Three Day Average is calculated for each account and transaction date according to the definition below.</w:t>
      </w:r>
    </w:p>
    <w:p w14:paraId="0C9CED58" w14:textId="4884A6ED" w:rsidR="00591C1B" w:rsidRPr="00591C1B" w:rsidRDefault="00591C1B" w:rsidP="00591C1B">
      <m:oMathPara>
        <m:oMath>
          <m:r>
            <m:rPr>
              <m:sty m:val="bi"/>
            </m:rPr>
            <w:rPr>
              <w:rFonts w:ascii="Cambria Math" w:hAnsi="Cambria Math"/>
              <w:sz w:val="18"/>
            </w:rPr>
            <m:t>Three Day Average</m:t>
          </m:r>
          <m:r>
            <w:rPr>
              <w:rFonts w:ascii="Cambria Math" w:hAnsi="Cambria Math"/>
              <w:sz w:val="18"/>
            </w:rPr>
            <m:t>=</m:t>
          </m:r>
          <m:f>
            <m:fPr>
              <m:ctrlPr>
                <w:rPr>
                  <w:rFonts w:ascii="Cambria Math" w:hAnsi="Cambria Math"/>
                  <w:i/>
                  <w:sz w:val="18"/>
                </w:rPr>
              </m:ctrlPr>
            </m:fPr>
            <m:num>
              <m:r>
                <w:rPr>
                  <w:rFonts w:ascii="Cambria Math" w:hAnsi="Cambria Math"/>
                  <w:sz w:val="18"/>
                </w:rPr>
                <m:t>Aggregate Amount of ATM Withdrawals in Transaction Day and Previous 2 Days</m:t>
              </m:r>
            </m:num>
            <m:den>
              <m:r>
                <w:rPr>
                  <w:rFonts w:ascii="Cambria Math" w:hAnsi="Cambria Math"/>
                  <w:sz w:val="18"/>
                </w:rPr>
                <m:t>Number of Days having ATM Withdrawal Activity in the Transaction Day and Previous 2 Days</m:t>
              </m:r>
            </m:den>
          </m:f>
        </m:oMath>
      </m:oMathPara>
    </w:p>
    <w:p w14:paraId="7B49EEE1" w14:textId="77777777" w:rsidR="00591C1B" w:rsidRPr="00591C1B" w:rsidRDefault="00591C1B" w:rsidP="002A2CFC">
      <w:pPr>
        <w:numPr>
          <w:ilvl w:val="0"/>
          <w:numId w:val="35"/>
        </w:numPr>
      </w:pPr>
      <w:r w:rsidRPr="00591C1B">
        <w:rPr>
          <w:b/>
        </w:rPr>
        <w:t>#</w:t>
      </w:r>
      <w:proofErr w:type="spellStart"/>
      <w:r w:rsidRPr="00591C1B">
        <w:rPr>
          <w:b/>
        </w:rPr>
        <w:t>ExcessiveWithdrawals_Max</w:t>
      </w:r>
      <w:proofErr w:type="spellEnd"/>
      <w:r w:rsidRPr="00591C1B">
        <w:rPr>
          <w:b/>
        </w:rPr>
        <w:t xml:space="preserve"> Table</w:t>
      </w:r>
      <w:r w:rsidRPr="00591C1B">
        <w:t xml:space="preserve">: This temporary table is used to calculate the highest Single Day Withdrawal and </w:t>
      </w:r>
      <w:proofErr w:type="gramStart"/>
      <w:r w:rsidRPr="00591C1B">
        <w:t>Three Day</w:t>
      </w:r>
      <w:proofErr w:type="gramEnd"/>
      <w:r w:rsidRPr="00591C1B">
        <w:t xml:space="preserve"> Average during the alert month for each account. The rationale behind using the highest value for each of these parameters is that the alerting condition for Minimum Single Day Withdrawal and </w:t>
      </w:r>
      <w:proofErr w:type="gramStart"/>
      <w:r w:rsidRPr="00591C1B">
        <w:t>Three Day</w:t>
      </w:r>
      <w:proofErr w:type="gramEnd"/>
      <w:r w:rsidRPr="00591C1B">
        <w:t xml:space="preserve"> Average is satisfied when an account exceeds these thresholds for any day during a given alert month. This table uses the calculations from the #</w:t>
      </w:r>
      <w:proofErr w:type="spellStart"/>
      <w:r w:rsidRPr="00591C1B">
        <w:t>ExcessiveWithdrawals_ThreeDayAvg</w:t>
      </w:r>
      <w:proofErr w:type="spellEnd"/>
      <w:r w:rsidRPr="00591C1B">
        <w:t xml:space="preserve"> and #</w:t>
      </w:r>
      <w:proofErr w:type="spellStart"/>
      <w:r w:rsidRPr="00591C1B">
        <w:t>ExcessiveWithdrawals_SingleDayWD</w:t>
      </w:r>
      <w:proofErr w:type="spellEnd"/>
      <w:r w:rsidRPr="00591C1B">
        <w:t xml:space="preserve"> tables to calculate the highest Single Day Withdrawal and </w:t>
      </w:r>
      <w:proofErr w:type="gramStart"/>
      <w:r w:rsidRPr="00591C1B">
        <w:t>Three Day</w:t>
      </w:r>
      <w:proofErr w:type="gramEnd"/>
      <w:r w:rsidRPr="00591C1B">
        <w:t xml:space="preserve"> Average for each account.</w:t>
      </w:r>
    </w:p>
    <w:p w14:paraId="5E5E2A7E" w14:textId="77777777" w:rsidR="00591C1B" w:rsidRPr="00591C1B" w:rsidRDefault="00591C1B" w:rsidP="002A2CFC">
      <w:pPr>
        <w:numPr>
          <w:ilvl w:val="0"/>
          <w:numId w:val="35"/>
        </w:numPr>
      </w:pPr>
      <w:r w:rsidRPr="00591C1B">
        <w:rPr>
          <w:b/>
        </w:rPr>
        <w:t>#</w:t>
      </w:r>
      <w:proofErr w:type="spellStart"/>
      <w:r w:rsidRPr="00591C1B">
        <w:rPr>
          <w:b/>
        </w:rPr>
        <w:t>ExcessiveWithdrawals_Acct</w:t>
      </w:r>
      <w:proofErr w:type="spellEnd"/>
      <w:r w:rsidRPr="00591C1B">
        <w:rPr>
          <w:b/>
        </w:rPr>
        <w:t xml:space="preserve"> Table</w:t>
      </w:r>
      <w:r w:rsidRPr="00591C1B">
        <w:t xml:space="preserve">: This temporary table is used to calculate Difference and Alert Flag, as well as display account data and calculations from previous tables for each account. Difference is calculated for each account as the percentage difference between Maximum </w:t>
      </w:r>
      <w:proofErr w:type="gramStart"/>
      <w:r w:rsidRPr="00591C1B">
        <w:t>Three Day</w:t>
      </w:r>
      <w:proofErr w:type="gramEnd"/>
      <w:r w:rsidRPr="00591C1B">
        <w:t xml:space="preserve"> Average and Historical Average. Alert Flag has a value of 1 when the account satisfies each of the three alerting conditions, and has a value of 0 when at least one of the three alerting conditions is not satisfied. This table uses data and calculations from #</w:t>
      </w:r>
      <w:proofErr w:type="spellStart"/>
      <w:r w:rsidRPr="00591C1B">
        <w:t>ExcessiveWithdrawals_Max</w:t>
      </w:r>
      <w:proofErr w:type="spellEnd"/>
      <w:r w:rsidRPr="00591C1B">
        <w:t>, #</w:t>
      </w:r>
      <w:proofErr w:type="spellStart"/>
      <w:r w:rsidRPr="00591C1B">
        <w:t>ExcessiveWithdrawals_HistAvg</w:t>
      </w:r>
      <w:proofErr w:type="spellEnd"/>
      <w:r w:rsidRPr="00591C1B">
        <w:t>, and #</w:t>
      </w:r>
      <w:proofErr w:type="spellStart"/>
      <w:r w:rsidRPr="00591C1B">
        <w:t>ExcessiveWithdrawals_TxnCnt</w:t>
      </w:r>
      <w:proofErr w:type="spellEnd"/>
      <w:r w:rsidRPr="00591C1B">
        <w:t>, and #</w:t>
      </w:r>
      <w:proofErr w:type="spellStart"/>
      <w:r w:rsidRPr="00591C1B">
        <w:t>ExcessiveWithdrawals_Tran</w:t>
      </w:r>
      <w:proofErr w:type="spellEnd"/>
      <w:r w:rsidRPr="00591C1B">
        <w:t>.</w:t>
      </w:r>
    </w:p>
    <w:p w14:paraId="5D910E3F" w14:textId="77777777" w:rsidR="00591C1B" w:rsidRPr="00591C1B" w:rsidRDefault="00591C1B" w:rsidP="002A2CFC">
      <w:pPr>
        <w:numPr>
          <w:ilvl w:val="0"/>
          <w:numId w:val="35"/>
        </w:numPr>
      </w:pPr>
      <w:proofErr w:type="spellStart"/>
      <w:r w:rsidRPr="00591C1B">
        <w:rPr>
          <w:b/>
        </w:rPr>
        <w:t>ExcessiveWithdrawals_Alert</w:t>
      </w:r>
      <w:proofErr w:type="spellEnd"/>
      <w:r w:rsidRPr="00591C1B">
        <w:rPr>
          <w:b/>
        </w:rPr>
        <w:t xml:space="preserve"> Table</w:t>
      </w:r>
      <w:r w:rsidRPr="00591C1B">
        <w:t>: This table is used to display data and calculations for alerted accounts. It has the same data fields as #</w:t>
      </w:r>
      <w:proofErr w:type="spellStart"/>
      <w:r w:rsidRPr="00591C1B">
        <w:t>ExcessiveWithdrawals_Acct</w:t>
      </w:r>
      <w:proofErr w:type="spellEnd"/>
      <w:r w:rsidRPr="00591C1B">
        <w:t>, but only includes information for alerted accounts.</w:t>
      </w:r>
    </w:p>
    <w:p w14:paraId="20DC6500" w14:textId="3AD702EC" w:rsidR="00591C1B" w:rsidRDefault="00AF1097" w:rsidP="002A2CFC">
      <w:pPr>
        <w:numPr>
          <w:ilvl w:val="0"/>
          <w:numId w:val="35"/>
        </w:numPr>
      </w:pPr>
      <w:r>
        <w:rPr>
          <w:b/>
        </w:rPr>
        <w:t>#</w:t>
      </w:r>
      <w:r w:rsidR="00591C1B" w:rsidRPr="00591C1B">
        <w:rPr>
          <w:b/>
        </w:rPr>
        <w:t>ExcessiveWithdrawals_AlertedTxn</w:t>
      </w:r>
      <w:r>
        <w:rPr>
          <w:b/>
        </w:rPr>
        <w:t>1</w:t>
      </w:r>
      <w:r w:rsidR="00591C1B" w:rsidRPr="00591C1B">
        <w:rPr>
          <w:b/>
        </w:rPr>
        <w:t xml:space="preserve"> Table</w:t>
      </w:r>
      <w:r w:rsidR="00591C1B" w:rsidRPr="00591C1B">
        <w:t xml:space="preserve">: This table is used to store all transactions that triggered alerts for alerted accounts during the current alert month. It uses data and calculations </w:t>
      </w:r>
      <w:r w:rsidR="00591C1B" w:rsidRPr="00591C1B">
        <w:lastRenderedPageBreak/>
        <w:t>from the #</w:t>
      </w:r>
      <w:proofErr w:type="spellStart"/>
      <w:r w:rsidR="00591C1B" w:rsidRPr="00591C1B">
        <w:t>ExcessiveWithdrawals_Tran</w:t>
      </w:r>
      <w:proofErr w:type="spellEnd"/>
      <w:r w:rsidR="00591C1B" w:rsidRPr="00591C1B">
        <w:t>, #</w:t>
      </w:r>
      <w:proofErr w:type="spellStart"/>
      <w:r w:rsidR="00591C1B" w:rsidRPr="00591C1B">
        <w:t>ExcessiveWithdrawals_HistAvg</w:t>
      </w:r>
      <w:proofErr w:type="spellEnd"/>
      <w:r w:rsidR="00591C1B" w:rsidRPr="00591C1B">
        <w:t>, #</w:t>
      </w:r>
      <w:proofErr w:type="spellStart"/>
      <w:r w:rsidR="00591C1B" w:rsidRPr="00591C1B">
        <w:t>ExcessiveWithdrawals_ThreeDayAvg</w:t>
      </w:r>
      <w:proofErr w:type="spellEnd"/>
      <w:r w:rsidR="00591C1B" w:rsidRPr="00591C1B">
        <w:t>, #</w:t>
      </w:r>
      <w:proofErr w:type="spellStart"/>
      <w:r w:rsidR="00591C1B" w:rsidRPr="00591C1B">
        <w:t>ExcessiveWithdrawals_SingleDayWD</w:t>
      </w:r>
      <w:proofErr w:type="spellEnd"/>
      <w:r w:rsidR="00591C1B" w:rsidRPr="00591C1B">
        <w:t>, and #</w:t>
      </w:r>
      <w:proofErr w:type="spellStart"/>
      <w:r w:rsidR="00591C1B" w:rsidRPr="00591C1B">
        <w:t>ExcessiveWithdrawals_TxnCnt</w:t>
      </w:r>
      <w:proofErr w:type="spellEnd"/>
      <w:r w:rsidR="00591C1B" w:rsidRPr="00591C1B">
        <w:t xml:space="preserve"> tables to determine if a transaction satisfies any of the alerting conditions for an alerted account.</w:t>
      </w:r>
    </w:p>
    <w:p w14:paraId="3DAFA437" w14:textId="5334D246" w:rsidR="009C0D87" w:rsidRPr="00591C1B" w:rsidRDefault="009C0D87" w:rsidP="009C0D87">
      <w:pPr>
        <w:numPr>
          <w:ilvl w:val="0"/>
          <w:numId w:val="35"/>
        </w:numPr>
      </w:pPr>
      <w:proofErr w:type="spellStart"/>
      <w:r w:rsidRPr="009C0D87">
        <w:rPr>
          <w:rFonts w:eastAsiaTheme="minorEastAsia"/>
          <w:b/>
          <w:color w:val="000000"/>
          <w:szCs w:val="22"/>
        </w:rPr>
        <w:t>alert_transaction_debit</w:t>
      </w:r>
      <w:proofErr w:type="spellEnd"/>
      <w:r w:rsidRPr="009C0D87">
        <w:rPr>
          <w:b/>
          <w:szCs w:val="22"/>
        </w:rPr>
        <w:t xml:space="preserve"> Table</w:t>
      </w:r>
      <w:r>
        <w:t xml:space="preserve">: </w:t>
      </w:r>
      <w:r w:rsidRPr="00591C1B">
        <w:t>This table is used to store all transactions for alerted accounts during the current alert month.</w:t>
      </w:r>
      <w:r>
        <w:t xml:space="preserve"> </w:t>
      </w:r>
      <w:r w:rsidRPr="00591C1B">
        <w:t xml:space="preserve">It uses data </w:t>
      </w:r>
      <w:r>
        <w:t>from the #</w:t>
      </w:r>
      <w:proofErr w:type="spellStart"/>
      <w:r>
        <w:t>ExcessiveWithdrawals_Tran</w:t>
      </w:r>
      <w:proofErr w:type="spellEnd"/>
      <w:r>
        <w:t xml:space="preserve"> table</w:t>
      </w:r>
      <w:r w:rsidR="006D2928">
        <w:t>.</w:t>
      </w:r>
    </w:p>
    <w:p w14:paraId="421B69DF" w14:textId="77777777" w:rsidR="00591C1B" w:rsidRDefault="00591C1B" w:rsidP="002A2CFC">
      <w:pPr>
        <w:numPr>
          <w:ilvl w:val="0"/>
          <w:numId w:val="35"/>
        </w:numPr>
      </w:pPr>
      <w:r w:rsidRPr="00591C1B">
        <w:rPr>
          <w:b/>
        </w:rPr>
        <w:t xml:space="preserve"> ExcessiveWithdrawals_Alert1YearTxn Table</w:t>
      </w:r>
      <w:r w:rsidRPr="00591C1B">
        <w:t>: This table is used to store all of the transactions for alerted accounts during the current alert month, as well as the historical lookback period. This table uses the #</w:t>
      </w:r>
      <w:proofErr w:type="spellStart"/>
      <w:r w:rsidRPr="00591C1B">
        <w:t>ExcessiveWithdrawals_Tran</w:t>
      </w:r>
      <w:proofErr w:type="spellEnd"/>
      <w:r w:rsidRPr="00591C1B">
        <w:t xml:space="preserve"> and #</w:t>
      </w:r>
      <w:proofErr w:type="spellStart"/>
      <w:r w:rsidRPr="00591C1B">
        <w:t>ExcessiveWithdrawals_HistTran</w:t>
      </w:r>
      <w:proofErr w:type="spellEnd"/>
      <w:r w:rsidRPr="00591C1B">
        <w:t xml:space="preserve"> tables to retrieve all transactions during 1 year for alerted accounts.</w:t>
      </w:r>
    </w:p>
    <w:p w14:paraId="4EFCEA78" w14:textId="41D68953" w:rsidR="00AF1097" w:rsidRDefault="00AF1097" w:rsidP="002A2CFC">
      <w:pPr>
        <w:numPr>
          <w:ilvl w:val="0"/>
          <w:numId w:val="35"/>
        </w:numPr>
      </w:pPr>
      <w:proofErr w:type="spellStart"/>
      <w:r>
        <w:rPr>
          <w:b/>
        </w:rPr>
        <w:t>DebitCard_AlertArchive</w:t>
      </w:r>
      <w:proofErr w:type="spellEnd"/>
      <w:r>
        <w:rPr>
          <w:b/>
        </w:rPr>
        <w:t xml:space="preserve"> Table</w:t>
      </w:r>
      <w:r w:rsidRPr="00AF1097">
        <w:t>:</w:t>
      </w:r>
      <w:r>
        <w:t xml:space="preserve"> This table is used as an archive to store data for alerted accounts for both Debit Card </w:t>
      </w:r>
      <w:r w:rsidR="00A77145">
        <w:t>s</w:t>
      </w:r>
      <w:r>
        <w:t xml:space="preserve">cenarios (Pattern of Excessive Withdrawals and Foreign Debit Card) each time the scenarios are run. This table uses the </w:t>
      </w:r>
      <w:proofErr w:type="spellStart"/>
      <w:r>
        <w:t>ExcessiveWithdrawals_Alert</w:t>
      </w:r>
      <w:proofErr w:type="spellEnd"/>
      <w:r>
        <w:t xml:space="preserve"> table to retrieve alert data.</w:t>
      </w:r>
    </w:p>
    <w:p w14:paraId="49469CF1" w14:textId="1137CEA2" w:rsidR="00AF1097" w:rsidRDefault="00AF1097" w:rsidP="00AF1097">
      <w:pPr>
        <w:numPr>
          <w:ilvl w:val="0"/>
          <w:numId w:val="35"/>
        </w:numPr>
      </w:pPr>
      <w:proofErr w:type="spellStart"/>
      <w:r>
        <w:rPr>
          <w:b/>
        </w:rPr>
        <w:t>DebitCard_TranArchive</w:t>
      </w:r>
      <w:proofErr w:type="spellEnd"/>
      <w:r>
        <w:rPr>
          <w:b/>
        </w:rPr>
        <w:t xml:space="preserve"> Table</w:t>
      </w:r>
      <w:r w:rsidRPr="00AF1097">
        <w:t>:</w:t>
      </w:r>
      <w:r>
        <w:t xml:space="preserve"> This table is used as an archive to store transactions for alerted accounts for both Debit Card Scenarios (Pattern of Excessive Withdrawals and Foreign Debit Card) each time the scenarios are run. This table uses the ExcessiveWithdrawals_Alert1YearTxn table to retrieve relevant transaction data for each alerted account.</w:t>
      </w:r>
    </w:p>
    <w:p w14:paraId="7FDEEDDA" w14:textId="77777777" w:rsidR="00691CD6" w:rsidRDefault="00691CD6" w:rsidP="00691CD6">
      <w:pPr>
        <w:ind w:left="720"/>
      </w:pPr>
    </w:p>
    <w:p w14:paraId="5AA3C1BF" w14:textId="77777777" w:rsidR="00AF1097" w:rsidRDefault="00AF1097" w:rsidP="00AF1097">
      <w:pPr>
        <w:ind w:left="360"/>
      </w:pPr>
    </w:p>
    <w:p w14:paraId="186EF1B3" w14:textId="77777777" w:rsidR="002264C3" w:rsidRDefault="002264C3" w:rsidP="002264C3"/>
    <w:p w14:paraId="733B2D80" w14:textId="77777777" w:rsidR="002264C3" w:rsidRDefault="002264C3" w:rsidP="002264C3"/>
    <w:p w14:paraId="5557FB59" w14:textId="77777777" w:rsidR="002264C3" w:rsidRDefault="002264C3" w:rsidP="002264C3"/>
    <w:p w14:paraId="2B5278F3" w14:textId="77777777" w:rsidR="002264C3" w:rsidRDefault="002264C3" w:rsidP="002264C3"/>
    <w:p w14:paraId="15F6C02C" w14:textId="77777777" w:rsidR="002264C3" w:rsidRDefault="002264C3" w:rsidP="002264C3"/>
    <w:p w14:paraId="36370CCF" w14:textId="77777777" w:rsidR="002264C3" w:rsidRDefault="002264C3" w:rsidP="002264C3"/>
    <w:p w14:paraId="78F33D35" w14:textId="4B010E29" w:rsidR="002264C3" w:rsidRDefault="002264C3" w:rsidP="002264C3"/>
    <w:p w14:paraId="02891C28" w14:textId="46FB4A1B" w:rsidR="005A3007" w:rsidRDefault="005A3007" w:rsidP="002264C3"/>
    <w:p w14:paraId="3156D3F0" w14:textId="159F3EAA" w:rsidR="005A3007" w:rsidRDefault="005A3007" w:rsidP="002264C3"/>
    <w:p w14:paraId="1933CD9C" w14:textId="64824915" w:rsidR="005A3007" w:rsidRDefault="005A3007" w:rsidP="002264C3"/>
    <w:p w14:paraId="753AA9DB" w14:textId="69EBAF62" w:rsidR="005A3007" w:rsidRDefault="005A3007" w:rsidP="002264C3"/>
    <w:p w14:paraId="11B43133" w14:textId="1FCF64CE" w:rsidR="005A3007" w:rsidRDefault="005A3007" w:rsidP="002264C3"/>
    <w:p w14:paraId="725AE736" w14:textId="53A604E2" w:rsidR="005A3007" w:rsidRDefault="005A3007" w:rsidP="002264C3"/>
    <w:p w14:paraId="231627D2" w14:textId="77777777" w:rsidR="005A3007" w:rsidRDefault="005A3007" w:rsidP="002264C3"/>
    <w:p w14:paraId="03F1ECC7" w14:textId="4AC5206B" w:rsidR="00745270" w:rsidRDefault="00745270" w:rsidP="002264C3"/>
    <w:p w14:paraId="5792D9C0" w14:textId="2239FBAA" w:rsidR="002264C3" w:rsidRDefault="002264C3" w:rsidP="002264C3">
      <w:pPr>
        <w:pStyle w:val="Heading2"/>
        <w:numPr>
          <w:ilvl w:val="2"/>
          <w:numId w:val="7"/>
        </w:numPr>
      </w:pPr>
      <w:r>
        <w:t>Discrepancy in Vessel or Shipment Information</w:t>
      </w:r>
    </w:p>
    <w:p w14:paraId="37B88812" w14:textId="77777777" w:rsidR="002264C3" w:rsidRDefault="002264C3" w:rsidP="002264C3">
      <w:r>
        <w:rPr>
          <w:sz w:val="20"/>
        </w:rPr>
        <w:t xml:space="preserve">Scenario Description: </w:t>
      </w:r>
      <w:r w:rsidRPr="00A331C0">
        <w:rPr>
          <w:sz w:val="20"/>
        </w:rPr>
        <w:t>Identifies potential discrepancies in Shipment information provided to Trade Services</w:t>
      </w:r>
    </w:p>
    <w:p w14:paraId="3D48F4E7" w14:textId="77777777" w:rsidR="002264C3" w:rsidRDefault="002264C3" w:rsidP="002264C3">
      <w:r>
        <w:t>The logical flow of the procedure implemented to monitor this scenario is explained below:</w:t>
      </w:r>
    </w:p>
    <w:p w14:paraId="32E81E02" w14:textId="77777777" w:rsidR="002264C3" w:rsidRDefault="002264C3" w:rsidP="002264C3">
      <w:pPr>
        <w:pStyle w:val="ListParagraph"/>
        <w:numPr>
          <w:ilvl w:val="0"/>
          <w:numId w:val="26"/>
        </w:numPr>
      </w:pPr>
      <w:r>
        <w:t>Input parameters</w:t>
      </w:r>
    </w:p>
    <w:p w14:paraId="64A040B0" w14:textId="77777777" w:rsidR="006D2928" w:rsidRDefault="006D2928" w:rsidP="006D2928">
      <w:pPr>
        <w:pStyle w:val="ListParagraph"/>
        <w:numPr>
          <w:ilvl w:val="1"/>
          <w:numId w:val="26"/>
        </w:numPr>
      </w:pPr>
      <w:r w:rsidRPr="00B43C6B">
        <w:t>@</w:t>
      </w:r>
      <w:r>
        <w:t xml:space="preserve">START_DATE: current month start day in the format </w:t>
      </w:r>
      <w:r w:rsidRPr="00B43C6B">
        <w:t>YYYYMMDD</w:t>
      </w:r>
      <w:r>
        <w:t xml:space="preserve"> </w:t>
      </w:r>
    </w:p>
    <w:p w14:paraId="72DE975F" w14:textId="77777777" w:rsidR="006D2928" w:rsidRDefault="006D2928" w:rsidP="006D2928">
      <w:pPr>
        <w:pStyle w:val="ListParagraph"/>
        <w:numPr>
          <w:ilvl w:val="1"/>
          <w:numId w:val="26"/>
        </w:numPr>
      </w:pPr>
      <w:r w:rsidRPr="00B43C6B">
        <w:t>@</w:t>
      </w:r>
      <w:r>
        <w:t xml:space="preserve">END_DATE: current month end day in the format </w:t>
      </w:r>
      <w:r w:rsidRPr="00B43C6B">
        <w:t>YYYYMMDD</w:t>
      </w:r>
    </w:p>
    <w:p w14:paraId="606205E1" w14:textId="77777777" w:rsidR="006D2928" w:rsidRPr="002A00F4" w:rsidRDefault="006D2928" w:rsidP="006D2928">
      <w:pPr>
        <w:rPr>
          <w:b/>
        </w:rPr>
      </w:pPr>
      <w:r>
        <w:br/>
      </w:r>
      <w:r w:rsidRPr="002A00F4">
        <w:rPr>
          <w:b/>
        </w:rPr>
        <w:t>Example:</w:t>
      </w:r>
    </w:p>
    <w:p w14:paraId="2B887802" w14:textId="77777777" w:rsidR="006D2928" w:rsidRDefault="006D2928" w:rsidP="006D2928">
      <w:r w:rsidRPr="00B43C6B">
        <w:t>@</w:t>
      </w:r>
      <w:r w:rsidRPr="00BB4AC8">
        <w:t xml:space="preserve"> </w:t>
      </w:r>
      <w:r>
        <w:t xml:space="preserve">START_DATE </w:t>
      </w:r>
      <w:r>
        <w:tab/>
        <w:t xml:space="preserve"> </w:t>
      </w:r>
      <w:r>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 xml:space="preserve">= </w:t>
      </w:r>
      <w:r w:rsidRPr="006D2928">
        <w:rPr>
          <w:rFonts w:ascii="Courier New" w:eastAsiaTheme="minorEastAsia" w:hAnsi="Courier New" w:cs="Courier New"/>
          <w:noProof/>
          <w:color w:val="FF0000"/>
          <w:sz w:val="20"/>
        </w:rPr>
        <w:t>’2016-06-01’</w:t>
      </w:r>
      <w:r>
        <w:rPr>
          <w:rFonts w:ascii="Courier New" w:eastAsiaTheme="minorEastAsia" w:hAnsi="Courier New" w:cs="Courier New"/>
          <w:noProof/>
          <w:color w:val="808080"/>
          <w:sz w:val="20"/>
        </w:rPr>
        <w:t>,</w:t>
      </w:r>
    </w:p>
    <w:p w14:paraId="2D70B474" w14:textId="77777777" w:rsidR="006D2928" w:rsidRDefault="006D2928" w:rsidP="006D2928">
      <w:r w:rsidRPr="00B43C6B">
        <w:t>@</w:t>
      </w:r>
      <w:r w:rsidRPr="00BB4AC8">
        <w:t xml:space="preserve"> </w:t>
      </w:r>
      <w:r>
        <w:t xml:space="preserve">END_DATE </w:t>
      </w:r>
      <w:r>
        <w:tab/>
        <w:t xml:space="preserve"> </w:t>
      </w:r>
      <w:r>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 xml:space="preserve">= </w:t>
      </w:r>
      <w:r w:rsidRPr="006D2928">
        <w:rPr>
          <w:rFonts w:ascii="Courier New" w:eastAsiaTheme="minorEastAsia" w:hAnsi="Courier New" w:cs="Courier New"/>
          <w:noProof/>
          <w:color w:val="FF0000"/>
          <w:sz w:val="20"/>
        </w:rPr>
        <w:t>’2016-06-31’</w:t>
      </w:r>
    </w:p>
    <w:p w14:paraId="2B43E2D4" w14:textId="77777777" w:rsidR="002264C3" w:rsidRDefault="002264C3" w:rsidP="002264C3">
      <w:r>
        <w:t xml:space="preserve">The scenario has 4 alerting conditions. Three of the alerting conditions depend on the following 5 fields: Ship </w:t>
      </w:r>
      <w:proofErr w:type="gramStart"/>
      <w:r>
        <w:t>To</w:t>
      </w:r>
      <w:proofErr w:type="gramEnd"/>
      <w:r>
        <w:t xml:space="preserve"> Country, Ship From Country, Origin Country, Vessel Name and Voyage Number. If transactions belonging to multiple Customers have identical values for 4 of the attributes and the value for a fifth parameter differs, then respective customers and transactions are alerted. W.r.t the fourth alerting condition, if multiple transactions made by a customer has identical values for transaction date (i.e. Issue date for collection LC types and Document receive date for the rest of the LC types) and vessel name but the voyager number differs, then the respective customer and the transactions are alerted.</w:t>
      </w:r>
    </w:p>
    <w:p w14:paraId="66619603" w14:textId="3BFEB6BD" w:rsidR="002264C3" w:rsidRDefault="002264C3" w:rsidP="002264C3">
      <w:pPr>
        <w:pStyle w:val="ListParagraph"/>
        <w:numPr>
          <w:ilvl w:val="0"/>
          <w:numId w:val="26"/>
        </w:numPr>
      </w:pPr>
      <w:r>
        <w:t xml:space="preserve">Step </w:t>
      </w:r>
      <w:r w:rsidR="00D6403E">
        <w:t xml:space="preserve">2 to 4 </w:t>
      </w:r>
      <w:r>
        <w:t>are same as that of Carousel Transactions except for the following difference:</w:t>
      </w:r>
    </w:p>
    <w:p w14:paraId="48C4D75E" w14:textId="2FEB3EC9" w:rsidR="002264C3" w:rsidRPr="00421C5C" w:rsidRDefault="002264C3" w:rsidP="002264C3">
      <w:pPr>
        <w:pStyle w:val="ListParagraph"/>
        <w:numPr>
          <w:ilvl w:val="1"/>
          <w:numId w:val="26"/>
        </w:numPr>
        <w:rPr>
          <w:sz w:val="20"/>
        </w:rPr>
      </w:pPr>
      <w:r>
        <w:t xml:space="preserve"> Rather than adding the data into </w:t>
      </w:r>
      <w:r w:rsidR="00DB3867">
        <w:t>#</w:t>
      </w:r>
      <w:r w:rsidRPr="0002455E">
        <w:t>CAROUSELTRANSACTIONS</w:t>
      </w:r>
      <w:r>
        <w:t xml:space="preserve">, the records are inserted into table </w:t>
      </w:r>
      <w:r w:rsidRPr="00CC3644">
        <w:t>#SHIPMENT_DISCREPANCY</w:t>
      </w:r>
    </w:p>
    <w:p w14:paraId="428708AA" w14:textId="2B4FC426" w:rsidR="002264C3" w:rsidRDefault="002264C3" w:rsidP="002264C3">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tbl>
      <w:tblPr>
        <w:tblStyle w:val="TableGrid"/>
        <w:tblW w:w="0" w:type="auto"/>
        <w:tblLook w:val="04A0" w:firstRow="1" w:lastRow="0" w:firstColumn="1" w:lastColumn="0" w:noHBand="0" w:noVBand="1"/>
      </w:tblPr>
      <w:tblGrid>
        <w:gridCol w:w="3205"/>
        <w:gridCol w:w="4020"/>
        <w:gridCol w:w="3277"/>
      </w:tblGrid>
      <w:tr w:rsidR="00893410" w:rsidRPr="00893410" w14:paraId="0EA5FDD0" w14:textId="24DE96B4" w:rsidTr="00893410">
        <w:trPr>
          <w:cnfStyle w:val="100000000000" w:firstRow="1" w:lastRow="0" w:firstColumn="0" w:lastColumn="0" w:oddVBand="0" w:evenVBand="0" w:oddHBand="0" w:evenHBand="0" w:firstRowFirstColumn="0" w:firstRowLastColumn="0" w:lastRowFirstColumn="0" w:lastRowLastColumn="0"/>
        </w:trPr>
        <w:tc>
          <w:tcPr>
            <w:tcW w:w="3258" w:type="dxa"/>
            <w:vAlign w:val="center"/>
          </w:tcPr>
          <w:p w14:paraId="51644197" w14:textId="51D07A83" w:rsidR="003611EC" w:rsidRPr="00893410" w:rsidRDefault="00DB3867" w:rsidP="00893410">
            <w:pPr>
              <w:pStyle w:val="ListParagraph"/>
              <w:ind w:left="0"/>
            </w:pPr>
            <w:r>
              <w:t>#</w:t>
            </w:r>
            <w:r w:rsidR="003611EC" w:rsidRPr="00893410">
              <w:t xml:space="preserve">MULTIPLEINVOICE </w:t>
            </w:r>
          </w:p>
        </w:tc>
        <w:tc>
          <w:tcPr>
            <w:tcW w:w="4140" w:type="dxa"/>
            <w:vAlign w:val="center"/>
          </w:tcPr>
          <w:p w14:paraId="3978D327" w14:textId="77777777" w:rsidR="003611EC" w:rsidRPr="00893410" w:rsidRDefault="003611EC" w:rsidP="00893410">
            <w:pPr>
              <w:pStyle w:val="ListParagraph"/>
              <w:ind w:left="0"/>
            </w:pPr>
          </w:p>
          <w:p w14:paraId="0E3523E9" w14:textId="74300F2A" w:rsidR="003611EC" w:rsidRPr="00893410" w:rsidRDefault="00DB3867" w:rsidP="00893410">
            <w:pPr>
              <w:pStyle w:val="ListParagraph"/>
              <w:ind w:left="0"/>
              <w:rPr>
                <w:b w:val="0"/>
              </w:rPr>
            </w:pPr>
            <w:r>
              <w:t>#</w:t>
            </w:r>
            <w:r w:rsidR="003611EC" w:rsidRPr="00893410">
              <w:t>MULTI_DRAWINGS_HIST</w:t>
            </w:r>
          </w:p>
          <w:p w14:paraId="27AF6442" w14:textId="1FD1C182" w:rsidR="003611EC" w:rsidRPr="00893410" w:rsidRDefault="003611EC" w:rsidP="00893410">
            <w:pPr>
              <w:pStyle w:val="ListParagraph"/>
              <w:ind w:left="0"/>
              <w:rPr>
                <w:b w:val="0"/>
              </w:rPr>
            </w:pPr>
          </w:p>
        </w:tc>
        <w:tc>
          <w:tcPr>
            <w:tcW w:w="3330" w:type="dxa"/>
            <w:vAlign w:val="center"/>
          </w:tcPr>
          <w:p w14:paraId="0A482FF7" w14:textId="34848171" w:rsidR="003611EC" w:rsidRPr="00893410" w:rsidRDefault="00DB3867" w:rsidP="00893410">
            <w:pPr>
              <w:pStyle w:val="ListParagraph"/>
              <w:ind w:left="0"/>
            </w:pPr>
            <w:r>
              <w:t>#</w:t>
            </w:r>
            <w:r w:rsidR="003611EC" w:rsidRPr="00893410">
              <w:t>MULTI_LC_HIST</w:t>
            </w:r>
          </w:p>
        </w:tc>
      </w:tr>
      <w:tr w:rsidR="00893410" w:rsidRPr="00893410" w14:paraId="6802368B" w14:textId="0E64CF88" w:rsidTr="00893410">
        <w:tc>
          <w:tcPr>
            <w:tcW w:w="3258" w:type="dxa"/>
            <w:vAlign w:val="center"/>
          </w:tcPr>
          <w:p w14:paraId="1106D321" w14:textId="77777777" w:rsidR="003611EC" w:rsidRPr="00893410" w:rsidRDefault="003611EC" w:rsidP="00893410">
            <w:r w:rsidRPr="00893410">
              <w:t>ID</w:t>
            </w:r>
          </w:p>
        </w:tc>
        <w:tc>
          <w:tcPr>
            <w:tcW w:w="4140" w:type="dxa"/>
            <w:vAlign w:val="center"/>
          </w:tcPr>
          <w:p w14:paraId="4DDE662A" w14:textId="77777777" w:rsidR="003611EC" w:rsidRPr="00893410" w:rsidRDefault="003611EC" w:rsidP="00893410">
            <w:pPr>
              <w:pStyle w:val="ListParagraph"/>
              <w:ind w:left="0"/>
            </w:pPr>
            <w:r w:rsidRPr="00893410">
              <w:t>ID</w:t>
            </w:r>
          </w:p>
        </w:tc>
        <w:tc>
          <w:tcPr>
            <w:tcW w:w="3330" w:type="dxa"/>
            <w:vAlign w:val="center"/>
          </w:tcPr>
          <w:p w14:paraId="4C7A3BBE" w14:textId="77777777" w:rsidR="003611EC" w:rsidRPr="00893410" w:rsidRDefault="003611EC" w:rsidP="00893410">
            <w:pPr>
              <w:pStyle w:val="ListParagraph"/>
              <w:ind w:left="0"/>
            </w:pPr>
          </w:p>
        </w:tc>
      </w:tr>
      <w:tr w:rsidR="00893410" w:rsidRPr="00893410" w14:paraId="6535C814" w14:textId="0852CFBA" w:rsidTr="00893410">
        <w:tc>
          <w:tcPr>
            <w:tcW w:w="3258" w:type="dxa"/>
            <w:vAlign w:val="center"/>
          </w:tcPr>
          <w:p w14:paraId="37F351CE" w14:textId="77777777" w:rsidR="003611EC" w:rsidRPr="00893410" w:rsidRDefault="003611EC" w:rsidP="00893410">
            <w:r w:rsidRPr="00893410">
              <w:t>FOCALENTITY</w:t>
            </w:r>
          </w:p>
        </w:tc>
        <w:tc>
          <w:tcPr>
            <w:tcW w:w="4140" w:type="dxa"/>
            <w:vAlign w:val="center"/>
          </w:tcPr>
          <w:p w14:paraId="77752C6A" w14:textId="221A2BF3" w:rsidR="003611EC" w:rsidRPr="00893410" w:rsidRDefault="003611EC" w:rsidP="00893410"/>
        </w:tc>
        <w:tc>
          <w:tcPr>
            <w:tcW w:w="3330" w:type="dxa"/>
            <w:vAlign w:val="center"/>
          </w:tcPr>
          <w:p w14:paraId="1C6B51AF" w14:textId="77777777" w:rsidR="003611EC" w:rsidRPr="00893410" w:rsidRDefault="003611EC" w:rsidP="00893410">
            <w:r w:rsidRPr="00893410">
              <w:t xml:space="preserve">For import LC types (LC_TYPE beginning with ‘I’ or ‘SO’), the FOCALENTITY is populated with </w:t>
            </w:r>
            <w:r w:rsidRPr="00893410">
              <w:rPr>
                <w:b/>
              </w:rPr>
              <w:lastRenderedPageBreak/>
              <w:t>APPLICANT_CUSTNO,</w:t>
            </w:r>
            <w:r w:rsidRPr="00893410">
              <w:t xml:space="preserve"> if absent then the field is populated with </w:t>
            </w:r>
            <w:r w:rsidRPr="00893410">
              <w:rPr>
                <w:b/>
              </w:rPr>
              <w:t>APPLICANT</w:t>
            </w:r>
            <w:r w:rsidRPr="00893410">
              <w:t xml:space="preserve">.  If both these fields are absent then the field is populated with the </w:t>
            </w:r>
            <w:r w:rsidRPr="00893410">
              <w:rPr>
                <w:b/>
              </w:rPr>
              <w:t>ID</w:t>
            </w:r>
          </w:p>
          <w:p w14:paraId="6BF7D508" w14:textId="5C29648A" w:rsidR="003611EC" w:rsidRPr="00893410" w:rsidRDefault="003611EC" w:rsidP="00893410">
            <w:r w:rsidRPr="00893410">
              <w:t>For export LC types (LC_TYPES which begin with all other alphabets other than ‘I’ or ‘SO</w:t>
            </w:r>
            <w:proofErr w:type="gramStart"/>
            <w:r w:rsidRPr="00893410">
              <w:t>’ )</w:t>
            </w:r>
            <w:proofErr w:type="gramEnd"/>
            <w:r w:rsidRPr="00893410">
              <w:t xml:space="preserve"> the FOCALENTITY is populated with </w:t>
            </w:r>
            <w:r w:rsidRPr="00893410">
              <w:rPr>
                <w:b/>
              </w:rPr>
              <w:t>BENEFICIARY_CUSTNO,</w:t>
            </w:r>
            <w:r w:rsidRPr="00893410">
              <w:t xml:space="preserve"> if absent then the field is populated with the </w:t>
            </w:r>
            <w:r w:rsidRPr="00893410">
              <w:rPr>
                <w:b/>
              </w:rPr>
              <w:t>BENEFICIARY</w:t>
            </w:r>
            <w:r w:rsidRPr="00893410">
              <w:t xml:space="preserve">.If both these fields are absent then the field is populated with the </w:t>
            </w:r>
            <w:r w:rsidRPr="00893410">
              <w:rPr>
                <w:b/>
              </w:rPr>
              <w:t>ID</w:t>
            </w:r>
          </w:p>
        </w:tc>
      </w:tr>
      <w:tr w:rsidR="00893410" w:rsidRPr="00893410" w14:paraId="087A91D0" w14:textId="1DB4722B" w:rsidTr="00893410">
        <w:tc>
          <w:tcPr>
            <w:tcW w:w="3258" w:type="dxa"/>
            <w:vAlign w:val="center"/>
          </w:tcPr>
          <w:p w14:paraId="5B49A4EB" w14:textId="77777777" w:rsidR="003611EC" w:rsidRPr="00893410" w:rsidRDefault="003611EC" w:rsidP="00893410">
            <w:r w:rsidRPr="00893410">
              <w:lastRenderedPageBreak/>
              <w:t>OLD_LC_NUMBER</w:t>
            </w:r>
          </w:p>
        </w:tc>
        <w:tc>
          <w:tcPr>
            <w:tcW w:w="4140" w:type="dxa"/>
            <w:vAlign w:val="center"/>
          </w:tcPr>
          <w:p w14:paraId="3348BCAA" w14:textId="6114D913" w:rsidR="003611EC" w:rsidRPr="00893410" w:rsidRDefault="003611EC" w:rsidP="00893410">
            <w:pPr>
              <w:pStyle w:val="ListParagraph"/>
              <w:ind w:left="0"/>
            </w:pPr>
          </w:p>
        </w:tc>
        <w:tc>
          <w:tcPr>
            <w:tcW w:w="3330" w:type="dxa"/>
            <w:vAlign w:val="center"/>
          </w:tcPr>
          <w:p w14:paraId="2E8CA26E" w14:textId="3B02E44A" w:rsidR="003611EC" w:rsidRPr="00893410" w:rsidRDefault="003611EC" w:rsidP="00893410">
            <w:pPr>
              <w:pStyle w:val="ListParagraph"/>
              <w:ind w:left="0"/>
            </w:pPr>
            <w:r w:rsidRPr="00893410">
              <w:t>OLD_LC_NUMBER</w:t>
            </w:r>
          </w:p>
        </w:tc>
      </w:tr>
      <w:tr w:rsidR="00893410" w:rsidRPr="00893410" w14:paraId="25833C48" w14:textId="64402263" w:rsidTr="00893410">
        <w:tc>
          <w:tcPr>
            <w:tcW w:w="3258" w:type="dxa"/>
            <w:vAlign w:val="center"/>
          </w:tcPr>
          <w:p w14:paraId="61389A0C" w14:textId="77777777" w:rsidR="003611EC" w:rsidRPr="00893410" w:rsidRDefault="003611EC" w:rsidP="00893410">
            <w:r w:rsidRPr="00893410">
              <w:t>LC_TYPE</w:t>
            </w:r>
          </w:p>
        </w:tc>
        <w:tc>
          <w:tcPr>
            <w:tcW w:w="4140" w:type="dxa"/>
            <w:vAlign w:val="center"/>
          </w:tcPr>
          <w:p w14:paraId="537AB51F" w14:textId="77D898E6" w:rsidR="003611EC" w:rsidRPr="00893410" w:rsidRDefault="003611EC" w:rsidP="00893410">
            <w:pPr>
              <w:pStyle w:val="ListParagraph"/>
              <w:ind w:left="0"/>
            </w:pPr>
          </w:p>
        </w:tc>
        <w:tc>
          <w:tcPr>
            <w:tcW w:w="3330" w:type="dxa"/>
            <w:vAlign w:val="center"/>
          </w:tcPr>
          <w:p w14:paraId="0B74144C" w14:textId="78FCC2C5" w:rsidR="003611EC" w:rsidRPr="00893410" w:rsidRDefault="003611EC" w:rsidP="00893410">
            <w:pPr>
              <w:pStyle w:val="ListParagraph"/>
              <w:ind w:left="0"/>
            </w:pPr>
            <w:r w:rsidRPr="00893410">
              <w:t>LC_TYPE</w:t>
            </w:r>
          </w:p>
        </w:tc>
      </w:tr>
      <w:tr w:rsidR="00893410" w:rsidRPr="00893410" w14:paraId="010BD1C5" w14:textId="7F3B6366" w:rsidTr="00893410">
        <w:tc>
          <w:tcPr>
            <w:tcW w:w="3258" w:type="dxa"/>
            <w:vAlign w:val="center"/>
          </w:tcPr>
          <w:p w14:paraId="36AC5DB7" w14:textId="77777777" w:rsidR="003611EC" w:rsidRPr="00893410" w:rsidRDefault="003611EC" w:rsidP="00893410">
            <w:r w:rsidRPr="00893410">
              <w:t>DRAWING_TYPE</w:t>
            </w:r>
          </w:p>
        </w:tc>
        <w:tc>
          <w:tcPr>
            <w:tcW w:w="4140" w:type="dxa"/>
            <w:vAlign w:val="center"/>
          </w:tcPr>
          <w:p w14:paraId="0D93FADE" w14:textId="77777777" w:rsidR="003611EC" w:rsidRPr="00893410" w:rsidRDefault="003611EC" w:rsidP="00893410">
            <w:pPr>
              <w:pStyle w:val="ListParagraph"/>
              <w:ind w:left="0"/>
            </w:pPr>
            <w:r w:rsidRPr="00893410">
              <w:t>DRAWING_TYPE</w:t>
            </w:r>
          </w:p>
        </w:tc>
        <w:tc>
          <w:tcPr>
            <w:tcW w:w="3330" w:type="dxa"/>
            <w:vAlign w:val="center"/>
          </w:tcPr>
          <w:p w14:paraId="24613E50" w14:textId="77777777" w:rsidR="003611EC" w:rsidRPr="00893410" w:rsidRDefault="003611EC" w:rsidP="00893410">
            <w:pPr>
              <w:pStyle w:val="ListParagraph"/>
              <w:ind w:left="0"/>
            </w:pPr>
          </w:p>
        </w:tc>
      </w:tr>
      <w:tr w:rsidR="00893410" w:rsidRPr="00893410" w14:paraId="7A192E5E" w14:textId="41A03916" w:rsidTr="00893410">
        <w:tc>
          <w:tcPr>
            <w:tcW w:w="3258" w:type="dxa"/>
            <w:vAlign w:val="center"/>
          </w:tcPr>
          <w:p w14:paraId="3D7B321B" w14:textId="77777777" w:rsidR="003611EC" w:rsidRPr="00893410" w:rsidRDefault="003611EC" w:rsidP="00893410">
            <w:r w:rsidRPr="00893410">
              <w:t>COUNTRY_ORIG</w:t>
            </w:r>
          </w:p>
        </w:tc>
        <w:tc>
          <w:tcPr>
            <w:tcW w:w="4140" w:type="dxa"/>
            <w:vAlign w:val="center"/>
          </w:tcPr>
          <w:p w14:paraId="3A3E10D9" w14:textId="77777777" w:rsidR="003611EC" w:rsidRPr="00893410" w:rsidRDefault="003611EC" w:rsidP="00893410">
            <w:pPr>
              <w:pStyle w:val="ListParagraph"/>
              <w:ind w:left="0"/>
            </w:pPr>
            <w:r w:rsidRPr="00893410">
              <w:t>COUNTRY_ORIG</w:t>
            </w:r>
          </w:p>
        </w:tc>
        <w:tc>
          <w:tcPr>
            <w:tcW w:w="3330" w:type="dxa"/>
            <w:vAlign w:val="center"/>
          </w:tcPr>
          <w:p w14:paraId="3ABAD969" w14:textId="77777777" w:rsidR="003611EC" w:rsidRPr="00893410" w:rsidRDefault="003611EC" w:rsidP="00893410">
            <w:pPr>
              <w:pStyle w:val="ListParagraph"/>
              <w:ind w:left="0"/>
            </w:pPr>
          </w:p>
        </w:tc>
      </w:tr>
      <w:tr w:rsidR="00893410" w:rsidRPr="00893410" w14:paraId="5FB44426" w14:textId="2D335182" w:rsidTr="00893410">
        <w:tc>
          <w:tcPr>
            <w:tcW w:w="3258" w:type="dxa"/>
            <w:vAlign w:val="center"/>
          </w:tcPr>
          <w:p w14:paraId="3314CEAD" w14:textId="77777777" w:rsidR="003611EC" w:rsidRPr="00893410" w:rsidRDefault="003611EC" w:rsidP="00893410">
            <w:r w:rsidRPr="00893410">
              <w:t>SHIP_FM_COUNTRY</w:t>
            </w:r>
          </w:p>
        </w:tc>
        <w:tc>
          <w:tcPr>
            <w:tcW w:w="4140" w:type="dxa"/>
            <w:vAlign w:val="center"/>
          </w:tcPr>
          <w:p w14:paraId="4049865C" w14:textId="77777777" w:rsidR="003611EC" w:rsidRPr="00893410" w:rsidRDefault="003611EC" w:rsidP="00893410">
            <w:pPr>
              <w:pStyle w:val="ListParagraph"/>
              <w:ind w:left="0"/>
            </w:pPr>
            <w:r w:rsidRPr="00893410">
              <w:t>SHIP_FM_COUNTRY</w:t>
            </w:r>
          </w:p>
        </w:tc>
        <w:tc>
          <w:tcPr>
            <w:tcW w:w="3330" w:type="dxa"/>
            <w:vAlign w:val="center"/>
          </w:tcPr>
          <w:p w14:paraId="24CAC331" w14:textId="77777777" w:rsidR="003611EC" w:rsidRPr="00893410" w:rsidRDefault="003611EC" w:rsidP="00893410">
            <w:pPr>
              <w:pStyle w:val="ListParagraph"/>
              <w:ind w:left="0"/>
            </w:pPr>
          </w:p>
        </w:tc>
      </w:tr>
      <w:tr w:rsidR="00893410" w:rsidRPr="00893410" w14:paraId="713D566C" w14:textId="11AEF5E9" w:rsidTr="00893410">
        <w:tc>
          <w:tcPr>
            <w:tcW w:w="3258" w:type="dxa"/>
            <w:vAlign w:val="center"/>
          </w:tcPr>
          <w:p w14:paraId="21A73FA5" w14:textId="77777777" w:rsidR="003611EC" w:rsidRPr="00893410" w:rsidRDefault="003611EC" w:rsidP="00893410">
            <w:r w:rsidRPr="00893410">
              <w:t>SHIP_TO_COUNTRY</w:t>
            </w:r>
          </w:p>
        </w:tc>
        <w:tc>
          <w:tcPr>
            <w:tcW w:w="4140" w:type="dxa"/>
            <w:vAlign w:val="center"/>
          </w:tcPr>
          <w:p w14:paraId="28416E9D" w14:textId="77777777" w:rsidR="003611EC" w:rsidRPr="00893410" w:rsidRDefault="003611EC" w:rsidP="00893410">
            <w:pPr>
              <w:pStyle w:val="ListParagraph"/>
              <w:ind w:left="0"/>
            </w:pPr>
            <w:r w:rsidRPr="00893410">
              <w:t>SHIP_TO_COUNTRY</w:t>
            </w:r>
          </w:p>
        </w:tc>
        <w:tc>
          <w:tcPr>
            <w:tcW w:w="3330" w:type="dxa"/>
            <w:vAlign w:val="center"/>
          </w:tcPr>
          <w:p w14:paraId="001CAD96" w14:textId="77777777" w:rsidR="003611EC" w:rsidRPr="00893410" w:rsidRDefault="003611EC" w:rsidP="00893410">
            <w:pPr>
              <w:pStyle w:val="ListParagraph"/>
              <w:ind w:left="0"/>
            </w:pPr>
          </w:p>
        </w:tc>
      </w:tr>
      <w:tr w:rsidR="00893410" w:rsidRPr="00893410" w14:paraId="7F150CC1" w14:textId="673C00F9" w:rsidTr="00893410">
        <w:tc>
          <w:tcPr>
            <w:tcW w:w="3258" w:type="dxa"/>
            <w:vAlign w:val="center"/>
          </w:tcPr>
          <w:p w14:paraId="592961D2" w14:textId="77777777" w:rsidR="003611EC" w:rsidRPr="00893410" w:rsidRDefault="003611EC" w:rsidP="00893410">
            <w:r w:rsidRPr="00893410">
              <w:t>VESSEL_NAME</w:t>
            </w:r>
          </w:p>
        </w:tc>
        <w:tc>
          <w:tcPr>
            <w:tcW w:w="4140" w:type="dxa"/>
            <w:vAlign w:val="center"/>
          </w:tcPr>
          <w:p w14:paraId="239AA768" w14:textId="77777777" w:rsidR="003611EC" w:rsidRPr="00893410" w:rsidRDefault="003611EC" w:rsidP="00893410">
            <w:pPr>
              <w:pStyle w:val="ListParagraph"/>
              <w:ind w:left="0"/>
            </w:pPr>
            <w:r w:rsidRPr="00893410">
              <w:t>VESSEL_NAME</w:t>
            </w:r>
          </w:p>
        </w:tc>
        <w:tc>
          <w:tcPr>
            <w:tcW w:w="3330" w:type="dxa"/>
            <w:vAlign w:val="center"/>
          </w:tcPr>
          <w:p w14:paraId="03FE341E" w14:textId="77777777" w:rsidR="003611EC" w:rsidRPr="00893410" w:rsidRDefault="003611EC" w:rsidP="00893410">
            <w:pPr>
              <w:pStyle w:val="ListParagraph"/>
              <w:ind w:left="0"/>
            </w:pPr>
          </w:p>
        </w:tc>
      </w:tr>
      <w:tr w:rsidR="00893410" w:rsidRPr="00893410" w14:paraId="514CE310" w14:textId="4A2214BA" w:rsidTr="00893410">
        <w:tc>
          <w:tcPr>
            <w:tcW w:w="3258" w:type="dxa"/>
            <w:vAlign w:val="center"/>
          </w:tcPr>
          <w:p w14:paraId="65974F5B" w14:textId="77777777" w:rsidR="003611EC" w:rsidRPr="00893410" w:rsidRDefault="003611EC" w:rsidP="00893410">
            <w:r w:rsidRPr="00893410">
              <w:t>VOYAGE_NUMBER</w:t>
            </w:r>
          </w:p>
        </w:tc>
        <w:tc>
          <w:tcPr>
            <w:tcW w:w="4140" w:type="dxa"/>
            <w:vAlign w:val="center"/>
          </w:tcPr>
          <w:p w14:paraId="78CC5103" w14:textId="77777777" w:rsidR="003611EC" w:rsidRPr="00893410" w:rsidRDefault="003611EC" w:rsidP="00893410">
            <w:pPr>
              <w:pStyle w:val="ListParagraph"/>
              <w:ind w:left="0"/>
            </w:pPr>
            <w:r w:rsidRPr="00893410">
              <w:t>VOYAGE_NUMBER</w:t>
            </w:r>
          </w:p>
        </w:tc>
        <w:tc>
          <w:tcPr>
            <w:tcW w:w="3330" w:type="dxa"/>
            <w:vAlign w:val="center"/>
          </w:tcPr>
          <w:p w14:paraId="1881F565" w14:textId="77777777" w:rsidR="003611EC" w:rsidRPr="00893410" w:rsidRDefault="003611EC" w:rsidP="00893410">
            <w:pPr>
              <w:pStyle w:val="ListParagraph"/>
              <w:ind w:left="0"/>
            </w:pPr>
          </w:p>
        </w:tc>
      </w:tr>
      <w:tr w:rsidR="00893410" w:rsidRPr="00893410" w14:paraId="57C0CC91" w14:textId="4CAFE4A7" w:rsidTr="00893410">
        <w:tc>
          <w:tcPr>
            <w:tcW w:w="3258" w:type="dxa"/>
            <w:vAlign w:val="center"/>
          </w:tcPr>
          <w:p w14:paraId="0DAFCA23" w14:textId="77777777" w:rsidR="003611EC" w:rsidRPr="00893410" w:rsidRDefault="003611EC" w:rsidP="00893410">
            <w:r w:rsidRPr="00893410">
              <w:t>DOCUMENT_AMOUNT</w:t>
            </w:r>
          </w:p>
        </w:tc>
        <w:tc>
          <w:tcPr>
            <w:tcW w:w="4140" w:type="dxa"/>
            <w:vAlign w:val="center"/>
          </w:tcPr>
          <w:p w14:paraId="2BEA54B7" w14:textId="77777777" w:rsidR="003611EC" w:rsidRPr="00893410" w:rsidRDefault="003611EC" w:rsidP="00893410">
            <w:pPr>
              <w:pStyle w:val="ListParagraph"/>
              <w:ind w:left="0"/>
            </w:pPr>
            <w:r w:rsidRPr="00893410">
              <w:t>DOCUMENT_AMOUNT</w:t>
            </w:r>
          </w:p>
        </w:tc>
        <w:tc>
          <w:tcPr>
            <w:tcW w:w="3330" w:type="dxa"/>
            <w:vAlign w:val="center"/>
          </w:tcPr>
          <w:p w14:paraId="12E3C704" w14:textId="77777777" w:rsidR="003611EC" w:rsidRPr="00893410" w:rsidRDefault="003611EC" w:rsidP="00893410">
            <w:pPr>
              <w:pStyle w:val="ListParagraph"/>
              <w:ind w:left="0"/>
            </w:pPr>
          </w:p>
        </w:tc>
      </w:tr>
      <w:tr w:rsidR="00893410" w:rsidRPr="00893410" w14:paraId="2788A549" w14:textId="4756B0F4" w:rsidTr="00893410">
        <w:tc>
          <w:tcPr>
            <w:tcW w:w="3258" w:type="dxa"/>
            <w:vAlign w:val="center"/>
          </w:tcPr>
          <w:p w14:paraId="1A74B995" w14:textId="77777777" w:rsidR="00AC0C8E" w:rsidRPr="00893410" w:rsidRDefault="00AC0C8E" w:rsidP="00893410">
            <w:r w:rsidRPr="00893410">
              <w:t>LC_AMOUNT</w:t>
            </w:r>
          </w:p>
        </w:tc>
        <w:tc>
          <w:tcPr>
            <w:tcW w:w="4140" w:type="dxa"/>
            <w:vAlign w:val="center"/>
          </w:tcPr>
          <w:p w14:paraId="0B0059FB" w14:textId="59060D64" w:rsidR="00AC0C8E" w:rsidRPr="00893410" w:rsidRDefault="00AC0C8E" w:rsidP="00893410">
            <w:pPr>
              <w:pStyle w:val="ListParagraph"/>
              <w:ind w:left="0"/>
            </w:pPr>
          </w:p>
        </w:tc>
        <w:tc>
          <w:tcPr>
            <w:tcW w:w="3330" w:type="dxa"/>
            <w:vAlign w:val="center"/>
          </w:tcPr>
          <w:p w14:paraId="63CF6BF0" w14:textId="599EEB3D" w:rsidR="00AC0C8E" w:rsidRPr="00893410" w:rsidRDefault="00AC0C8E" w:rsidP="00893410">
            <w:pPr>
              <w:pStyle w:val="ListParagraph"/>
              <w:ind w:left="0"/>
            </w:pPr>
            <w:r w:rsidRPr="00893410">
              <w:t>LC_AMOUNT</w:t>
            </w:r>
          </w:p>
        </w:tc>
      </w:tr>
      <w:tr w:rsidR="00893410" w:rsidRPr="00893410" w14:paraId="4311EEE3" w14:textId="276CB439" w:rsidTr="00893410">
        <w:tc>
          <w:tcPr>
            <w:tcW w:w="3258" w:type="dxa"/>
            <w:vAlign w:val="center"/>
          </w:tcPr>
          <w:p w14:paraId="4039B6B7" w14:textId="77777777" w:rsidR="00AC0C8E" w:rsidRPr="00893410" w:rsidRDefault="00AC0C8E" w:rsidP="00893410">
            <w:r w:rsidRPr="00893410">
              <w:t>LC_NUMBER</w:t>
            </w:r>
          </w:p>
        </w:tc>
        <w:tc>
          <w:tcPr>
            <w:tcW w:w="4140" w:type="dxa"/>
            <w:vAlign w:val="center"/>
          </w:tcPr>
          <w:p w14:paraId="0123521E" w14:textId="583C8AD2" w:rsidR="00AC0C8E" w:rsidRPr="00893410" w:rsidRDefault="00AC0C8E" w:rsidP="00893410">
            <w:pPr>
              <w:pStyle w:val="ListParagraph"/>
              <w:ind w:left="0"/>
            </w:pPr>
          </w:p>
        </w:tc>
        <w:tc>
          <w:tcPr>
            <w:tcW w:w="3330" w:type="dxa"/>
            <w:vAlign w:val="center"/>
          </w:tcPr>
          <w:p w14:paraId="104AC6FA" w14:textId="40B36A7D" w:rsidR="00AC0C8E" w:rsidRPr="00893410" w:rsidRDefault="00AC0C8E" w:rsidP="00893410">
            <w:pPr>
              <w:pStyle w:val="ListParagraph"/>
              <w:ind w:left="0"/>
            </w:pPr>
            <w:r w:rsidRPr="00893410">
              <w:t>LC_NUMBER</w:t>
            </w:r>
          </w:p>
        </w:tc>
      </w:tr>
      <w:tr w:rsidR="00893410" w:rsidRPr="00893410" w14:paraId="65E19130" w14:textId="1FC01740" w:rsidTr="00893410">
        <w:tc>
          <w:tcPr>
            <w:tcW w:w="3258" w:type="dxa"/>
            <w:vAlign w:val="center"/>
          </w:tcPr>
          <w:p w14:paraId="220657D4" w14:textId="77777777" w:rsidR="00AC0C8E" w:rsidRPr="00893410" w:rsidRDefault="00AC0C8E" w:rsidP="00893410">
            <w:r w:rsidRPr="00893410">
              <w:t>TRANS_DATE</w:t>
            </w:r>
          </w:p>
        </w:tc>
        <w:tc>
          <w:tcPr>
            <w:tcW w:w="4140" w:type="dxa"/>
            <w:vAlign w:val="center"/>
          </w:tcPr>
          <w:p w14:paraId="68642B64" w14:textId="77777777" w:rsidR="00AC0C8E" w:rsidRPr="00893410" w:rsidRDefault="00AC0C8E" w:rsidP="00893410">
            <w:pPr>
              <w:pStyle w:val="ListParagraph"/>
              <w:ind w:left="0"/>
            </w:pPr>
            <w:r w:rsidRPr="00893410">
              <w:t>DOC_RECE_DT</w:t>
            </w:r>
          </w:p>
        </w:tc>
        <w:tc>
          <w:tcPr>
            <w:tcW w:w="3330" w:type="dxa"/>
            <w:vAlign w:val="center"/>
          </w:tcPr>
          <w:p w14:paraId="2748AF18" w14:textId="77777777" w:rsidR="00AC0C8E" w:rsidRPr="00893410" w:rsidRDefault="00AC0C8E" w:rsidP="00893410">
            <w:pPr>
              <w:pStyle w:val="ListParagraph"/>
              <w:ind w:left="0"/>
            </w:pPr>
          </w:p>
        </w:tc>
      </w:tr>
      <w:tr w:rsidR="00893410" w:rsidRPr="00893410" w14:paraId="5F0C4946" w14:textId="2A71F214" w:rsidTr="00893410">
        <w:tc>
          <w:tcPr>
            <w:tcW w:w="3258" w:type="dxa"/>
            <w:vAlign w:val="center"/>
          </w:tcPr>
          <w:p w14:paraId="198BD3ED" w14:textId="77777777" w:rsidR="00AC0C8E" w:rsidRPr="00893410" w:rsidRDefault="00AC0C8E" w:rsidP="00893410">
            <w:r w:rsidRPr="00893410">
              <w:t>VALUE_DATE</w:t>
            </w:r>
          </w:p>
        </w:tc>
        <w:tc>
          <w:tcPr>
            <w:tcW w:w="4140" w:type="dxa"/>
            <w:vAlign w:val="center"/>
          </w:tcPr>
          <w:p w14:paraId="244DFDBF" w14:textId="77777777" w:rsidR="00AC0C8E" w:rsidRPr="00893410" w:rsidRDefault="00AC0C8E" w:rsidP="00893410">
            <w:pPr>
              <w:pStyle w:val="ListParagraph"/>
              <w:ind w:left="0"/>
            </w:pPr>
            <w:r w:rsidRPr="00893410">
              <w:t>VALUE_DATE</w:t>
            </w:r>
          </w:p>
        </w:tc>
        <w:tc>
          <w:tcPr>
            <w:tcW w:w="3330" w:type="dxa"/>
            <w:vAlign w:val="center"/>
          </w:tcPr>
          <w:p w14:paraId="7060B23E" w14:textId="77777777" w:rsidR="00AC0C8E" w:rsidRPr="00893410" w:rsidRDefault="00AC0C8E" w:rsidP="00893410">
            <w:pPr>
              <w:pStyle w:val="ListParagraph"/>
              <w:ind w:left="0"/>
            </w:pPr>
          </w:p>
        </w:tc>
      </w:tr>
      <w:tr w:rsidR="00893410" w:rsidRPr="00893410" w14:paraId="41B22336" w14:textId="48A2F194" w:rsidTr="00893410">
        <w:tc>
          <w:tcPr>
            <w:tcW w:w="3258" w:type="dxa"/>
            <w:vAlign w:val="center"/>
          </w:tcPr>
          <w:p w14:paraId="7563E7CE" w14:textId="77777777" w:rsidR="00AC0C8E" w:rsidRPr="00893410" w:rsidRDefault="00AC0C8E" w:rsidP="00893410">
            <w:r w:rsidRPr="00893410">
              <w:lastRenderedPageBreak/>
              <w:t>DATE_TIME</w:t>
            </w:r>
          </w:p>
        </w:tc>
        <w:tc>
          <w:tcPr>
            <w:tcW w:w="4140" w:type="dxa"/>
            <w:vAlign w:val="center"/>
          </w:tcPr>
          <w:p w14:paraId="14C0C0D3" w14:textId="77777777" w:rsidR="00AC0C8E" w:rsidRPr="00893410" w:rsidRDefault="00AC0C8E" w:rsidP="00893410">
            <w:pPr>
              <w:pStyle w:val="ListParagraph"/>
              <w:ind w:left="0"/>
            </w:pPr>
            <w:r w:rsidRPr="00893410">
              <w:t>DATE_TIME</w:t>
            </w:r>
          </w:p>
        </w:tc>
        <w:tc>
          <w:tcPr>
            <w:tcW w:w="3330" w:type="dxa"/>
            <w:vAlign w:val="center"/>
          </w:tcPr>
          <w:p w14:paraId="2E1A9AC0" w14:textId="77777777" w:rsidR="00AC0C8E" w:rsidRPr="00893410" w:rsidRDefault="00AC0C8E" w:rsidP="00893410">
            <w:pPr>
              <w:pStyle w:val="ListParagraph"/>
              <w:ind w:left="0"/>
            </w:pPr>
          </w:p>
        </w:tc>
      </w:tr>
      <w:tr w:rsidR="00893410" w:rsidRPr="00893410" w14:paraId="29FBCC7A" w14:textId="4DAF8560" w:rsidTr="00893410">
        <w:tc>
          <w:tcPr>
            <w:tcW w:w="3258" w:type="dxa"/>
            <w:vAlign w:val="center"/>
          </w:tcPr>
          <w:p w14:paraId="69FDB02C" w14:textId="77777777" w:rsidR="00AC0C8E" w:rsidRPr="00893410" w:rsidRDefault="00AC0C8E" w:rsidP="00893410">
            <w:r w:rsidRPr="00893410">
              <w:t>APPLICANT</w:t>
            </w:r>
          </w:p>
        </w:tc>
        <w:tc>
          <w:tcPr>
            <w:tcW w:w="4140" w:type="dxa"/>
            <w:vAlign w:val="center"/>
          </w:tcPr>
          <w:p w14:paraId="445C74DB" w14:textId="6CFC3B4E" w:rsidR="00AC0C8E" w:rsidRPr="00893410" w:rsidRDefault="00AC0C8E" w:rsidP="00893410">
            <w:pPr>
              <w:pStyle w:val="ListParagraph"/>
              <w:ind w:left="0"/>
            </w:pPr>
          </w:p>
        </w:tc>
        <w:tc>
          <w:tcPr>
            <w:tcW w:w="3330" w:type="dxa"/>
            <w:vAlign w:val="center"/>
          </w:tcPr>
          <w:p w14:paraId="619C949B" w14:textId="6F7CC366" w:rsidR="00AC0C8E" w:rsidRPr="00893410" w:rsidRDefault="00AC0C8E" w:rsidP="00893410">
            <w:pPr>
              <w:pStyle w:val="ListParagraph"/>
              <w:ind w:left="0"/>
            </w:pPr>
            <w:r w:rsidRPr="00893410">
              <w:t>APPLICANT</w:t>
            </w:r>
          </w:p>
        </w:tc>
      </w:tr>
      <w:tr w:rsidR="00893410" w:rsidRPr="00893410" w14:paraId="1A91C0B0" w14:textId="4EFDEB41" w:rsidTr="00893410">
        <w:tc>
          <w:tcPr>
            <w:tcW w:w="3258" w:type="dxa"/>
            <w:vAlign w:val="center"/>
          </w:tcPr>
          <w:p w14:paraId="3BE032C5" w14:textId="77777777" w:rsidR="00AC0C8E" w:rsidRPr="00893410" w:rsidRDefault="00AC0C8E" w:rsidP="00893410">
            <w:r w:rsidRPr="00893410">
              <w:t>APPLICANT_CUSTNO</w:t>
            </w:r>
          </w:p>
        </w:tc>
        <w:tc>
          <w:tcPr>
            <w:tcW w:w="4140" w:type="dxa"/>
            <w:vAlign w:val="center"/>
          </w:tcPr>
          <w:p w14:paraId="2308903A" w14:textId="237C19EC" w:rsidR="00AC0C8E" w:rsidRPr="00893410" w:rsidRDefault="00AC0C8E" w:rsidP="00893410">
            <w:pPr>
              <w:pStyle w:val="ListParagraph"/>
              <w:ind w:left="0"/>
            </w:pPr>
          </w:p>
        </w:tc>
        <w:tc>
          <w:tcPr>
            <w:tcW w:w="3330" w:type="dxa"/>
            <w:vAlign w:val="center"/>
          </w:tcPr>
          <w:p w14:paraId="7E36FA7F" w14:textId="206124FB" w:rsidR="00AC0C8E" w:rsidRPr="00893410" w:rsidRDefault="00AC0C8E" w:rsidP="00893410">
            <w:pPr>
              <w:pStyle w:val="ListParagraph"/>
              <w:ind w:left="0"/>
            </w:pPr>
            <w:r w:rsidRPr="00893410">
              <w:t>APPLICANT_CUSTNO</w:t>
            </w:r>
          </w:p>
        </w:tc>
      </w:tr>
      <w:tr w:rsidR="00893410" w:rsidRPr="00893410" w14:paraId="25C1E32F" w14:textId="1E34CAD5" w:rsidTr="00893410">
        <w:tc>
          <w:tcPr>
            <w:tcW w:w="3258" w:type="dxa"/>
            <w:vAlign w:val="center"/>
          </w:tcPr>
          <w:p w14:paraId="6499DB94" w14:textId="77777777" w:rsidR="00AC0C8E" w:rsidRPr="00893410" w:rsidRDefault="00AC0C8E" w:rsidP="00893410">
            <w:r w:rsidRPr="00893410">
              <w:t>APPLICANT_ACC</w:t>
            </w:r>
          </w:p>
        </w:tc>
        <w:tc>
          <w:tcPr>
            <w:tcW w:w="4140" w:type="dxa"/>
            <w:vAlign w:val="center"/>
          </w:tcPr>
          <w:p w14:paraId="7D89AD14" w14:textId="6AFB2C80" w:rsidR="00AC0C8E" w:rsidRPr="00893410" w:rsidRDefault="00AC0C8E" w:rsidP="00893410">
            <w:pPr>
              <w:pStyle w:val="ListParagraph"/>
              <w:ind w:left="0"/>
            </w:pPr>
          </w:p>
        </w:tc>
        <w:tc>
          <w:tcPr>
            <w:tcW w:w="3330" w:type="dxa"/>
            <w:vAlign w:val="center"/>
          </w:tcPr>
          <w:p w14:paraId="6A56080C" w14:textId="49D46D80" w:rsidR="00AC0C8E" w:rsidRPr="00893410" w:rsidRDefault="00AC0C8E" w:rsidP="00893410">
            <w:pPr>
              <w:pStyle w:val="ListParagraph"/>
              <w:ind w:left="0"/>
            </w:pPr>
            <w:r w:rsidRPr="00893410">
              <w:t>APPLICANT_ACC</w:t>
            </w:r>
          </w:p>
        </w:tc>
      </w:tr>
      <w:tr w:rsidR="00893410" w:rsidRPr="00893410" w14:paraId="669D02F0" w14:textId="017F96D2" w:rsidTr="00893410">
        <w:tc>
          <w:tcPr>
            <w:tcW w:w="3258" w:type="dxa"/>
            <w:vAlign w:val="center"/>
          </w:tcPr>
          <w:p w14:paraId="1A3552C6" w14:textId="77777777" w:rsidR="00AC0C8E" w:rsidRPr="00893410" w:rsidRDefault="00AC0C8E" w:rsidP="00893410">
            <w:r w:rsidRPr="00893410">
              <w:t>BENEFICIARY</w:t>
            </w:r>
          </w:p>
        </w:tc>
        <w:tc>
          <w:tcPr>
            <w:tcW w:w="4140" w:type="dxa"/>
            <w:vAlign w:val="center"/>
          </w:tcPr>
          <w:p w14:paraId="0AB54176" w14:textId="40E72C6D" w:rsidR="00AC0C8E" w:rsidRPr="00893410" w:rsidRDefault="00AC0C8E" w:rsidP="00893410">
            <w:pPr>
              <w:pStyle w:val="ListParagraph"/>
              <w:ind w:left="0"/>
            </w:pPr>
          </w:p>
        </w:tc>
        <w:tc>
          <w:tcPr>
            <w:tcW w:w="3330" w:type="dxa"/>
            <w:vAlign w:val="center"/>
          </w:tcPr>
          <w:p w14:paraId="16C99D54" w14:textId="7579A9CE" w:rsidR="00AC0C8E" w:rsidRPr="00893410" w:rsidRDefault="00AC0C8E" w:rsidP="00893410">
            <w:pPr>
              <w:pStyle w:val="ListParagraph"/>
              <w:ind w:left="0"/>
            </w:pPr>
            <w:r w:rsidRPr="00893410">
              <w:t>BENEFICIARY</w:t>
            </w:r>
          </w:p>
        </w:tc>
      </w:tr>
      <w:tr w:rsidR="00893410" w:rsidRPr="00893410" w14:paraId="3292020E" w14:textId="4FA56B58" w:rsidTr="00893410">
        <w:tc>
          <w:tcPr>
            <w:tcW w:w="3258" w:type="dxa"/>
            <w:vAlign w:val="center"/>
          </w:tcPr>
          <w:p w14:paraId="30869E6F" w14:textId="77777777" w:rsidR="00AC0C8E" w:rsidRPr="00893410" w:rsidRDefault="00AC0C8E" w:rsidP="00893410">
            <w:r w:rsidRPr="00893410">
              <w:t>BENEFICIARY_CUSTNO</w:t>
            </w:r>
          </w:p>
        </w:tc>
        <w:tc>
          <w:tcPr>
            <w:tcW w:w="4140" w:type="dxa"/>
            <w:vAlign w:val="center"/>
          </w:tcPr>
          <w:p w14:paraId="3778DBB8" w14:textId="7FA02A16" w:rsidR="00AC0C8E" w:rsidRPr="00893410" w:rsidRDefault="00AC0C8E" w:rsidP="00893410">
            <w:pPr>
              <w:pStyle w:val="ListParagraph"/>
              <w:ind w:left="0"/>
            </w:pPr>
          </w:p>
        </w:tc>
        <w:tc>
          <w:tcPr>
            <w:tcW w:w="3330" w:type="dxa"/>
            <w:vAlign w:val="center"/>
          </w:tcPr>
          <w:p w14:paraId="1813ED6B" w14:textId="577429AA" w:rsidR="00AC0C8E" w:rsidRPr="00893410" w:rsidRDefault="00AC0C8E" w:rsidP="00893410">
            <w:pPr>
              <w:pStyle w:val="ListParagraph"/>
              <w:ind w:left="0"/>
            </w:pPr>
            <w:r w:rsidRPr="00893410">
              <w:t>BENEFICIARY_CUSTNO</w:t>
            </w:r>
          </w:p>
        </w:tc>
      </w:tr>
      <w:tr w:rsidR="00893410" w:rsidRPr="00893410" w14:paraId="1D3B7F41" w14:textId="4F87E6F4" w:rsidTr="00893410">
        <w:tc>
          <w:tcPr>
            <w:tcW w:w="3258" w:type="dxa"/>
            <w:vAlign w:val="center"/>
          </w:tcPr>
          <w:p w14:paraId="26658F41" w14:textId="77777777" w:rsidR="00AC0C8E" w:rsidRPr="00893410" w:rsidRDefault="00AC0C8E" w:rsidP="00893410">
            <w:r w:rsidRPr="00893410">
              <w:t>BENEFICIARY_ACC</w:t>
            </w:r>
          </w:p>
        </w:tc>
        <w:tc>
          <w:tcPr>
            <w:tcW w:w="4140" w:type="dxa"/>
            <w:vAlign w:val="center"/>
          </w:tcPr>
          <w:p w14:paraId="213584FC" w14:textId="3E7B7BB0" w:rsidR="00AC0C8E" w:rsidRPr="00893410" w:rsidRDefault="00AC0C8E" w:rsidP="00893410">
            <w:pPr>
              <w:pStyle w:val="ListParagraph"/>
              <w:ind w:left="0"/>
            </w:pPr>
          </w:p>
        </w:tc>
        <w:tc>
          <w:tcPr>
            <w:tcW w:w="3330" w:type="dxa"/>
            <w:vAlign w:val="center"/>
          </w:tcPr>
          <w:p w14:paraId="2BB40A9D" w14:textId="1E6F32E8" w:rsidR="00AC0C8E" w:rsidRPr="00893410" w:rsidRDefault="00AC0C8E" w:rsidP="00893410">
            <w:pPr>
              <w:pStyle w:val="ListParagraph"/>
              <w:ind w:left="0"/>
            </w:pPr>
            <w:r w:rsidRPr="00893410">
              <w:t>BENEFICIARY_ACC</w:t>
            </w:r>
          </w:p>
        </w:tc>
      </w:tr>
      <w:tr w:rsidR="00893410" w:rsidRPr="00893410" w14:paraId="4C619977" w14:textId="3507F90F" w:rsidTr="00893410">
        <w:tc>
          <w:tcPr>
            <w:tcW w:w="3258" w:type="dxa"/>
            <w:vAlign w:val="center"/>
          </w:tcPr>
          <w:p w14:paraId="0E8DB3F0" w14:textId="77777777" w:rsidR="00AC0C8E" w:rsidRPr="00893410" w:rsidRDefault="00AC0C8E" w:rsidP="00893410">
            <w:r w:rsidRPr="00893410">
              <w:t>ACT_GOODS_DESC</w:t>
            </w:r>
          </w:p>
        </w:tc>
        <w:tc>
          <w:tcPr>
            <w:tcW w:w="4140" w:type="dxa"/>
            <w:vAlign w:val="center"/>
          </w:tcPr>
          <w:p w14:paraId="6D3CB110" w14:textId="77777777" w:rsidR="00AC0C8E" w:rsidRPr="00893410" w:rsidRDefault="00AC0C8E" w:rsidP="00893410">
            <w:pPr>
              <w:pStyle w:val="ListParagraph"/>
              <w:ind w:left="0"/>
            </w:pPr>
            <w:r w:rsidRPr="00893410">
              <w:t>ACT_GOODS_DESC</w:t>
            </w:r>
          </w:p>
        </w:tc>
        <w:tc>
          <w:tcPr>
            <w:tcW w:w="3330" w:type="dxa"/>
            <w:vAlign w:val="center"/>
          </w:tcPr>
          <w:p w14:paraId="0DEA8DFE" w14:textId="77777777" w:rsidR="00AC0C8E" w:rsidRPr="00893410" w:rsidRDefault="00AC0C8E" w:rsidP="00893410">
            <w:pPr>
              <w:pStyle w:val="ListParagraph"/>
              <w:ind w:left="0"/>
            </w:pPr>
          </w:p>
        </w:tc>
      </w:tr>
      <w:tr w:rsidR="00893410" w:rsidRPr="00893410" w14:paraId="7F960588" w14:textId="7A55FF12" w:rsidTr="00893410">
        <w:tc>
          <w:tcPr>
            <w:tcW w:w="3258" w:type="dxa"/>
            <w:vAlign w:val="center"/>
          </w:tcPr>
          <w:p w14:paraId="57493E39" w14:textId="77777777" w:rsidR="00AC0C8E" w:rsidRPr="00893410" w:rsidRDefault="00AC0C8E" w:rsidP="00893410">
            <w:r w:rsidRPr="00893410">
              <w:t>GOODSTYPE</w:t>
            </w:r>
          </w:p>
        </w:tc>
        <w:tc>
          <w:tcPr>
            <w:tcW w:w="4140" w:type="dxa"/>
            <w:vAlign w:val="center"/>
          </w:tcPr>
          <w:p w14:paraId="2FE5024D" w14:textId="77777777" w:rsidR="00AC0C8E" w:rsidRPr="00893410" w:rsidRDefault="00AC0C8E" w:rsidP="00893410">
            <w:pPr>
              <w:pStyle w:val="ListParagraph"/>
              <w:ind w:left="0"/>
            </w:pPr>
            <w:r w:rsidRPr="00893410">
              <w:t>GOODSTYPE</w:t>
            </w:r>
          </w:p>
        </w:tc>
        <w:tc>
          <w:tcPr>
            <w:tcW w:w="3330" w:type="dxa"/>
            <w:vAlign w:val="center"/>
          </w:tcPr>
          <w:p w14:paraId="50273F69" w14:textId="77777777" w:rsidR="00AC0C8E" w:rsidRPr="00893410" w:rsidRDefault="00AC0C8E" w:rsidP="00893410">
            <w:pPr>
              <w:pStyle w:val="ListParagraph"/>
              <w:ind w:left="0"/>
            </w:pPr>
          </w:p>
        </w:tc>
      </w:tr>
    </w:tbl>
    <w:p w14:paraId="395F3023" w14:textId="77777777" w:rsidR="002264C3" w:rsidRDefault="002264C3" w:rsidP="002264C3">
      <w:pPr>
        <w:pStyle w:val="ListParagraph"/>
      </w:pPr>
    </w:p>
    <w:p w14:paraId="13C6809D" w14:textId="7B9E3F11" w:rsidR="002264C3" w:rsidRDefault="002264C3" w:rsidP="002264C3">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p w14:paraId="5BFF7715" w14:textId="77777777" w:rsidR="0051739E" w:rsidRDefault="0051739E" w:rsidP="002264C3">
      <w:pPr>
        <w:pStyle w:val="ListParagraph"/>
        <w:ind w:left="0"/>
      </w:pPr>
    </w:p>
    <w:p w14:paraId="72885344" w14:textId="77777777" w:rsidR="0051739E" w:rsidRDefault="0051739E" w:rsidP="002264C3">
      <w:pPr>
        <w:pStyle w:val="ListParagraph"/>
        <w:ind w:left="0"/>
      </w:pPr>
    </w:p>
    <w:p w14:paraId="72EF5475" w14:textId="77777777" w:rsidR="0051739E" w:rsidRDefault="0051739E" w:rsidP="002264C3">
      <w:pPr>
        <w:pStyle w:val="ListParagraph"/>
        <w:ind w:left="0"/>
      </w:pPr>
    </w:p>
    <w:tbl>
      <w:tblPr>
        <w:tblStyle w:val="TableGrid"/>
        <w:tblW w:w="0" w:type="auto"/>
        <w:tblLook w:val="04A0" w:firstRow="1" w:lastRow="0" w:firstColumn="1" w:lastColumn="0" w:noHBand="0" w:noVBand="1"/>
      </w:tblPr>
      <w:tblGrid>
        <w:gridCol w:w="4022"/>
        <w:gridCol w:w="3745"/>
        <w:gridCol w:w="2735"/>
      </w:tblGrid>
      <w:tr w:rsidR="003A27EC" w:rsidRPr="003A27EC" w14:paraId="5C9CF462" w14:textId="72DA91C2" w:rsidTr="003A27EC">
        <w:trPr>
          <w:cnfStyle w:val="100000000000" w:firstRow="1" w:lastRow="0" w:firstColumn="0" w:lastColumn="0" w:oddVBand="0" w:evenVBand="0" w:oddHBand="0" w:evenHBand="0" w:firstRowFirstColumn="0" w:firstRowLastColumn="0" w:lastRowFirstColumn="0" w:lastRowLastColumn="0"/>
        </w:trPr>
        <w:tc>
          <w:tcPr>
            <w:tcW w:w="4153" w:type="dxa"/>
            <w:vAlign w:val="center"/>
          </w:tcPr>
          <w:p w14:paraId="6287F6FA" w14:textId="77777777" w:rsidR="0051739E" w:rsidRPr="003A27EC" w:rsidRDefault="0051739E" w:rsidP="003A27EC">
            <w:pPr>
              <w:pStyle w:val="ListParagraph"/>
              <w:ind w:left="0"/>
            </w:pPr>
          </w:p>
          <w:p w14:paraId="4140CEF7" w14:textId="23A1EA1B" w:rsidR="0051739E" w:rsidRPr="003A27EC" w:rsidRDefault="00DB3867" w:rsidP="003A27EC">
            <w:pPr>
              <w:pStyle w:val="ListParagraph"/>
              <w:ind w:left="0"/>
            </w:pPr>
            <w:r>
              <w:t>#</w:t>
            </w:r>
            <w:r w:rsidR="0051739E" w:rsidRPr="003A27EC">
              <w:t>CAROUSELTRANSACTIONS</w:t>
            </w:r>
          </w:p>
          <w:p w14:paraId="6E50C1F4" w14:textId="77777777" w:rsidR="0051739E" w:rsidRPr="003A27EC" w:rsidRDefault="0051739E" w:rsidP="003A27EC">
            <w:pPr>
              <w:pStyle w:val="ListParagraph"/>
              <w:ind w:left="0"/>
            </w:pPr>
          </w:p>
        </w:tc>
        <w:tc>
          <w:tcPr>
            <w:tcW w:w="3889" w:type="dxa"/>
            <w:vAlign w:val="center"/>
          </w:tcPr>
          <w:p w14:paraId="57831D14" w14:textId="77777777" w:rsidR="0051739E" w:rsidRPr="003A27EC" w:rsidRDefault="0051739E" w:rsidP="003A27EC">
            <w:pPr>
              <w:pStyle w:val="ListParagraph"/>
              <w:ind w:left="0"/>
            </w:pPr>
          </w:p>
          <w:p w14:paraId="2B2DA0E2" w14:textId="0BDC0BF9" w:rsidR="0051739E" w:rsidRPr="003A27EC" w:rsidRDefault="00DB3867" w:rsidP="003A27EC">
            <w:pPr>
              <w:pStyle w:val="ListParagraph"/>
              <w:ind w:left="0"/>
              <w:rPr>
                <w:b w:val="0"/>
              </w:rPr>
            </w:pPr>
            <w:r>
              <w:t>#</w:t>
            </w:r>
            <w:r w:rsidR="0051739E" w:rsidRPr="003A27EC">
              <w:t>MULTI_DRAWINGS_HIST</w:t>
            </w:r>
          </w:p>
          <w:p w14:paraId="1081BF84" w14:textId="3AE3787D" w:rsidR="0051739E" w:rsidRPr="003A27EC" w:rsidRDefault="0051739E" w:rsidP="003A27EC">
            <w:pPr>
              <w:pStyle w:val="ListParagraph"/>
              <w:ind w:left="0"/>
              <w:rPr>
                <w:b w:val="0"/>
              </w:rPr>
            </w:pPr>
          </w:p>
        </w:tc>
        <w:tc>
          <w:tcPr>
            <w:tcW w:w="2686" w:type="dxa"/>
            <w:vAlign w:val="center"/>
          </w:tcPr>
          <w:p w14:paraId="151AB302" w14:textId="77777777" w:rsidR="0051739E" w:rsidRPr="003A27EC" w:rsidRDefault="0051739E" w:rsidP="003A27EC">
            <w:pPr>
              <w:pStyle w:val="ListParagraph"/>
              <w:ind w:left="0"/>
            </w:pPr>
          </w:p>
          <w:p w14:paraId="4616A8C0" w14:textId="633F7A95" w:rsidR="0051739E" w:rsidRPr="003A27EC" w:rsidRDefault="00DB3867" w:rsidP="003A27EC">
            <w:pPr>
              <w:pStyle w:val="ListParagraph"/>
              <w:ind w:left="0"/>
            </w:pPr>
            <w:r>
              <w:t>#</w:t>
            </w:r>
            <w:r w:rsidR="0051739E" w:rsidRPr="003A27EC">
              <w:t>MULTI_LC_HIST</w:t>
            </w:r>
          </w:p>
        </w:tc>
      </w:tr>
      <w:tr w:rsidR="003A27EC" w:rsidRPr="003A27EC" w14:paraId="76054F28" w14:textId="6E54AF87" w:rsidTr="003A27EC">
        <w:tc>
          <w:tcPr>
            <w:tcW w:w="4153" w:type="dxa"/>
            <w:vAlign w:val="center"/>
          </w:tcPr>
          <w:p w14:paraId="0C582DBE" w14:textId="77777777" w:rsidR="0051739E" w:rsidRPr="003A27EC" w:rsidRDefault="0051739E" w:rsidP="003A27EC">
            <w:r w:rsidRPr="003A27EC">
              <w:t>ID</w:t>
            </w:r>
          </w:p>
        </w:tc>
        <w:tc>
          <w:tcPr>
            <w:tcW w:w="3889" w:type="dxa"/>
            <w:vAlign w:val="center"/>
          </w:tcPr>
          <w:p w14:paraId="2DDF9935" w14:textId="77777777" w:rsidR="0051739E" w:rsidRPr="003A27EC" w:rsidRDefault="0051739E" w:rsidP="003A27EC">
            <w:pPr>
              <w:pStyle w:val="ListParagraph"/>
              <w:ind w:left="0"/>
            </w:pPr>
            <w:r w:rsidRPr="003A27EC">
              <w:t>ID</w:t>
            </w:r>
          </w:p>
        </w:tc>
        <w:tc>
          <w:tcPr>
            <w:tcW w:w="2686" w:type="dxa"/>
            <w:vAlign w:val="center"/>
          </w:tcPr>
          <w:p w14:paraId="41DECFD2" w14:textId="77777777" w:rsidR="0051739E" w:rsidRPr="003A27EC" w:rsidRDefault="0051739E" w:rsidP="003A27EC">
            <w:pPr>
              <w:pStyle w:val="ListParagraph"/>
              <w:ind w:left="0"/>
            </w:pPr>
          </w:p>
        </w:tc>
      </w:tr>
      <w:tr w:rsidR="003A27EC" w:rsidRPr="003A27EC" w14:paraId="41C40E3E" w14:textId="1BD775D8" w:rsidTr="003A27EC">
        <w:tc>
          <w:tcPr>
            <w:tcW w:w="4153" w:type="dxa"/>
            <w:vAlign w:val="center"/>
          </w:tcPr>
          <w:p w14:paraId="44BAA79E" w14:textId="77777777" w:rsidR="0051739E" w:rsidRPr="003A27EC" w:rsidRDefault="0051739E" w:rsidP="003A27EC">
            <w:r w:rsidRPr="003A27EC">
              <w:t>FOCALENTITY</w:t>
            </w:r>
          </w:p>
        </w:tc>
        <w:tc>
          <w:tcPr>
            <w:tcW w:w="3889" w:type="dxa"/>
            <w:vAlign w:val="center"/>
          </w:tcPr>
          <w:p w14:paraId="47BD3C6D" w14:textId="2E16F92E" w:rsidR="0051739E" w:rsidRPr="003A27EC" w:rsidRDefault="0051739E" w:rsidP="003A27EC"/>
        </w:tc>
        <w:tc>
          <w:tcPr>
            <w:tcW w:w="2686" w:type="dxa"/>
            <w:vAlign w:val="center"/>
          </w:tcPr>
          <w:p w14:paraId="33D0AF0B" w14:textId="45E1FF58" w:rsidR="0051739E" w:rsidRPr="003A27EC" w:rsidRDefault="0051739E" w:rsidP="003A27EC">
            <w:r w:rsidRPr="003A27EC">
              <w:t xml:space="preserve">The FOCALENTITY is populated with </w:t>
            </w:r>
            <w:r w:rsidRPr="003A27EC">
              <w:rPr>
                <w:b/>
              </w:rPr>
              <w:t>APPLICANT_CUSTNO,</w:t>
            </w:r>
            <w:r w:rsidRPr="003A27EC">
              <w:t xml:space="preserve"> if absent then the field is populated with </w:t>
            </w:r>
            <w:r w:rsidRPr="003A27EC">
              <w:rPr>
                <w:b/>
              </w:rPr>
              <w:t>APPLICANT</w:t>
            </w:r>
            <w:r w:rsidRPr="003A27EC">
              <w:t xml:space="preserve">.  If both these fields are absent then the field is populated with the </w:t>
            </w:r>
            <w:r w:rsidRPr="003A27EC">
              <w:rPr>
                <w:b/>
              </w:rPr>
              <w:t>ID</w:t>
            </w:r>
          </w:p>
        </w:tc>
      </w:tr>
      <w:tr w:rsidR="003A27EC" w:rsidRPr="003A27EC" w14:paraId="749347AE" w14:textId="67D80F16" w:rsidTr="003A27EC">
        <w:tc>
          <w:tcPr>
            <w:tcW w:w="4153" w:type="dxa"/>
            <w:vAlign w:val="center"/>
          </w:tcPr>
          <w:p w14:paraId="196348E7" w14:textId="77777777" w:rsidR="0051739E" w:rsidRPr="003A27EC" w:rsidRDefault="0051739E" w:rsidP="003A27EC">
            <w:r w:rsidRPr="003A27EC">
              <w:t>OLD_LC_NUMBER</w:t>
            </w:r>
          </w:p>
        </w:tc>
        <w:tc>
          <w:tcPr>
            <w:tcW w:w="3889" w:type="dxa"/>
            <w:vAlign w:val="center"/>
          </w:tcPr>
          <w:p w14:paraId="10F07A5F" w14:textId="42622337" w:rsidR="0051739E" w:rsidRPr="003A27EC" w:rsidRDefault="0051739E" w:rsidP="003A27EC">
            <w:pPr>
              <w:pStyle w:val="ListParagraph"/>
              <w:ind w:left="0"/>
            </w:pPr>
          </w:p>
        </w:tc>
        <w:tc>
          <w:tcPr>
            <w:tcW w:w="2686" w:type="dxa"/>
            <w:vAlign w:val="center"/>
          </w:tcPr>
          <w:p w14:paraId="66C7B3E1" w14:textId="0A0DA9BD" w:rsidR="0051739E" w:rsidRPr="003A27EC" w:rsidRDefault="0051739E" w:rsidP="003A27EC">
            <w:pPr>
              <w:pStyle w:val="ListParagraph"/>
              <w:ind w:left="0"/>
            </w:pPr>
            <w:r w:rsidRPr="003A27EC">
              <w:t>OLD_LC_NUMBER</w:t>
            </w:r>
          </w:p>
        </w:tc>
      </w:tr>
      <w:tr w:rsidR="003A27EC" w:rsidRPr="003A27EC" w14:paraId="62C9FCF3" w14:textId="164CA65E" w:rsidTr="003A27EC">
        <w:tc>
          <w:tcPr>
            <w:tcW w:w="4153" w:type="dxa"/>
            <w:vAlign w:val="center"/>
          </w:tcPr>
          <w:p w14:paraId="5131CEC1" w14:textId="77777777" w:rsidR="0051739E" w:rsidRPr="003A27EC" w:rsidRDefault="0051739E" w:rsidP="003A27EC">
            <w:r w:rsidRPr="003A27EC">
              <w:t>LC_TYPE</w:t>
            </w:r>
          </w:p>
        </w:tc>
        <w:tc>
          <w:tcPr>
            <w:tcW w:w="3889" w:type="dxa"/>
            <w:vAlign w:val="center"/>
          </w:tcPr>
          <w:p w14:paraId="7ED59535" w14:textId="49EDD616" w:rsidR="0051739E" w:rsidRPr="003A27EC" w:rsidRDefault="0051739E" w:rsidP="003A27EC">
            <w:pPr>
              <w:pStyle w:val="ListParagraph"/>
              <w:ind w:left="0"/>
            </w:pPr>
          </w:p>
        </w:tc>
        <w:tc>
          <w:tcPr>
            <w:tcW w:w="2686" w:type="dxa"/>
            <w:vAlign w:val="center"/>
          </w:tcPr>
          <w:p w14:paraId="15971FA5" w14:textId="4935782C" w:rsidR="0051739E" w:rsidRPr="003A27EC" w:rsidRDefault="0051739E" w:rsidP="003A27EC">
            <w:pPr>
              <w:pStyle w:val="ListParagraph"/>
              <w:ind w:left="0"/>
            </w:pPr>
            <w:r w:rsidRPr="003A27EC">
              <w:t>LC_TYPE</w:t>
            </w:r>
          </w:p>
        </w:tc>
      </w:tr>
      <w:tr w:rsidR="003A27EC" w:rsidRPr="003A27EC" w14:paraId="226C15B2" w14:textId="61A5B8F5" w:rsidTr="003A27EC">
        <w:tc>
          <w:tcPr>
            <w:tcW w:w="4153" w:type="dxa"/>
            <w:vAlign w:val="center"/>
          </w:tcPr>
          <w:p w14:paraId="79F9E94A" w14:textId="77777777" w:rsidR="0051739E" w:rsidRPr="003A27EC" w:rsidRDefault="0051739E" w:rsidP="003A27EC">
            <w:r w:rsidRPr="003A27EC">
              <w:lastRenderedPageBreak/>
              <w:t>DRAWING_TYPE</w:t>
            </w:r>
          </w:p>
        </w:tc>
        <w:tc>
          <w:tcPr>
            <w:tcW w:w="3889" w:type="dxa"/>
            <w:vAlign w:val="center"/>
          </w:tcPr>
          <w:p w14:paraId="0377B51F" w14:textId="77777777" w:rsidR="0051739E" w:rsidRPr="003A27EC" w:rsidRDefault="0051739E" w:rsidP="003A27EC">
            <w:pPr>
              <w:pStyle w:val="ListParagraph"/>
              <w:ind w:left="0"/>
            </w:pPr>
            <w:r w:rsidRPr="003A27EC">
              <w:t>DRAWING_TYPE</w:t>
            </w:r>
          </w:p>
        </w:tc>
        <w:tc>
          <w:tcPr>
            <w:tcW w:w="2686" w:type="dxa"/>
            <w:vAlign w:val="center"/>
          </w:tcPr>
          <w:p w14:paraId="2DB57BCD" w14:textId="77777777" w:rsidR="0051739E" w:rsidRPr="003A27EC" w:rsidRDefault="0051739E" w:rsidP="003A27EC">
            <w:pPr>
              <w:pStyle w:val="ListParagraph"/>
              <w:ind w:left="0"/>
            </w:pPr>
          </w:p>
        </w:tc>
      </w:tr>
      <w:tr w:rsidR="003A27EC" w:rsidRPr="003A27EC" w14:paraId="57137957" w14:textId="265B376C" w:rsidTr="003A27EC">
        <w:tc>
          <w:tcPr>
            <w:tcW w:w="4153" w:type="dxa"/>
            <w:vAlign w:val="center"/>
          </w:tcPr>
          <w:p w14:paraId="27890051" w14:textId="77777777" w:rsidR="00893410" w:rsidRPr="003A27EC" w:rsidRDefault="00893410" w:rsidP="003A27EC">
            <w:r w:rsidRPr="003A27EC">
              <w:t>COUNTRY_ORIG</w:t>
            </w:r>
          </w:p>
        </w:tc>
        <w:tc>
          <w:tcPr>
            <w:tcW w:w="3889" w:type="dxa"/>
            <w:vAlign w:val="center"/>
          </w:tcPr>
          <w:p w14:paraId="4DDDF52C" w14:textId="37D0B4A0" w:rsidR="00893410" w:rsidRPr="003A27EC" w:rsidRDefault="00893410" w:rsidP="003A27EC">
            <w:pPr>
              <w:pStyle w:val="ListParagraph"/>
              <w:ind w:left="0"/>
            </w:pPr>
          </w:p>
        </w:tc>
        <w:tc>
          <w:tcPr>
            <w:tcW w:w="2686" w:type="dxa"/>
            <w:vAlign w:val="center"/>
          </w:tcPr>
          <w:p w14:paraId="1469FCCF" w14:textId="1A30C366" w:rsidR="00893410" w:rsidRPr="003A27EC" w:rsidRDefault="00893410" w:rsidP="003A27EC">
            <w:pPr>
              <w:pStyle w:val="ListParagraph"/>
              <w:ind w:left="0"/>
            </w:pPr>
            <w:r w:rsidRPr="003A27EC">
              <w:t>COUNTRY_ORIG</w:t>
            </w:r>
          </w:p>
        </w:tc>
      </w:tr>
      <w:tr w:rsidR="003A27EC" w:rsidRPr="003A27EC" w14:paraId="621B935C" w14:textId="41144B1E" w:rsidTr="003A27EC">
        <w:tc>
          <w:tcPr>
            <w:tcW w:w="4153" w:type="dxa"/>
            <w:vAlign w:val="center"/>
          </w:tcPr>
          <w:p w14:paraId="2122EF13" w14:textId="77777777" w:rsidR="00893410" w:rsidRPr="003A27EC" w:rsidRDefault="00893410" w:rsidP="003A27EC">
            <w:r w:rsidRPr="003A27EC">
              <w:t>SHIP_FM_COUNTRY</w:t>
            </w:r>
          </w:p>
        </w:tc>
        <w:tc>
          <w:tcPr>
            <w:tcW w:w="3889" w:type="dxa"/>
            <w:vAlign w:val="center"/>
          </w:tcPr>
          <w:p w14:paraId="543A7807" w14:textId="5CAE3CAF" w:rsidR="00893410" w:rsidRPr="003A27EC" w:rsidRDefault="00893410" w:rsidP="003A27EC">
            <w:pPr>
              <w:pStyle w:val="ListParagraph"/>
              <w:ind w:left="0"/>
            </w:pPr>
          </w:p>
        </w:tc>
        <w:tc>
          <w:tcPr>
            <w:tcW w:w="2686" w:type="dxa"/>
            <w:vAlign w:val="center"/>
          </w:tcPr>
          <w:p w14:paraId="4292A766" w14:textId="5BC4E523" w:rsidR="00893410" w:rsidRPr="003A27EC" w:rsidRDefault="00893410" w:rsidP="003A27EC">
            <w:pPr>
              <w:pStyle w:val="ListParagraph"/>
              <w:ind w:left="0"/>
            </w:pPr>
            <w:r w:rsidRPr="003A27EC">
              <w:t>SHIP_FM_COUNTRY</w:t>
            </w:r>
          </w:p>
        </w:tc>
      </w:tr>
      <w:tr w:rsidR="003A27EC" w:rsidRPr="003A27EC" w14:paraId="19B0FC4B" w14:textId="0F2CC44E" w:rsidTr="003A27EC">
        <w:tc>
          <w:tcPr>
            <w:tcW w:w="4153" w:type="dxa"/>
            <w:vAlign w:val="center"/>
          </w:tcPr>
          <w:p w14:paraId="56F12310" w14:textId="77777777" w:rsidR="00893410" w:rsidRPr="003A27EC" w:rsidRDefault="00893410" w:rsidP="003A27EC">
            <w:r w:rsidRPr="003A27EC">
              <w:t>SHIP_TO_COUNTRY</w:t>
            </w:r>
          </w:p>
        </w:tc>
        <w:tc>
          <w:tcPr>
            <w:tcW w:w="3889" w:type="dxa"/>
            <w:vAlign w:val="center"/>
          </w:tcPr>
          <w:p w14:paraId="7BDAF334" w14:textId="235AE842" w:rsidR="00893410" w:rsidRPr="003A27EC" w:rsidRDefault="00893410" w:rsidP="003A27EC">
            <w:pPr>
              <w:pStyle w:val="ListParagraph"/>
              <w:ind w:left="0"/>
            </w:pPr>
          </w:p>
        </w:tc>
        <w:tc>
          <w:tcPr>
            <w:tcW w:w="2686" w:type="dxa"/>
            <w:vAlign w:val="center"/>
          </w:tcPr>
          <w:p w14:paraId="4373AC6B" w14:textId="2B975BB0" w:rsidR="00893410" w:rsidRPr="003A27EC" w:rsidRDefault="00893410" w:rsidP="003A27EC">
            <w:pPr>
              <w:pStyle w:val="ListParagraph"/>
              <w:ind w:left="0"/>
            </w:pPr>
            <w:r w:rsidRPr="003A27EC">
              <w:t>SHIP_TO_COUNTRY</w:t>
            </w:r>
          </w:p>
        </w:tc>
      </w:tr>
      <w:tr w:rsidR="003A27EC" w:rsidRPr="003A27EC" w14:paraId="76CE2B10" w14:textId="47AA54AB" w:rsidTr="003A27EC">
        <w:tc>
          <w:tcPr>
            <w:tcW w:w="4153" w:type="dxa"/>
            <w:vAlign w:val="center"/>
          </w:tcPr>
          <w:p w14:paraId="35CB7A06" w14:textId="77777777" w:rsidR="00893410" w:rsidRPr="003A27EC" w:rsidRDefault="00893410" w:rsidP="003A27EC">
            <w:r w:rsidRPr="003A27EC">
              <w:t>VESSEL_NAME</w:t>
            </w:r>
          </w:p>
        </w:tc>
        <w:tc>
          <w:tcPr>
            <w:tcW w:w="3889" w:type="dxa"/>
            <w:vAlign w:val="center"/>
          </w:tcPr>
          <w:p w14:paraId="5A151B89" w14:textId="718CE7EB" w:rsidR="00893410" w:rsidRPr="003A27EC" w:rsidRDefault="00893410" w:rsidP="003A27EC">
            <w:pPr>
              <w:pStyle w:val="ListParagraph"/>
              <w:ind w:left="0"/>
            </w:pPr>
          </w:p>
        </w:tc>
        <w:tc>
          <w:tcPr>
            <w:tcW w:w="2686" w:type="dxa"/>
            <w:vAlign w:val="center"/>
          </w:tcPr>
          <w:p w14:paraId="6C7F0F1E" w14:textId="68A53EF5" w:rsidR="00893410" w:rsidRPr="003A27EC" w:rsidRDefault="00893410" w:rsidP="003A27EC">
            <w:pPr>
              <w:pStyle w:val="ListParagraph"/>
              <w:ind w:left="0"/>
            </w:pPr>
            <w:r w:rsidRPr="003A27EC">
              <w:t>VESSEL_NAME</w:t>
            </w:r>
          </w:p>
        </w:tc>
      </w:tr>
      <w:tr w:rsidR="003A27EC" w:rsidRPr="003A27EC" w14:paraId="2AB2DFA5" w14:textId="6173DA6C" w:rsidTr="003A27EC">
        <w:tc>
          <w:tcPr>
            <w:tcW w:w="4153" w:type="dxa"/>
            <w:vAlign w:val="center"/>
          </w:tcPr>
          <w:p w14:paraId="5E56EBEA" w14:textId="77777777" w:rsidR="00893410" w:rsidRPr="003A27EC" w:rsidRDefault="00893410" w:rsidP="003A27EC">
            <w:r w:rsidRPr="003A27EC">
              <w:t>VOYAGE_NUMBER</w:t>
            </w:r>
          </w:p>
        </w:tc>
        <w:tc>
          <w:tcPr>
            <w:tcW w:w="3889" w:type="dxa"/>
            <w:vAlign w:val="center"/>
          </w:tcPr>
          <w:p w14:paraId="47A54773" w14:textId="45AA0833" w:rsidR="00893410" w:rsidRPr="003A27EC" w:rsidRDefault="00893410" w:rsidP="003A27EC">
            <w:pPr>
              <w:pStyle w:val="ListParagraph"/>
              <w:ind w:left="0"/>
            </w:pPr>
          </w:p>
        </w:tc>
        <w:tc>
          <w:tcPr>
            <w:tcW w:w="2686" w:type="dxa"/>
            <w:vAlign w:val="center"/>
          </w:tcPr>
          <w:p w14:paraId="348F4A0F" w14:textId="266D3CE9" w:rsidR="00893410" w:rsidRPr="003A27EC" w:rsidRDefault="00893410" w:rsidP="003A27EC">
            <w:pPr>
              <w:pStyle w:val="ListParagraph"/>
              <w:ind w:left="0"/>
            </w:pPr>
            <w:r w:rsidRPr="003A27EC">
              <w:t>VOYAGE_NUMBER</w:t>
            </w:r>
          </w:p>
        </w:tc>
      </w:tr>
      <w:tr w:rsidR="003A27EC" w:rsidRPr="003A27EC" w14:paraId="4A80FC0D" w14:textId="7818FFB5" w:rsidTr="003A27EC">
        <w:tc>
          <w:tcPr>
            <w:tcW w:w="4153" w:type="dxa"/>
            <w:vAlign w:val="center"/>
          </w:tcPr>
          <w:p w14:paraId="2B3A80C1" w14:textId="77777777" w:rsidR="00893410" w:rsidRPr="003A27EC" w:rsidRDefault="00893410" w:rsidP="003A27EC">
            <w:r w:rsidRPr="003A27EC">
              <w:t>DOCUMENT_AMOUNT</w:t>
            </w:r>
          </w:p>
        </w:tc>
        <w:tc>
          <w:tcPr>
            <w:tcW w:w="3889" w:type="dxa"/>
            <w:vAlign w:val="center"/>
          </w:tcPr>
          <w:p w14:paraId="7E6A2E59" w14:textId="77777777" w:rsidR="00893410" w:rsidRPr="003A27EC" w:rsidRDefault="00893410" w:rsidP="003A27EC">
            <w:pPr>
              <w:pStyle w:val="ListParagraph"/>
              <w:ind w:left="0"/>
            </w:pPr>
            <w:r w:rsidRPr="003A27EC">
              <w:t>DOCUMENT_AMOUNT</w:t>
            </w:r>
          </w:p>
        </w:tc>
        <w:tc>
          <w:tcPr>
            <w:tcW w:w="2686" w:type="dxa"/>
            <w:vAlign w:val="center"/>
          </w:tcPr>
          <w:p w14:paraId="7216AFEC" w14:textId="77777777" w:rsidR="00893410" w:rsidRPr="003A27EC" w:rsidRDefault="00893410" w:rsidP="003A27EC">
            <w:pPr>
              <w:pStyle w:val="ListParagraph"/>
              <w:ind w:left="0"/>
            </w:pPr>
          </w:p>
        </w:tc>
      </w:tr>
      <w:tr w:rsidR="003A27EC" w:rsidRPr="003A27EC" w14:paraId="7619FF8E" w14:textId="6B67E399" w:rsidTr="003A27EC">
        <w:tc>
          <w:tcPr>
            <w:tcW w:w="4153" w:type="dxa"/>
            <w:vAlign w:val="center"/>
          </w:tcPr>
          <w:p w14:paraId="515251F8" w14:textId="77777777" w:rsidR="00893410" w:rsidRPr="003A27EC" w:rsidRDefault="00893410" w:rsidP="003A27EC">
            <w:r w:rsidRPr="003A27EC">
              <w:t>LC_AMOUNT</w:t>
            </w:r>
          </w:p>
        </w:tc>
        <w:tc>
          <w:tcPr>
            <w:tcW w:w="3889" w:type="dxa"/>
            <w:vAlign w:val="center"/>
          </w:tcPr>
          <w:p w14:paraId="5E1F695D" w14:textId="6E35508C" w:rsidR="00893410" w:rsidRPr="003A27EC" w:rsidRDefault="00893410" w:rsidP="003A27EC">
            <w:pPr>
              <w:pStyle w:val="ListParagraph"/>
              <w:ind w:left="0"/>
            </w:pPr>
          </w:p>
        </w:tc>
        <w:tc>
          <w:tcPr>
            <w:tcW w:w="2686" w:type="dxa"/>
            <w:vAlign w:val="center"/>
          </w:tcPr>
          <w:p w14:paraId="0B934FF5" w14:textId="7C324A23" w:rsidR="00893410" w:rsidRPr="003A27EC" w:rsidRDefault="00893410" w:rsidP="003A27EC">
            <w:pPr>
              <w:pStyle w:val="ListParagraph"/>
              <w:ind w:left="0"/>
            </w:pPr>
            <w:r w:rsidRPr="003A27EC">
              <w:t>LC_AMOUNT</w:t>
            </w:r>
          </w:p>
        </w:tc>
      </w:tr>
      <w:tr w:rsidR="003A27EC" w:rsidRPr="003A27EC" w14:paraId="7E5AB28C" w14:textId="2D6F28B8" w:rsidTr="003A27EC">
        <w:tc>
          <w:tcPr>
            <w:tcW w:w="4153" w:type="dxa"/>
            <w:vAlign w:val="center"/>
          </w:tcPr>
          <w:p w14:paraId="5E6DE491" w14:textId="77777777" w:rsidR="00893410" w:rsidRPr="003A27EC" w:rsidRDefault="00893410" w:rsidP="003A27EC">
            <w:r w:rsidRPr="003A27EC">
              <w:t>LC_NUMBER</w:t>
            </w:r>
          </w:p>
        </w:tc>
        <w:tc>
          <w:tcPr>
            <w:tcW w:w="3889" w:type="dxa"/>
            <w:vAlign w:val="center"/>
          </w:tcPr>
          <w:p w14:paraId="38E683CA" w14:textId="0E6005BF" w:rsidR="00893410" w:rsidRPr="003A27EC" w:rsidRDefault="00893410" w:rsidP="003A27EC">
            <w:pPr>
              <w:pStyle w:val="ListParagraph"/>
              <w:ind w:left="0"/>
            </w:pPr>
          </w:p>
        </w:tc>
        <w:tc>
          <w:tcPr>
            <w:tcW w:w="2686" w:type="dxa"/>
            <w:vAlign w:val="center"/>
          </w:tcPr>
          <w:p w14:paraId="1C79F5F6" w14:textId="30530C9D" w:rsidR="00893410" w:rsidRPr="003A27EC" w:rsidRDefault="00893410" w:rsidP="003A27EC">
            <w:pPr>
              <w:pStyle w:val="ListParagraph"/>
              <w:ind w:left="0"/>
            </w:pPr>
            <w:r w:rsidRPr="003A27EC">
              <w:t>LC_NUMBER</w:t>
            </w:r>
          </w:p>
        </w:tc>
      </w:tr>
      <w:tr w:rsidR="003A27EC" w:rsidRPr="003A27EC" w14:paraId="67B1D8B9" w14:textId="0DDD8D0D" w:rsidTr="003A27EC">
        <w:tc>
          <w:tcPr>
            <w:tcW w:w="4153" w:type="dxa"/>
            <w:vAlign w:val="center"/>
          </w:tcPr>
          <w:p w14:paraId="7880A0B6" w14:textId="77777777" w:rsidR="00893410" w:rsidRPr="003A27EC" w:rsidRDefault="00893410" w:rsidP="003A27EC">
            <w:r w:rsidRPr="003A27EC">
              <w:t>TRANS_DATE</w:t>
            </w:r>
          </w:p>
        </w:tc>
        <w:tc>
          <w:tcPr>
            <w:tcW w:w="3889" w:type="dxa"/>
            <w:vAlign w:val="center"/>
          </w:tcPr>
          <w:p w14:paraId="79A2700F" w14:textId="14C91FAB" w:rsidR="00893410" w:rsidRPr="003A27EC" w:rsidRDefault="00893410" w:rsidP="003A27EC">
            <w:pPr>
              <w:pStyle w:val="ListParagraph"/>
              <w:ind w:left="0"/>
            </w:pPr>
          </w:p>
        </w:tc>
        <w:tc>
          <w:tcPr>
            <w:tcW w:w="2686" w:type="dxa"/>
            <w:vAlign w:val="center"/>
          </w:tcPr>
          <w:p w14:paraId="0778E56C" w14:textId="7D17AC16" w:rsidR="00893410" w:rsidRPr="003A27EC" w:rsidRDefault="00893410" w:rsidP="003A27EC">
            <w:pPr>
              <w:pStyle w:val="ListParagraph"/>
              <w:ind w:left="0"/>
            </w:pPr>
            <w:r w:rsidRPr="003A27EC">
              <w:t>ISSUE_DATE</w:t>
            </w:r>
          </w:p>
        </w:tc>
      </w:tr>
      <w:tr w:rsidR="003A27EC" w:rsidRPr="003A27EC" w14:paraId="3794EDB5" w14:textId="44060E77" w:rsidTr="003A27EC">
        <w:tc>
          <w:tcPr>
            <w:tcW w:w="4153" w:type="dxa"/>
            <w:vAlign w:val="center"/>
          </w:tcPr>
          <w:p w14:paraId="2CD412FD" w14:textId="77777777" w:rsidR="00893410" w:rsidRPr="003A27EC" w:rsidRDefault="00893410" w:rsidP="003A27EC">
            <w:r w:rsidRPr="003A27EC">
              <w:t>VALUE_DATE</w:t>
            </w:r>
          </w:p>
        </w:tc>
        <w:tc>
          <w:tcPr>
            <w:tcW w:w="3889" w:type="dxa"/>
            <w:vAlign w:val="center"/>
          </w:tcPr>
          <w:p w14:paraId="5EE94F52" w14:textId="77777777" w:rsidR="00893410" w:rsidRPr="003A27EC" w:rsidRDefault="00893410" w:rsidP="003A27EC">
            <w:pPr>
              <w:pStyle w:val="ListParagraph"/>
              <w:ind w:left="0"/>
            </w:pPr>
            <w:r w:rsidRPr="003A27EC">
              <w:t>VALUE_DATE</w:t>
            </w:r>
          </w:p>
        </w:tc>
        <w:tc>
          <w:tcPr>
            <w:tcW w:w="2686" w:type="dxa"/>
            <w:vAlign w:val="center"/>
          </w:tcPr>
          <w:p w14:paraId="3765C7D8" w14:textId="77777777" w:rsidR="00893410" w:rsidRPr="003A27EC" w:rsidRDefault="00893410" w:rsidP="003A27EC">
            <w:pPr>
              <w:pStyle w:val="ListParagraph"/>
              <w:ind w:left="0"/>
            </w:pPr>
          </w:p>
        </w:tc>
      </w:tr>
      <w:tr w:rsidR="003A27EC" w:rsidRPr="003A27EC" w14:paraId="1E46B333" w14:textId="56B0706D" w:rsidTr="003A27EC">
        <w:tc>
          <w:tcPr>
            <w:tcW w:w="4153" w:type="dxa"/>
            <w:vAlign w:val="center"/>
          </w:tcPr>
          <w:p w14:paraId="67700853" w14:textId="77777777" w:rsidR="00893410" w:rsidRPr="003A27EC" w:rsidRDefault="00893410" w:rsidP="003A27EC">
            <w:r w:rsidRPr="003A27EC">
              <w:t>DATE_TIME</w:t>
            </w:r>
          </w:p>
        </w:tc>
        <w:tc>
          <w:tcPr>
            <w:tcW w:w="3889" w:type="dxa"/>
            <w:vAlign w:val="center"/>
          </w:tcPr>
          <w:p w14:paraId="4FFC549C" w14:textId="77777777" w:rsidR="00893410" w:rsidRPr="003A27EC" w:rsidRDefault="00893410" w:rsidP="003A27EC">
            <w:pPr>
              <w:pStyle w:val="ListParagraph"/>
              <w:ind w:left="0"/>
            </w:pPr>
            <w:r w:rsidRPr="003A27EC">
              <w:t>DATE_TIME</w:t>
            </w:r>
          </w:p>
        </w:tc>
        <w:tc>
          <w:tcPr>
            <w:tcW w:w="2686" w:type="dxa"/>
            <w:vAlign w:val="center"/>
          </w:tcPr>
          <w:p w14:paraId="49D5DFF6" w14:textId="77777777" w:rsidR="00893410" w:rsidRPr="003A27EC" w:rsidRDefault="00893410" w:rsidP="003A27EC">
            <w:pPr>
              <w:pStyle w:val="ListParagraph"/>
              <w:ind w:left="0"/>
            </w:pPr>
          </w:p>
        </w:tc>
      </w:tr>
      <w:tr w:rsidR="003A27EC" w:rsidRPr="003A27EC" w14:paraId="6A5AFD8A" w14:textId="2CFDBC75" w:rsidTr="003A27EC">
        <w:tc>
          <w:tcPr>
            <w:tcW w:w="4153" w:type="dxa"/>
            <w:vAlign w:val="center"/>
          </w:tcPr>
          <w:p w14:paraId="19556CCB" w14:textId="77777777" w:rsidR="00893410" w:rsidRPr="003A27EC" w:rsidRDefault="00893410" w:rsidP="003A27EC">
            <w:r w:rsidRPr="003A27EC">
              <w:t>APPLICANT</w:t>
            </w:r>
          </w:p>
        </w:tc>
        <w:tc>
          <w:tcPr>
            <w:tcW w:w="3889" w:type="dxa"/>
            <w:vAlign w:val="center"/>
          </w:tcPr>
          <w:p w14:paraId="7D3B633C" w14:textId="61704F0E" w:rsidR="00893410" w:rsidRPr="003A27EC" w:rsidRDefault="00893410" w:rsidP="003A27EC">
            <w:pPr>
              <w:pStyle w:val="ListParagraph"/>
              <w:ind w:left="0"/>
            </w:pPr>
          </w:p>
        </w:tc>
        <w:tc>
          <w:tcPr>
            <w:tcW w:w="2686" w:type="dxa"/>
            <w:vAlign w:val="center"/>
          </w:tcPr>
          <w:p w14:paraId="1D33910C" w14:textId="0A27A678" w:rsidR="00893410" w:rsidRPr="003A27EC" w:rsidRDefault="00893410" w:rsidP="003A27EC">
            <w:pPr>
              <w:pStyle w:val="ListParagraph"/>
              <w:ind w:left="0"/>
            </w:pPr>
            <w:r w:rsidRPr="003A27EC">
              <w:t>APPLICANT</w:t>
            </w:r>
          </w:p>
        </w:tc>
      </w:tr>
      <w:tr w:rsidR="003A27EC" w:rsidRPr="003A27EC" w14:paraId="4E9E259B" w14:textId="5E504A35" w:rsidTr="003A27EC">
        <w:tc>
          <w:tcPr>
            <w:tcW w:w="4153" w:type="dxa"/>
            <w:vAlign w:val="center"/>
          </w:tcPr>
          <w:p w14:paraId="3FBD8401" w14:textId="77777777" w:rsidR="00893410" w:rsidRPr="003A27EC" w:rsidRDefault="00893410" w:rsidP="003A27EC">
            <w:r w:rsidRPr="003A27EC">
              <w:t>APPLICANT_CUSTNO</w:t>
            </w:r>
          </w:p>
        </w:tc>
        <w:tc>
          <w:tcPr>
            <w:tcW w:w="3889" w:type="dxa"/>
            <w:vAlign w:val="center"/>
          </w:tcPr>
          <w:p w14:paraId="647DF147" w14:textId="2C95C15A" w:rsidR="00893410" w:rsidRPr="003A27EC" w:rsidRDefault="00893410" w:rsidP="003A27EC">
            <w:pPr>
              <w:pStyle w:val="ListParagraph"/>
              <w:ind w:left="0"/>
            </w:pPr>
          </w:p>
        </w:tc>
        <w:tc>
          <w:tcPr>
            <w:tcW w:w="2686" w:type="dxa"/>
            <w:vAlign w:val="center"/>
          </w:tcPr>
          <w:p w14:paraId="493BACB8" w14:textId="2E29FA4C" w:rsidR="00893410" w:rsidRPr="003A27EC" w:rsidRDefault="00893410" w:rsidP="003A27EC">
            <w:pPr>
              <w:pStyle w:val="ListParagraph"/>
              <w:ind w:left="0"/>
            </w:pPr>
            <w:r w:rsidRPr="003A27EC">
              <w:t>APPLICANT_CUSTNO</w:t>
            </w:r>
          </w:p>
        </w:tc>
      </w:tr>
      <w:tr w:rsidR="003A27EC" w:rsidRPr="003A27EC" w14:paraId="5668C9C2" w14:textId="115DE40A" w:rsidTr="003A27EC">
        <w:tc>
          <w:tcPr>
            <w:tcW w:w="4153" w:type="dxa"/>
            <w:vAlign w:val="center"/>
          </w:tcPr>
          <w:p w14:paraId="24158BF8" w14:textId="77777777" w:rsidR="00893410" w:rsidRPr="003A27EC" w:rsidRDefault="00893410" w:rsidP="003A27EC">
            <w:r w:rsidRPr="003A27EC">
              <w:t>APPLICANT_ACC</w:t>
            </w:r>
          </w:p>
        </w:tc>
        <w:tc>
          <w:tcPr>
            <w:tcW w:w="3889" w:type="dxa"/>
            <w:vAlign w:val="center"/>
          </w:tcPr>
          <w:p w14:paraId="69A768B5" w14:textId="08275771" w:rsidR="00893410" w:rsidRPr="003A27EC" w:rsidRDefault="00893410" w:rsidP="003A27EC">
            <w:pPr>
              <w:pStyle w:val="ListParagraph"/>
              <w:ind w:left="0"/>
            </w:pPr>
          </w:p>
        </w:tc>
        <w:tc>
          <w:tcPr>
            <w:tcW w:w="2686" w:type="dxa"/>
            <w:vAlign w:val="center"/>
          </w:tcPr>
          <w:p w14:paraId="5A021B43" w14:textId="1B741200" w:rsidR="00893410" w:rsidRPr="003A27EC" w:rsidRDefault="00893410" w:rsidP="003A27EC">
            <w:pPr>
              <w:pStyle w:val="ListParagraph"/>
              <w:ind w:left="0"/>
            </w:pPr>
            <w:r w:rsidRPr="003A27EC">
              <w:t>APPLICANT_ACC</w:t>
            </w:r>
          </w:p>
        </w:tc>
      </w:tr>
      <w:tr w:rsidR="003A27EC" w:rsidRPr="003A27EC" w14:paraId="753DE9AB" w14:textId="1DDCCC0F" w:rsidTr="003A27EC">
        <w:tc>
          <w:tcPr>
            <w:tcW w:w="4153" w:type="dxa"/>
            <w:vAlign w:val="center"/>
          </w:tcPr>
          <w:p w14:paraId="0D1107CC" w14:textId="77777777" w:rsidR="00893410" w:rsidRPr="003A27EC" w:rsidRDefault="00893410" w:rsidP="003A27EC">
            <w:r w:rsidRPr="003A27EC">
              <w:t>BENEFICIARY</w:t>
            </w:r>
          </w:p>
        </w:tc>
        <w:tc>
          <w:tcPr>
            <w:tcW w:w="3889" w:type="dxa"/>
            <w:vAlign w:val="center"/>
          </w:tcPr>
          <w:p w14:paraId="6164DB4C" w14:textId="685230F0" w:rsidR="00893410" w:rsidRPr="003A27EC" w:rsidRDefault="00893410" w:rsidP="003A27EC">
            <w:pPr>
              <w:pStyle w:val="ListParagraph"/>
              <w:ind w:left="0"/>
            </w:pPr>
          </w:p>
        </w:tc>
        <w:tc>
          <w:tcPr>
            <w:tcW w:w="2686" w:type="dxa"/>
            <w:vAlign w:val="center"/>
          </w:tcPr>
          <w:p w14:paraId="3A8D1272" w14:textId="4EE33C0D" w:rsidR="00893410" w:rsidRPr="003A27EC" w:rsidRDefault="00893410" w:rsidP="003A27EC">
            <w:pPr>
              <w:pStyle w:val="ListParagraph"/>
              <w:ind w:left="0"/>
            </w:pPr>
            <w:r w:rsidRPr="003A27EC">
              <w:t>BENEFICIARY</w:t>
            </w:r>
          </w:p>
        </w:tc>
      </w:tr>
      <w:tr w:rsidR="003A27EC" w:rsidRPr="003A27EC" w14:paraId="552740ED" w14:textId="510985B1" w:rsidTr="003A27EC">
        <w:tc>
          <w:tcPr>
            <w:tcW w:w="4153" w:type="dxa"/>
            <w:vAlign w:val="center"/>
          </w:tcPr>
          <w:p w14:paraId="633A3703" w14:textId="77777777" w:rsidR="00893410" w:rsidRPr="003A27EC" w:rsidRDefault="00893410" w:rsidP="003A27EC">
            <w:r w:rsidRPr="003A27EC">
              <w:t>BENEFICIARY_CUSTNO</w:t>
            </w:r>
          </w:p>
        </w:tc>
        <w:tc>
          <w:tcPr>
            <w:tcW w:w="3889" w:type="dxa"/>
            <w:vAlign w:val="center"/>
          </w:tcPr>
          <w:p w14:paraId="4B5D4B86" w14:textId="342C4B71" w:rsidR="00893410" w:rsidRPr="003A27EC" w:rsidRDefault="00893410" w:rsidP="003A27EC">
            <w:pPr>
              <w:pStyle w:val="ListParagraph"/>
              <w:ind w:left="0"/>
            </w:pPr>
          </w:p>
        </w:tc>
        <w:tc>
          <w:tcPr>
            <w:tcW w:w="2686" w:type="dxa"/>
            <w:vAlign w:val="center"/>
          </w:tcPr>
          <w:p w14:paraId="755AAED0" w14:textId="7E83A572" w:rsidR="00893410" w:rsidRPr="003A27EC" w:rsidRDefault="00893410" w:rsidP="003A27EC">
            <w:pPr>
              <w:pStyle w:val="ListParagraph"/>
              <w:ind w:left="0"/>
            </w:pPr>
            <w:r w:rsidRPr="003A27EC">
              <w:t>BENEFICIARY_CUSTNO</w:t>
            </w:r>
          </w:p>
        </w:tc>
      </w:tr>
      <w:tr w:rsidR="003A27EC" w:rsidRPr="003A27EC" w14:paraId="32552BB7" w14:textId="32F167C3" w:rsidTr="003A27EC">
        <w:tc>
          <w:tcPr>
            <w:tcW w:w="4153" w:type="dxa"/>
            <w:vAlign w:val="center"/>
          </w:tcPr>
          <w:p w14:paraId="5DF2977E" w14:textId="77777777" w:rsidR="00893410" w:rsidRPr="003A27EC" w:rsidRDefault="00893410" w:rsidP="003A27EC">
            <w:r w:rsidRPr="003A27EC">
              <w:t>BENEFICIARY_ACC</w:t>
            </w:r>
          </w:p>
        </w:tc>
        <w:tc>
          <w:tcPr>
            <w:tcW w:w="3889" w:type="dxa"/>
            <w:vAlign w:val="center"/>
          </w:tcPr>
          <w:p w14:paraId="3EAA9CFB" w14:textId="2257093E" w:rsidR="00893410" w:rsidRPr="003A27EC" w:rsidRDefault="00893410" w:rsidP="003A27EC">
            <w:pPr>
              <w:pStyle w:val="ListParagraph"/>
              <w:ind w:left="0"/>
            </w:pPr>
          </w:p>
        </w:tc>
        <w:tc>
          <w:tcPr>
            <w:tcW w:w="2686" w:type="dxa"/>
            <w:vAlign w:val="center"/>
          </w:tcPr>
          <w:p w14:paraId="7226639A" w14:textId="1B6F07BE" w:rsidR="00893410" w:rsidRPr="003A27EC" w:rsidRDefault="00893410" w:rsidP="003A27EC">
            <w:pPr>
              <w:pStyle w:val="ListParagraph"/>
              <w:ind w:left="0"/>
            </w:pPr>
            <w:r w:rsidRPr="003A27EC">
              <w:t>BENEFICIARY_ACC</w:t>
            </w:r>
          </w:p>
        </w:tc>
      </w:tr>
      <w:tr w:rsidR="003A27EC" w:rsidRPr="003A27EC" w14:paraId="79B9F23C" w14:textId="45C7FAE3" w:rsidTr="003A27EC">
        <w:tc>
          <w:tcPr>
            <w:tcW w:w="4153" w:type="dxa"/>
            <w:vAlign w:val="center"/>
          </w:tcPr>
          <w:p w14:paraId="087ADFDA" w14:textId="77777777" w:rsidR="00893410" w:rsidRPr="003A27EC" w:rsidRDefault="00893410" w:rsidP="003A27EC">
            <w:r w:rsidRPr="003A27EC">
              <w:t>ACT_GOODS_DESC</w:t>
            </w:r>
          </w:p>
        </w:tc>
        <w:tc>
          <w:tcPr>
            <w:tcW w:w="3889" w:type="dxa"/>
            <w:vAlign w:val="center"/>
          </w:tcPr>
          <w:p w14:paraId="6CEA75E6" w14:textId="000A452D" w:rsidR="00893410" w:rsidRPr="003A27EC" w:rsidRDefault="00893410" w:rsidP="003A27EC">
            <w:pPr>
              <w:pStyle w:val="ListParagraph"/>
              <w:ind w:left="0"/>
            </w:pPr>
          </w:p>
        </w:tc>
        <w:tc>
          <w:tcPr>
            <w:tcW w:w="2686" w:type="dxa"/>
            <w:vAlign w:val="center"/>
          </w:tcPr>
          <w:p w14:paraId="23F0BE8B" w14:textId="0D88CB22" w:rsidR="00893410" w:rsidRPr="003A27EC" w:rsidRDefault="00893410" w:rsidP="003A27EC">
            <w:pPr>
              <w:pStyle w:val="ListParagraph"/>
              <w:ind w:left="0"/>
            </w:pPr>
            <w:r w:rsidRPr="003A27EC">
              <w:t>ACT_GOODS_DESC</w:t>
            </w:r>
          </w:p>
        </w:tc>
      </w:tr>
      <w:tr w:rsidR="003A27EC" w:rsidRPr="003A27EC" w14:paraId="022045B3" w14:textId="65CA996F" w:rsidTr="003A27EC">
        <w:tc>
          <w:tcPr>
            <w:tcW w:w="4153" w:type="dxa"/>
            <w:vAlign w:val="center"/>
          </w:tcPr>
          <w:p w14:paraId="6D8EE766" w14:textId="77777777" w:rsidR="00893410" w:rsidRPr="003A27EC" w:rsidRDefault="00893410" w:rsidP="003A27EC">
            <w:r w:rsidRPr="003A27EC">
              <w:t>GOODSTYPE</w:t>
            </w:r>
          </w:p>
        </w:tc>
        <w:tc>
          <w:tcPr>
            <w:tcW w:w="3889" w:type="dxa"/>
            <w:vAlign w:val="center"/>
          </w:tcPr>
          <w:p w14:paraId="1E501AC9" w14:textId="250C84EC" w:rsidR="00893410" w:rsidRPr="003A27EC" w:rsidRDefault="00893410" w:rsidP="003A27EC">
            <w:pPr>
              <w:pStyle w:val="ListParagraph"/>
              <w:ind w:left="0"/>
            </w:pPr>
          </w:p>
        </w:tc>
        <w:tc>
          <w:tcPr>
            <w:tcW w:w="2686" w:type="dxa"/>
            <w:vAlign w:val="center"/>
          </w:tcPr>
          <w:p w14:paraId="286D2758" w14:textId="53E5994A" w:rsidR="00893410" w:rsidRPr="003A27EC" w:rsidRDefault="00893410" w:rsidP="003A27EC">
            <w:pPr>
              <w:pStyle w:val="ListParagraph"/>
              <w:ind w:left="0"/>
            </w:pPr>
            <w:r w:rsidRPr="003A27EC">
              <w:t>GOODSTYPE</w:t>
            </w:r>
          </w:p>
        </w:tc>
      </w:tr>
    </w:tbl>
    <w:p w14:paraId="2B1E8BBE" w14:textId="77777777" w:rsidR="002264C3" w:rsidRDefault="002264C3" w:rsidP="002264C3">
      <w:pPr>
        <w:pStyle w:val="ListParagraph"/>
        <w:ind w:left="0"/>
      </w:pPr>
    </w:p>
    <w:p w14:paraId="4DE3B5D7" w14:textId="03126665" w:rsidR="002264C3" w:rsidRDefault="002264C3" w:rsidP="002264C3">
      <w:pPr>
        <w:pStyle w:val="ListParagraph"/>
        <w:numPr>
          <w:ilvl w:val="0"/>
          <w:numId w:val="25"/>
        </w:numPr>
      </w:pPr>
      <w:r>
        <w:t xml:space="preserve">Create new table </w:t>
      </w:r>
      <w:r w:rsidR="00DB3867">
        <w:t>#</w:t>
      </w:r>
      <w:r w:rsidRPr="00544646">
        <w:t>SHIPMENT_DISCREPANCY_ALERTS</w:t>
      </w:r>
      <w:r>
        <w:t>. Insert all the transactions which violate one or more of the alerting conditions: i.e. transactions belonging to multiple customers into this table which have identical values only for four of the five parameters listed below:</w:t>
      </w:r>
    </w:p>
    <w:p w14:paraId="33C3E454" w14:textId="77777777" w:rsidR="002264C3" w:rsidRDefault="002264C3" w:rsidP="002264C3">
      <w:pPr>
        <w:ind w:left="360" w:firstLine="360"/>
      </w:pPr>
      <w:r>
        <w:t xml:space="preserve"> Ship </w:t>
      </w:r>
      <w:proofErr w:type="gramStart"/>
      <w:r>
        <w:t>To</w:t>
      </w:r>
      <w:proofErr w:type="gramEnd"/>
      <w:r>
        <w:t xml:space="preserve"> Country, Ship From Country, Origin Country, Vessel Name and Voyage Number.</w:t>
      </w:r>
    </w:p>
    <w:p w14:paraId="7D1B4194" w14:textId="77777777" w:rsidR="002264C3" w:rsidRDefault="002264C3" w:rsidP="002264C3">
      <w:pPr>
        <w:ind w:left="720"/>
      </w:pPr>
      <w:commentRangeStart w:id="58"/>
      <w:r>
        <w:t xml:space="preserve">Also, insert the transactions which have identical values for </w:t>
      </w:r>
      <w:proofErr w:type="spellStart"/>
      <w:r>
        <w:t>Trans_date</w:t>
      </w:r>
      <w:proofErr w:type="spellEnd"/>
      <w:r>
        <w:t xml:space="preserve"> and </w:t>
      </w:r>
      <w:proofErr w:type="spellStart"/>
      <w:r>
        <w:t>Vessel_Name</w:t>
      </w:r>
      <w:proofErr w:type="spellEnd"/>
      <w:r>
        <w:t xml:space="preserve"> but different Voyager number belonging to the same customer. </w:t>
      </w:r>
      <w:commentRangeEnd w:id="58"/>
      <w:r w:rsidR="00B54793">
        <w:rPr>
          <w:rStyle w:val="CommentReference"/>
        </w:rPr>
        <w:commentReference w:id="58"/>
      </w:r>
    </w:p>
    <w:p w14:paraId="19AFCD85" w14:textId="77777777" w:rsidR="002264C3" w:rsidRDefault="002264C3" w:rsidP="002264C3">
      <w:pPr>
        <w:ind w:left="720"/>
      </w:pPr>
      <w:r>
        <w:lastRenderedPageBreak/>
        <w:t>All of the inserted transactions constitute the alerted population.</w:t>
      </w:r>
    </w:p>
    <w:p w14:paraId="086C1972" w14:textId="77777777" w:rsidR="002264C3" w:rsidRDefault="002264C3" w:rsidP="002264C3">
      <w:pPr>
        <w:pStyle w:val="ListParagraph"/>
        <w:numPr>
          <w:ilvl w:val="0"/>
          <w:numId w:val="27"/>
        </w:numPr>
      </w:pPr>
      <w:r>
        <w:t xml:space="preserve">Create four new table for each of the alerting conditions and insert respective alerted transactions into each of the table. </w:t>
      </w:r>
    </w:p>
    <w:p w14:paraId="3618F1BF" w14:textId="77777777" w:rsidR="002264C3" w:rsidRDefault="002264C3" w:rsidP="002264C3">
      <w:pPr>
        <w:pStyle w:val="ListParagraph"/>
        <w:numPr>
          <w:ilvl w:val="0"/>
          <w:numId w:val="27"/>
        </w:numPr>
      </w:pPr>
      <w:r>
        <w:t xml:space="preserve">To number the pairs of alerts, (e.g. if there are five alerted transactions, </w:t>
      </w:r>
    </w:p>
    <w:p w14:paraId="75FF033A" w14:textId="77777777" w:rsidR="002264C3" w:rsidRDefault="002264C3" w:rsidP="002264C3">
      <w:pPr>
        <w:pStyle w:val="ListParagraph"/>
      </w:pPr>
      <w:r>
        <w:t>Transaction 1: Transaction date=a, Vessel Name= b, Voyage Number=c Customer=C1</w:t>
      </w:r>
    </w:p>
    <w:p w14:paraId="532BB5EA" w14:textId="77777777" w:rsidR="002264C3" w:rsidRDefault="002264C3" w:rsidP="002264C3">
      <w:pPr>
        <w:pStyle w:val="ListParagraph"/>
      </w:pPr>
      <w:r>
        <w:t>Transaction 2: Transaction date=a, Vessel Name= b, Voyage Number=v Customer=C1</w:t>
      </w:r>
    </w:p>
    <w:p w14:paraId="4EEEB6C9" w14:textId="77777777" w:rsidR="002264C3" w:rsidRDefault="002264C3" w:rsidP="002264C3">
      <w:pPr>
        <w:pStyle w:val="ListParagraph"/>
      </w:pPr>
      <w:r>
        <w:t>Transaction 3: Transaction date=a, Vessel Name= b, Voyage Number=c Customer=C2</w:t>
      </w:r>
    </w:p>
    <w:p w14:paraId="36E722A0" w14:textId="77777777" w:rsidR="002264C3" w:rsidRDefault="002264C3" w:rsidP="002264C3">
      <w:pPr>
        <w:pStyle w:val="ListParagraph"/>
      </w:pPr>
      <w:r>
        <w:t>Transaction 4: Transaction date=a, Vessel Name= b, Voyage Number=v Customer=C2</w:t>
      </w:r>
    </w:p>
    <w:p w14:paraId="5C28134A" w14:textId="77777777" w:rsidR="002264C3" w:rsidRDefault="002264C3" w:rsidP="002264C3">
      <w:pPr>
        <w:pStyle w:val="ListParagraph"/>
      </w:pPr>
      <w:r>
        <w:t>Transaction 5: Transaction date=a, Vessel Name= b, Voyage Number=c Customer=C2</w:t>
      </w:r>
    </w:p>
    <w:p w14:paraId="0878DC72" w14:textId="77777777" w:rsidR="002264C3" w:rsidRDefault="002264C3" w:rsidP="002264C3">
      <w:pPr>
        <w:pStyle w:val="ListParagraph"/>
      </w:pPr>
      <w:r>
        <w:t xml:space="preserve">Transactions 1, 2 form 1 pair of alerts as these together breach the alerting condition (identical values for Vessel Name and Transaction Date and different value for Voyage Number). For the same alerting condition, transaction 3,4 and 5 form another pair of </w:t>
      </w:r>
      <w:proofErr w:type="gramStart"/>
      <w:r>
        <w:t>alert</w:t>
      </w:r>
      <w:proofErr w:type="gramEnd"/>
      <w:r>
        <w:t xml:space="preserve">. The same logic holds true of the rest of the alerting condition) the dense rank function is utilized. </w:t>
      </w:r>
    </w:p>
    <w:p w14:paraId="1FADBDBC" w14:textId="77777777" w:rsidR="002264C3" w:rsidRDefault="002264C3" w:rsidP="002264C3">
      <w:pPr>
        <w:pStyle w:val="ListParagraph"/>
        <w:numPr>
          <w:ilvl w:val="0"/>
          <w:numId w:val="27"/>
        </w:numPr>
      </w:pPr>
      <w:r>
        <w:t xml:space="preserve">The numbered transactions are then inserted into a new table </w:t>
      </w:r>
      <w:r w:rsidRPr="006809DF">
        <w:t>DISCPNCYSHPMNTTRANSACTIONS</w:t>
      </w:r>
    </w:p>
    <w:p w14:paraId="6754913D" w14:textId="77777777" w:rsidR="002264C3" w:rsidRDefault="002264C3" w:rsidP="002264C3">
      <w:pPr>
        <w:pStyle w:val="ListParagraph"/>
        <w:numPr>
          <w:ilvl w:val="0"/>
          <w:numId w:val="27"/>
        </w:numPr>
      </w:pPr>
      <w:r>
        <w:t xml:space="preserve">Update table </w:t>
      </w:r>
      <w:r w:rsidRPr="006809DF">
        <w:t>DISCPNCYSHPMNTTRANSACTIONS</w:t>
      </w:r>
      <w:r>
        <w:t xml:space="preserve"> by replacing the Goods ID value in the </w:t>
      </w:r>
      <w:r w:rsidRPr="00BF2938">
        <w:t>GOODSTYPE</w:t>
      </w:r>
      <w:r>
        <w:t xml:space="preserve"> field by the Goods Category (i.e. field </w:t>
      </w:r>
      <w:r w:rsidRPr="000628D7">
        <w:t>GOODS_DISPLAY</w:t>
      </w:r>
      <w:r>
        <w:t xml:space="preserve"> </w:t>
      </w:r>
      <w:proofErr w:type="gramStart"/>
      <w:r>
        <w:t xml:space="preserve">from  </w:t>
      </w:r>
      <w:r w:rsidRPr="006B6D32">
        <w:t>#</w:t>
      </w:r>
      <w:proofErr w:type="gramEnd"/>
      <w:r w:rsidRPr="006B6D32">
        <w:t>LCGOODSTYPE</w:t>
      </w:r>
      <w:r>
        <w:t>).</w:t>
      </w:r>
    </w:p>
    <w:p w14:paraId="3254B6FD" w14:textId="58909CE8" w:rsidR="002264C3" w:rsidRDefault="002264C3" w:rsidP="002264C3">
      <w:pPr>
        <w:pStyle w:val="ListParagraph"/>
        <w:numPr>
          <w:ilvl w:val="0"/>
          <w:numId w:val="27"/>
        </w:numPr>
      </w:pPr>
      <w:r>
        <w:t xml:space="preserve">In a new table </w:t>
      </w:r>
      <w:proofErr w:type="spellStart"/>
      <w:r w:rsidR="009C0D87" w:rsidRPr="009C0D87">
        <w:rPr>
          <w:rFonts w:eastAsiaTheme="minorEastAsia"/>
          <w:color w:val="000000"/>
          <w:szCs w:val="22"/>
        </w:rPr>
        <w:t>VS_Vessel_Shipment_Alert_Customers</w:t>
      </w:r>
      <w:proofErr w:type="spellEnd"/>
      <w:r>
        <w:t xml:space="preserve">, insert all the alerting conditions, and the respective group numbers of the alerted transactions for each </w:t>
      </w:r>
      <w:r w:rsidRPr="000151C4">
        <w:t>FOCALENTITY</w:t>
      </w:r>
      <w:r>
        <w:t>.</w:t>
      </w:r>
    </w:p>
    <w:p w14:paraId="76FCDBFA" w14:textId="77777777" w:rsidR="002264C3" w:rsidRDefault="002264C3" w:rsidP="002264C3">
      <w:pPr>
        <w:pStyle w:val="ListParagraph"/>
        <w:numPr>
          <w:ilvl w:val="0"/>
          <w:numId w:val="27"/>
        </w:numPr>
      </w:pPr>
      <w:r>
        <w:t xml:space="preserve">Create temporary table </w:t>
      </w:r>
      <w:r w:rsidRPr="006853A7">
        <w:t>#</w:t>
      </w:r>
      <w:r>
        <w:t>TT3 and insert all the alerted transaction IDs and all the breached alerting conditions by those transactions, since one transaction can breach multiple alerting conditions.</w:t>
      </w:r>
    </w:p>
    <w:p w14:paraId="5D8FFE61" w14:textId="77777777" w:rsidR="002264C3" w:rsidRDefault="002264C3" w:rsidP="002264C3">
      <w:r>
        <w:t>E.g. row in #TT5: Row 1: ID=TF0084393242345, alerting condition=</w:t>
      </w:r>
      <w:proofErr w:type="spellStart"/>
      <w:r>
        <w:t>Ship_FM_Country</w:t>
      </w:r>
      <w:proofErr w:type="spellEnd"/>
      <w:r>
        <w:t xml:space="preserve">, </w:t>
      </w:r>
      <w:proofErr w:type="spellStart"/>
      <w:r>
        <w:t>Ship_To_Country</w:t>
      </w:r>
      <w:proofErr w:type="spellEnd"/>
      <w:r>
        <w:t xml:space="preserve"> </w:t>
      </w:r>
    </w:p>
    <w:p w14:paraId="781EB31D" w14:textId="77777777" w:rsidR="002264C3" w:rsidRPr="0026352F" w:rsidRDefault="002264C3" w:rsidP="0026352F">
      <w:pPr>
        <w:pStyle w:val="ListParagraph"/>
        <w:numPr>
          <w:ilvl w:val="0"/>
          <w:numId w:val="27"/>
        </w:numPr>
      </w:pPr>
      <w:r>
        <w:t xml:space="preserve">Create temporary table </w:t>
      </w:r>
      <w:r w:rsidRPr="006853A7">
        <w:t>#TT</w:t>
      </w:r>
      <w:r>
        <w:t xml:space="preserve">4 and insert all the customers and all the breached alerting conditions by that customer. #TT5 has multiple rows which may correspond to same </w:t>
      </w:r>
      <w:proofErr w:type="spellStart"/>
      <w:proofErr w:type="gramStart"/>
      <w:r>
        <w:t>focalentity</w:t>
      </w:r>
      <w:proofErr w:type="spellEnd"/>
      <w:r>
        <w:t xml:space="preserve">  Use</w:t>
      </w:r>
      <w:proofErr w:type="gramEnd"/>
      <w:r>
        <w:t xml:space="preserve"> this table to insert all the </w:t>
      </w:r>
      <w:proofErr w:type="spellStart"/>
      <w:r>
        <w:t>Focalentities</w:t>
      </w:r>
      <w:proofErr w:type="spellEnd"/>
      <w:r>
        <w:t xml:space="preserve"> and the corresponding </w:t>
      </w:r>
      <w:proofErr w:type="spellStart"/>
      <w:r>
        <w:t>focalentites</w:t>
      </w:r>
      <w:proofErr w:type="spellEnd"/>
      <w:r>
        <w:t xml:space="preserve"> in a single row into table #TT5.</w:t>
      </w:r>
    </w:p>
    <w:p w14:paraId="4CCA649B" w14:textId="77777777" w:rsidR="002264C3" w:rsidRDefault="002264C3" w:rsidP="002264C3">
      <w:pPr>
        <w:pStyle w:val="ListParagraph"/>
      </w:pPr>
      <w:r>
        <w:t xml:space="preserve">E.g. </w:t>
      </w:r>
    </w:p>
    <w:p w14:paraId="0B827EEE" w14:textId="77777777" w:rsidR="002264C3" w:rsidRPr="00A25DBD" w:rsidRDefault="002264C3" w:rsidP="002264C3">
      <w:pPr>
        <w:pStyle w:val="ListParagraph"/>
        <w:rPr>
          <w:b/>
        </w:rPr>
      </w:pPr>
      <w:r w:rsidRPr="00A25DBD">
        <w:rPr>
          <w:b/>
        </w:rPr>
        <w:t>Table #TT4:</w:t>
      </w:r>
    </w:p>
    <w:p w14:paraId="284C242A" w14:textId="77777777" w:rsidR="002264C3" w:rsidRDefault="002264C3" w:rsidP="002264C3">
      <w:pPr>
        <w:pStyle w:val="ListParagraph"/>
      </w:pPr>
      <w:r>
        <w:t xml:space="preserve"> Row 1:  </w:t>
      </w:r>
      <w:r w:rsidRPr="0071639E">
        <w:t>FOCALENTITY</w:t>
      </w:r>
      <w:r>
        <w:t xml:space="preserve">=1, </w:t>
      </w:r>
      <w:r w:rsidRPr="00E03F85">
        <w:t>SHIPMENT_DISCREPANCY</w:t>
      </w:r>
      <w:r>
        <w:t>=</w:t>
      </w:r>
      <w:r w:rsidRPr="005C489A">
        <w:t xml:space="preserve"> </w:t>
      </w:r>
      <w:proofErr w:type="spellStart"/>
      <w:r>
        <w:t>Ship_FM_Country</w:t>
      </w:r>
      <w:proofErr w:type="spellEnd"/>
    </w:p>
    <w:p w14:paraId="0C141F7A" w14:textId="77777777" w:rsidR="002264C3" w:rsidRDefault="002264C3" w:rsidP="002264C3">
      <w:pPr>
        <w:pStyle w:val="ListParagraph"/>
      </w:pPr>
      <w:r>
        <w:t xml:space="preserve"> Row 2:  </w:t>
      </w:r>
      <w:r w:rsidRPr="0071639E">
        <w:t>FOCALENTITY</w:t>
      </w:r>
      <w:r>
        <w:t xml:space="preserve">=1, </w:t>
      </w:r>
      <w:r w:rsidRPr="00E03F85">
        <w:t>SHIPMENT_DISCREPANCY</w:t>
      </w:r>
      <w:r>
        <w:t>=</w:t>
      </w:r>
      <w:r w:rsidRPr="005C489A">
        <w:t xml:space="preserve"> </w:t>
      </w:r>
      <w:proofErr w:type="spellStart"/>
      <w:r>
        <w:t>Ship_To_Country</w:t>
      </w:r>
      <w:proofErr w:type="spellEnd"/>
    </w:p>
    <w:p w14:paraId="7B0831FB" w14:textId="77777777" w:rsidR="002264C3" w:rsidRDefault="002264C3" w:rsidP="002264C3">
      <w:r>
        <w:t xml:space="preserve">           </w:t>
      </w:r>
    </w:p>
    <w:p w14:paraId="04725FE6" w14:textId="77777777" w:rsidR="002264C3" w:rsidRPr="009C0D87" w:rsidRDefault="002264C3" w:rsidP="002264C3">
      <w:pPr>
        <w:ind w:firstLine="720"/>
        <w:rPr>
          <w:b/>
          <w:szCs w:val="22"/>
        </w:rPr>
      </w:pPr>
      <w:r w:rsidRPr="00A25DBD">
        <w:rPr>
          <w:b/>
        </w:rPr>
        <w:t xml:space="preserve">Table #TT5: </w:t>
      </w:r>
    </w:p>
    <w:p w14:paraId="32D5BBD2" w14:textId="77777777" w:rsidR="002264C3" w:rsidRPr="009C0D87" w:rsidRDefault="002264C3" w:rsidP="002264C3">
      <w:pPr>
        <w:ind w:firstLine="720"/>
        <w:rPr>
          <w:szCs w:val="22"/>
        </w:rPr>
      </w:pPr>
      <w:r w:rsidRPr="009C0D87">
        <w:rPr>
          <w:szCs w:val="22"/>
        </w:rPr>
        <w:t xml:space="preserve">Row 1:  FOCALENTITY=1, SHIPMENT_DISCREPANCY= </w:t>
      </w:r>
      <w:proofErr w:type="spellStart"/>
      <w:r w:rsidRPr="009C0D87">
        <w:rPr>
          <w:szCs w:val="22"/>
        </w:rPr>
        <w:t>Ship_FM_Country</w:t>
      </w:r>
      <w:proofErr w:type="spellEnd"/>
      <w:r w:rsidRPr="009C0D87">
        <w:rPr>
          <w:szCs w:val="22"/>
        </w:rPr>
        <w:t xml:space="preserve">, </w:t>
      </w:r>
      <w:proofErr w:type="spellStart"/>
      <w:r w:rsidRPr="009C0D87">
        <w:rPr>
          <w:szCs w:val="22"/>
        </w:rPr>
        <w:t>Ship_To_Country</w:t>
      </w:r>
      <w:proofErr w:type="spellEnd"/>
      <w:r w:rsidRPr="009C0D87">
        <w:rPr>
          <w:szCs w:val="22"/>
        </w:rPr>
        <w:t xml:space="preserve"> </w:t>
      </w:r>
    </w:p>
    <w:p w14:paraId="4C9322C8" w14:textId="7A7353F1" w:rsidR="002264C3" w:rsidRPr="009C0D87" w:rsidRDefault="002264C3" w:rsidP="0026352F">
      <w:pPr>
        <w:pStyle w:val="ListParagraph"/>
        <w:numPr>
          <w:ilvl w:val="0"/>
          <w:numId w:val="27"/>
        </w:numPr>
        <w:rPr>
          <w:szCs w:val="22"/>
        </w:rPr>
      </w:pPr>
      <w:r w:rsidRPr="009C0D87">
        <w:rPr>
          <w:szCs w:val="22"/>
        </w:rPr>
        <w:t xml:space="preserve">Create another table </w:t>
      </w:r>
      <w:r w:rsidR="009C0D87" w:rsidRPr="009C0D87">
        <w:rPr>
          <w:rFonts w:eastAsiaTheme="minorEastAsia"/>
          <w:color w:val="000000"/>
          <w:szCs w:val="22"/>
          <w:highlight w:val="white"/>
        </w:rPr>
        <w:t>ALERT_TRANSACTION_TACTICAL</w:t>
      </w:r>
      <w:r w:rsidR="009C0D87" w:rsidRPr="009C0D87">
        <w:rPr>
          <w:szCs w:val="22"/>
        </w:rPr>
        <w:t xml:space="preserve"> </w:t>
      </w:r>
      <w:r w:rsidRPr="009C0D87">
        <w:rPr>
          <w:szCs w:val="22"/>
        </w:rPr>
        <w:t>and insert all the records corresponding to the alerted customer for the current month from #SHIPMENT_DISCREPANCY. Use table #TT3 in a join condition to obtain transactions belonging to alerted customers and to get the alerting condition for each alerted transaction</w:t>
      </w:r>
    </w:p>
    <w:p w14:paraId="43AA350A" w14:textId="77777777" w:rsidR="002264C3" w:rsidRDefault="002264C3" w:rsidP="002264C3">
      <w:pPr>
        <w:pStyle w:val="ListParagraph"/>
        <w:numPr>
          <w:ilvl w:val="0"/>
          <w:numId w:val="27"/>
        </w:numPr>
      </w:pPr>
      <w:r w:rsidRPr="009C0D87">
        <w:rPr>
          <w:szCs w:val="22"/>
        </w:rPr>
        <w:lastRenderedPageBreak/>
        <w:t xml:space="preserve"> Update table SHIPPINGDISCREPANCYGEOMAPDATA by replacing the Goods ID value in the GOODSTYPE field by the Goods Category (i.e. field GOODS_DISPLAY</w:t>
      </w:r>
      <w:r>
        <w:t xml:space="preserve"> </w:t>
      </w:r>
      <w:proofErr w:type="gramStart"/>
      <w:r>
        <w:t xml:space="preserve">from  </w:t>
      </w:r>
      <w:r w:rsidRPr="006B6D32">
        <w:t>#</w:t>
      </w:r>
      <w:proofErr w:type="gramEnd"/>
      <w:r w:rsidRPr="006B6D32">
        <w:t>LCGOODSTYPE</w:t>
      </w:r>
      <w:r>
        <w:t>).</w:t>
      </w:r>
    </w:p>
    <w:p w14:paraId="7CCBF3BD" w14:textId="77777777" w:rsidR="00F31776" w:rsidRDefault="00F31776" w:rsidP="00F31776">
      <w:pPr>
        <w:pStyle w:val="ListParagraph"/>
        <w:numPr>
          <w:ilvl w:val="0"/>
          <w:numId w:val="27"/>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375283D6" w14:textId="77777777" w:rsidR="00F31776" w:rsidRDefault="00F31776" w:rsidP="00F31776">
      <w:pPr>
        <w:pStyle w:val="ListParagraph"/>
        <w:numPr>
          <w:ilvl w:val="0"/>
          <w:numId w:val="27"/>
        </w:numPr>
      </w:pPr>
      <w:r>
        <w:t>Insert all the transaction ID and other relevant fields into the table '</w:t>
      </w:r>
      <w:r w:rsidRPr="00BA4E6F">
        <w:t xml:space="preserve"> HISTORICALTRANSACTIONS</w:t>
      </w:r>
      <w:r>
        <w:t>’ which maintains an archive of all the historical transactions of alerted customers</w:t>
      </w:r>
    </w:p>
    <w:p w14:paraId="44F81860" w14:textId="77777777" w:rsidR="00F31776" w:rsidRDefault="00F31776" w:rsidP="00F31776">
      <w:pPr>
        <w:pStyle w:val="ListParagraph"/>
      </w:pPr>
    </w:p>
    <w:p w14:paraId="46C2BE3E" w14:textId="480CFEBC" w:rsidR="00591C1B" w:rsidRPr="00A43803" w:rsidRDefault="002264C3" w:rsidP="00276BBE">
      <w:r>
        <w:br w:type="page"/>
      </w:r>
    </w:p>
    <w:p w14:paraId="4835E97D" w14:textId="7983EFEB" w:rsidR="00276BBE" w:rsidRDefault="00276BBE" w:rsidP="005147E2">
      <w:pPr>
        <w:pStyle w:val="Heading2"/>
        <w:numPr>
          <w:ilvl w:val="2"/>
          <w:numId w:val="7"/>
        </w:numPr>
      </w:pPr>
      <w:r>
        <w:lastRenderedPageBreak/>
        <w:t>Multiple Invoicing</w:t>
      </w:r>
    </w:p>
    <w:p w14:paraId="574B4D81" w14:textId="77777777" w:rsidR="00276BBE" w:rsidRDefault="00276BBE" w:rsidP="00276BBE">
      <w:r>
        <w:rPr>
          <w:sz w:val="20"/>
        </w:rPr>
        <w:t xml:space="preserve">Scenario Description: </w:t>
      </w:r>
      <w:r w:rsidRPr="002A0C5F">
        <w:rPr>
          <w:sz w:val="20"/>
        </w:rPr>
        <w:t>The scenario monitors transactions to alert instances where the invoice number is identical but the value of Document Amount/Customer/Goods Type varies</w:t>
      </w:r>
    </w:p>
    <w:p w14:paraId="7EE939AE" w14:textId="77777777" w:rsidR="00276BBE" w:rsidRDefault="00276BBE" w:rsidP="00276BBE">
      <w:r>
        <w:t>The logical flow of the procedure implemented to monitor this scenario is explained below:</w:t>
      </w:r>
    </w:p>
    <w:p w14:paraId="5456D706" w14:textId="77777777" w:rsidR="00276BBE" w:rsidRDefault="00276BBE" w:rsidP="00276BBE">
      <w:pPr>
        <w:pStyle w:val="ListParagraph"/>
        <w:numPr>
          <w:ilvl w:val="0"/>
          <w:numId w:val="24"/>
        </w:numPr>
      </w:pPr>
      <w:r>
        <w:t>Input parameters</w:t>
      </w:r>
    </w:p>
    <w:p w14:paraId="2283E2F7" w14:textId="65EBE5FE" w:rsidR="00276BBE" w:rsidRDefault="00276BBE" w:rsidP="00276BBE">
      <w:pPr>
        <w:pStyle w:val="ListParagraph"/>
        <w:numPr>
          <w:ilvl w:val="1"/>
          <w:numId w:val="24"/>
        </w:numPr>
      </w:pPr>
      <w:r w:rsidRPr="00B43C6B">
        <w:t>@</w:t>
      </w:r>
      <w:r w:rsidR="006D2928">
        <w:t>START_DATE</w:t>
      </w:r>
      <w:r>
        <w:t xml:space="preserve">: current month start day in the format </w:t>
      </w:r>
      <w:r w:rsidRPr="00B43C6B">
        <w:t>YYYYMMDD</w:t>
      </w:r>
      <w:r>
        <w:t xml:space="preserve"> </w:t>
      </w:r>
    </w:p>
    <w:p w14:paraId="38A6D2C8" w14:textId="5A6AD6DF" w:rsidR="00276BBE" w:rsidRDefault="00276BBE" w:rsidP="00276BBE">
      <w:pPr>
        <w:pStyle w:val="ListParagraph"/>
        <w:numPr>
          <w:ilvl w:val="1"/>
          <w:numId w:val="24"/>
        </w:numPr>
      </w:pPr>
      <w:r w:rsidRPr="00B43C6B">
        <w:t>@</w:t>
      </w:r>
      <w:r w:rsidR="006D2928">
        <w:t>END_DATE</w:t>
      </w:r>
      <w:r>
        <w:t xml:space="preserve">: current month end day in the format </w:t>
      </w:r>
      <w:r w:rsidRPr="00B43C6B">
        <w:t>YYYYMMDD</w:t>
      </w:r>
    </w:p>
    <w:p w14:paraId="72F10D35" w14:textId="77777777" w:rsidR="00276BBE" w:rsidRPr="002A00F4" w:rsidRDefault="00276BBE" w:rsidP="00276BBE">
      <w:pPr>
        <w:rPr>
          <w:b/>
        </w:rPr>
      </w:pPr>
      <w:r>
        <w:br/>
      </w:r>
      <w:r w:rsidRPr="002A00F4">
        <w:rPr>
          <w:b/>
        </w:rPr>
        <w:t>Example:</w:t>
      </w:r>
    </w:p>
    <w:p w14:paraId="2494A031" w14:textId="0DF02618" w:rsidR="00276BBE" w:rsidRDefault="00276BBE" w:rsidP="00276BBE">
      <w:r w:rsidRPr="00B43C6B">
        <w:t>@</w:t>
      </w:r>
      <w:r w:rsidRPr="00BB4AC8">
        <w:t xml:space="preserve"> </w:t>
      </w:r>
      <w:r w:rsidR="006D2928">
        <w:t xml:space="preserve">START_DATE </w:t>
      </w:r>
      <w:r w:rsidR="006D2928">
        <w:tab/>
      </w:r>
      <w:r>
        <w:t xml:space="preserve"> </w:t>
      </w:r>
      <w:r w:rsidR="006D2928">
        <w:rPr>
          <w:rFonts w:ascii="Courier New" w:eastAsiaTheme="minorEastAsia" w:hAnsi="Courier New" w:cs="Courier New"/>
          <w:noProof/>
          <w:color w:val="0000FF"/>
          <w:sz w:val="20"/>
        </w:rPr>
        <w:t>DATETIME</w:t>
      </w:r>
      <w:r w:rsidR="006D2928">
        <w:rPr>
          <w:rFonts w:ascii="Courier New" w:eastAsiaTheme="minorEastAsia" w:hAnsi="Courier New" w:cs="Courier New"/>
          <w:noProof/>
          <w:sz w:val="20"/>
        </w:rPr>
        <w:t xml:space="preserve"> </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’2016-06-01’</w:t>
      </w:r>
      <w:r w:rsidR="006D2928">
        <w:rPr>
          <w:rFonts w:ascii="Courier New" w:eastAsiaTheme="minorEastAsia" w:hAnsi="Courier New" w:cs="Courier New"/>
          <w:noProof/>
          <w:color w:val="808080"/>
          <w:sz w:val="20"/>
        </w:rPr>
        <w:t>,</w:t>
      </w:r>
    </w:p>
    <w:p w14:paraId="761CC59D" w14:textId="23CEA303" w:rsidR="006D2928" w:rsidRDefault="00276BBE" w:rsidP="006D2928">
      <w:r w:rsidRPr="00B43C6B">
        <w:t>@</w:t>
      </w:r>
      <w:r w:rsidRPr="00BB4AC8">
        <w:t xml:space="preserve"> </w:t>
      </w:r>
      <w:r w:rsidR="006D2928">
        <w:t xml:space="preserve">END_DATE </w:t>
      </w:r>
      <w:r w:rsidR="006D2928">
        <w:tab/>
        <w:t xml:space="preserve"> </w:t>
      </w:r>
      <w:r w:rsidR="006D2928">
        <w:rPr>
          <w:rFonts w:ascii="Courier New" w:eastAsiaTheme="minorEastAsia" w:hAnsi="Courier New" w:cs="Courier New"/>
          <w:noProof/>
          <w:color w:val="0000FF"/>
          <w:sz w:val="20"/>
        </w:rPr>
        <w:t>DATETIME</w:t>
      </w:r>
      <w:r w:rsidR="006D2928">
        <w:rPr>
          <w:rFonts w:ascii="Courier New" w:eastAsiaTheme="minorEastAsia" w:hAnsi="Courier New" w:cs="Courier New"/>
          <w:noProof/>
          <w:sz w:val="20"/>
        </w:rPr>
        <w:t xml:space="preserve"> </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’2016-06-31’</w:t>
      </w:r>
    </w:p>
    <w:p w14:paraId="430318B7" w14:textId="77777777" w:rsidR="00276BBE" w:rsidRDefault="00276BBE" w:rsidP="00276BBE">
      <w:r>
        <w:t xml:space="preserve">If two transactions in the same month belonging to the same customer have identical values for the fields Country of Origin, Ship From Country, Ship To Country, Applicant, Beneficiary, Goods </w:t>
      </w:r>
      <w:proofErr w:type="gramStart"/>
      <w:r>
        <w:t>Type,  Vessel</w:t>
      </w:r>
      <w:proofErr w:type="gramEnd"/>
      <w:r>
        <w:t xml:space="preserve"> Name, Voyage Number, Document Amount, the respective customer and transactions are alerted</w:t>
      </w:r>
    </w:p>
    <w:p w14:paraId="435549AA" w14:textId="0032BA07" w:rsidR="00276BBE" w:rsidRDefault="00276BBE" w:rsidP="00276BBE">
      <w:pPr>
        <w:pStyle w:val="ListParagraph"/>
        <w:numPr>
          <w:ilvl w:val="0"/>
          <w:numId w:val="24"/>
        </w:numPr>
      </w:pPr>
      <w:r>
        <w:t xml:space="preserve">Step </w:t>
      </w:r>
      <w:r w:rsidR="00CD687C">
        <w:t xml:space="preserve">2 to 4 </w:t>
      </w:r>
      <w:r>
        <w:t>are same as that of Carousel Transactions except for the following difference:</w:t>
      </w:r>
    </w:p>
    <w:p w14:paraId="39F7E124" w14:textId="172A1DD8" w:rsidR="00276BBE" w:rsidRPr="00421C5C" w:rsidRDefault="00276BBE" w:rsidP="00276BBE">
      <w:pPr>
        <w:pStyle w:val="ListParagraph"/>
        <w:numPr>
          <w:ilvl w:val="1"/>
          <w:numId w:val="24"/>
        </w:numPr>
        <w:rPr>
          <w:sz w:val="20"/>
        </w:rPr>
      </w:pPr>
      <w:r>
        <w:t xml:space="preserve"> Rather than adding the data into </w:t>
      </w:r>
      <w:r w:rsidR="00DB3867">
        <w:t>#</w:t>
      </w:r>
      <w:r w:rsidRPr="0002455E">
        <w:t>CAROUSELTRANSACTIONS</w:t>
      </w:r>
      <w:r>
        <w:t xml:space="preserve">, the records are inserted into table </w:t>
      </w:r>
      <w:r w:rsidR="00DB3867">
        <w:t>#</w:t>
      </w:r>
      <w:r w:rsidRPr="009C112B">
        <w:t>MULTIPLEINVOICE</w:t>
      </w:r>
    </w:p>
    <w:p w14:paraId="7584E882" w14:textId="7DA129BC" w:rsidR="00276BBE" w:rsidRDefault="00276BBE" w:rsidP="00276BBE">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tbl>
      <w:tblPr>
        <w:tblStyle w:val="TableGrid"/>
        <w:tblW w:w="0" w:type="auto"/>
        <w:tblLook w:val="04A0" w:firstRow="1" w:lastRow="0" w:firstColumn="1" w:lastColumn="0" w:noHBand="0" w:noVBand="1"/>
      </w:tblPr>
      <w:tblGrid>
        <w:gridCol w:w="3204"/>
        <w:gridCol w:w="3549"/>
        <w:gridCol w:w="3749"/>
      </w:tblGrid>
      <w:tr w:rsidR="00457570" w:rsidRPr="00457570" w14:paraId="47AE0BE0" w14:textId="6E3860F0" w:rsidTr="00457570">
        <w:trPr>
          <w:cnfStyle w:val="100000000000" w:firstRow="1" w:lastRow="0" w:firstColumn="0" w:lastColumn="0" w:oddVBand="0" w:evenVBand="0" w:oddHBand="0" w:evenHBand="0" w:firstRowFirstColumn="0" w:firstRowLastColumn="0" w:lastRowFirstColumn="0" w:lastRowLastColumn="0"/>
        </w:trPr>
        <w:tc>
          <w:tcPr>
            <w:tcW w:w="3258" w:type="dxa"/>
            <w:vAlign w:val="center"/>
          </w:tcPr>
          <w:p w14:paraId="06D8B98B" w14:textId="48ED09F5" w:rsidR="003A3A81" w:rsidRPr="00457570" w:rsidRDefault="00DB3867" w:rsidP="00457570">
            <w:pPr>
              <w:pStyle w:val="ListParagraph"/>
              <w:ind w:left="0"/>
            </w:pPr>
            <w:r>
              <w:t>#</w:t>
            </w:r>
            <w:r w:rsidR="003A3A81" w:rsidRPr="00457570">
              <w:t xml:space="preserve">MULTIPLEINVOICE </w:t>
            </w:r>
          </w:p>
        </w:tc>
        <w:tc>
          <w:tcPr>
            <w:tcW w:w="3614" w:type="dxa"/>
            <w:vAlign w:val="center"/>
          </w:tcPr>
          <w:p w14:paraId="212D641E" w14:textId="77777777" w:rsidR="00457570" w:rsidRPr="00457570" w:rsidRDefault="00457570" w:rsidP="00457570">
            <w:pPr>
              <w:pStyle w:val="ListParagraph"/>
              <w:ind w:left="0"/>
            </w:pPr>
          </w:p>
          <w:p w14:paraId="4352B5C7" w14:textId="50696FFA" w:rsidR="003A3A81" w:rsidRPr="00457570" w:rsidRDefault="00DB3867" w:rsidP="00457570">
            <w:pPr>
              <w:pStyle w:val="ListParagraph"/>
              <w:ind w:left="0"/>
              <w:rPr>
                <w:b w:val="0"/>
              </w:rPr>
            </w:pPr>
            <w:r>
              <w:t>#</w:t>
            </w:r>
            <w:r w:rsidR="003A3A81" w:rsidRPr="00457570">
              <w:t>MULTI_DRAWINGS_HIST</w:t>
            </w:r>
          </w:p>
          <w:p w14:paraId="57147A8B" w14:textId="18DFCD19" w:rsidR="003A3A81" w:rsidRPr="00457570" w:rsidRDefault="003A3A81" w:rsidP="00457570">
            <w:pPr>
              <w:pStyle w:val="ListParagraph"/>
              <w:ind w:left="0"/>
              <w:rPr>
                <w:b w:val="0"/>
              </w:rPr>
            </w:pPr>
          </w:p>
        </w:tc>
        <w:tc>
          <w:tcPr>
            <w:tcW w:w="3856" w:type="dxa"/>
            <w:vAlign w:val="center"/>
          </w:tcPr>
          <w:p w14:paraId="03EBBFF1" w14:textId="3F27FAA5" w:rsidR="003A3A81" w:rsidRPr="00457570" w:rsidRDefault="00DB3867" w:rsidP="00457570">
            <w:pPr>
              <w:pStyle w:val="ListParagraph"/>
              <w:ind w:left="0"/>
            </w:pPr>
            <w:r>
              <w:t>#</w:t>
            </w:r>
            <w:r w:rsidR="003A3A81" w:rsidRPr="00457570">
              <w:t>MULTI_LC_HIST</w:t>
            </w:r>
          </w:p>
        </w:tc>
      </w:tr>
      <w:tr w:rsidR="00457570" w:rsidRPr="00457570" w14:paraId="77A0AC94" w14:textId="062F317C" w:rsidTr="00457570">
        <w:tc>
          <w:tcPr>
            <w:tcW w:w="3258" w:type="dxa"/>
            <w:vAlign w:val="center"/>
          </w:tcPr>
          <w:p w14:paraId="7B0A60FF" w14:textId="77777777" w:rsidR="003A3A81" w:rsidRPr="00457570" w:rsidRDefault="003A3A81" w:rsidP="00457570">
            <w:r w:rsidRPr="00457570">
              <w:t>ID</w:t>
            </w:r>
          </w:p>
        </w:tc>
        <w:tc>
          <w:tcPr>
            <w:tcW w:w="3614" w:type="dxa"/>
            <w:vAlign w:val="center"/>
          </w:tcPr>
          <w:p w14:paraId="5838018F" w14:textId="77777777" w:rsidR="003A3A81" w:rsidRPr="00457570" w:rsidRDefault="003A3A81" w:rsidP="00457570">
            <w:pPr>
              <w:pStyle w:val="ListParagraph"/>
              <w:ind w:left="0"/>
            </w:pPr>
            <w:r w:rsidRPr="00457570">
              <w:t>ID</w:t>
            </w:r>
          </w:p>
        </w:tc>
        <w:tc>
          <w:tcPr>
            <w:tcW w:w="3856" w:type="dxa"/>
            <w:vAlign w:val="center"/>
          </w:tcPr>
          <w:p w14:paraId="5B8A069C" w14:textId="77777777" w:rsidR="003A3A81" w:rsidRPr="00457570" w:rsidRDefault="003A3A81" w:rsidP="00457570">
            <w:pPr>
              <w:pStyle w:val="ListParagraph"/>
              <w:ind w:left="0"/>
            </w:pPr>
          </w:p>
        </w:tc>
      </w:tr>
      <w:tr w:rsidR="00457570" w:rsidRPr="00457570" w14:paraId="0C5F9BFE" w14:textId="592C8116" w:rsidTr="00457570">
        <w:tc>
          <w:tcPr>
            <w:tcW w:w="3258" w:type="dxa"/>
            <w:vAlign w:val="center"/>
          </w:tcPr>
          <w:p w14:paraId="6A099D9A" w14:textId="77777777" w:rsidR="003A3A81" w:rsidRPr="00457570" w:rsidRDefault="003A3A81" w:rsidP="00457570">
            <w:r w:rsidRPr="00457570">
              <w:t>FOCALENTITY</w:t>
            </w:r>
          </w:p>
        </w:tc>
        <w:tc>
          <w:tcPr>
            <w:tcW w:w="3614" w:type="dxa"/>
            <w:vAlign w:val="center"/>
          </w:tcPr>
          <w:p w14:paraId="4E8CD8A2" w14:textId="6D67F259" w:rsidR="003A3A81" w:rsidRPr="00457570" w:rsidRDefault="003A3A81" w:rsidP="00457570"/>
        </w:tc>
        <w:tc>
          <w:tcPr>
            <w:tcW w:w="3856" w:type="dxa"/>
            <w:vAlign w:val="center"/>
          </w:tcPr>
          <w:p w14:paraId="1F9E0857" w14:textId="77777777" w:rsidR="003A3A81" w:rsidRPr="00457570" w:rsidRDefault="003A3A81" w:rsidP="00457570">
            <w:r w:rsidRPr="00457570">
              <w:t xml:space="preserve">For import LC types (LC_TYPE beginning with ‘I’ or ‘SO’), the FOCALENTITY is populated with </w:t>
            </w:r>
            <w:r w:rsidRPr="00457570">
              <w:rPr>
                <w:b/>
              </w:rPr>
              <w:t>APPLICANT_CUSTNO,</w:t>
            </w:r>
            <w:r w:rsidRPr="00457570">
              <w:t xml:space="preserve"> if absent then the field is populated with </w:t>
            </w:r>
            <w:r w:rsidRPr="00457570">
              <w:rPr>
                <w:b/>
              </w:rPr>
              <w:t>APPLICANT</w:t>
            </w:r>
            <w:r w:rsidRPr="00457570">
              <w:t xml:space="preserve">.  If both these fields are absent then the field is populated with the </w:t>
            </w:r>
            <w:r w:rsidRPr="00457570">
              <w:rPr>
                <w:b/>
              </w:rPr>
              <w:t>ID</w:t>
            </w:r>
          </w:p>
          <w:p w14:paraId="1B6110D8" w14:textId="0CB2BD70" w:rsidR="003A3A81" w:rsidRPr="00457570" w:rsidRDefault="003A3A81" w:rsidP="00457570">
            <w:r w:rsidRPr="00457570">
              <w:t xml:space="preserve">For export LC types (LC_TYPES which begin with all other alphabets other </w:t>
            </w:r>
            <w:r w:rsidRPr="00457570">
              <w:lastRenderedPageBreak/>
              <w:t>than ‘I’ or ‘SO</w:t>
            </w:r>
            <w:proofErr w:type="gramStart"/>
            <w:r w:rsidRPr="00457570">
              <w:t>’ )</w:t>
            </w:r>
            <w:proofErr w:type="gramEnd"/>
            <w:r w:rsidRPr="00457570">
              <w:t xml:space="preserve"> the FOCALENTITY is populated with </w:t>
            </w:r>
            <w:r w:rsidRPr="00457570">
              <w:rPr>
                <w:b/>
              </w:rPr>
              <w:t>BENEFICIARY_CUSTNO,</w:t>
            </w:r>
            <w:r w:rsidRPr="00457570">
              <w:t xml:space="preserve"> if absent then the field is populated with the </w:t>
            </w:r>
            <w:r w:rsidRPr="00457570">
              <w:rPr>
                <w:b/>
              </w:rPr>
              <w:t>BENEFICIARY</w:t>
            </w:r>
            <w:r w:rsidRPr="00457570">
              <w:t xml:space="preserve">.If both these fields are absent then the field is populated with the </w:t>
            </w:r>
            <w:r w:rsidRPr="00457570">
              <w:rPr>
                <w:b/>
              </w:rPr>
              <w:t>ID</w:t>
            </w:r>
          </w:p>
        </w:tc>
      </w:tr>
      <w:tr w:rsidR="00457570" w:rsidRPr="00457570" w14:paraId="7A5647FA" w14:textId="75CFFEDD" w:rsidTr="00457570">
        <w:tc>
          <w:tcPr>
            <w:tcW w:w="3258" w:type="dxa"/>
            <w:vAlign w:val="center"/>
          </w:tcPr>
          <w:p w14:paraId="4AF00A48" w14:textId="77777777" w:rsidR="003A3A81" w:rsidRPr="00457570" w:rsidRDefault="003A3A81" w:rsidP="00457570">
            <w:r w:rsidRPr="00457570">
              <w:lastRenderedPageBreak/>
              <w:t>OLD_LC_NUMBER</w:t>
            </w:r>
          </w:p>
        </w:tc>
        <w:tc>
          <w:tcPr>
            <w:tcW w:w="3614" w:type="dxa"/>
            <w:vAlign w:val="center"/>
          </w:tcPr>
          <w:p w14:paraId="75C75008" w14:textId="47C93196" w:rsidR="003A3A81" w:rsidRPr="00457570" w:rsidRDefault="003A3A81" w:rsidP="00457570">
            <w:pPr>
              <w:pStyle w:val="ListParagraph"/>
              <w:ind w:left="0"/>
            </w:pPr>
          </w:p>
        </w:tc>
        <w:tc>
          <w:tcPr>
            <w:tcW w:w="3856" w:type="dxa"/>
            <w:vAlign w:val="center"/>
          </w:tcPr>
          <w:p w14:paraId="477160AA" w14:textId="401A1E45" w:rsidR="003A3A81" w:rsidRPr="00457570" w:rsidRDefault="003A3A81" w:rsidP="00457570">
            <w:pPr>
              <w:pStyle w:val="ListParagraph"/>
              <w:ind w:left="0"/>
            </w:pPr>
            <w:r w:rsidRPr="00457570">
              <w:t>OLD_LC_NUMBER</w:t>
            </w:r>
          </w:p>
        </w:tc>
      </w:tr>
      <w:tr w:rsidR="00457570" w:rsidRPr="00457570" w14:paraId="14C1A833" w14:textId="639647AD" w:rsidTr="00457570">
        <w:tc>
          <w:tcPr>
            <w:tcW w:w="3258" w:type="dxa"/>
            <w:vAlign w:val="center"/>
          </w:tcPr>
          <w:p w14:paraId="5B143270" w14:textId="77777777" w:rsidR="003A3A81" w:rsidRPr="00457570" w:rsidRDefault="003A3A81" w:rsidP="00457570">
            <w:r w:rsidRPr="00457570">
              <w:t>LC_TYPE</w:t>
            </w:r>
          </w:p>
        </w:tc>
        <w:tc>
          <w:tcPr>
            <w:tcW w:w="3614" w:type="dxa"/>
            <w:vAlign w:val="center"/>
          </w:tcPr>
          <w:p w14:paraId="30DFCCD4" w14:textId="0C802348" w:rsidR="003A3A81" w:rsidRPr="00457570" w:rsidRDefault="003A3A81" w:rsidP="00457570">
            <w:pPr>
              <w:pStyle w:val="ListParagraph"/>
              <w:ind w:left="0"/>
            </w:pPr>
          </w:p>
        </w:tc>
        <w:tc>
          <w:tcPr>
            <w:tcW w:w="3856" w:type="dxa"/>
            <w:vAlign w:val="center"/>
          </w:tcPr>
          <w:p w14:paraId="1748A399" w14:textId="450819D4" w:rsidR="003A3A81" w:rsidRPr="00457570" w:rsidRDefault="003A3A81" w:rsidP="00457570">
            <w:pPr>
              <w:pStyle w:val="ListParagraph"/>
              <w:ind w:left="0"/>
            </w:pPr>
            <w:r w:rsidRPr="00457570">
              <w:t>LC_TYPE</w:t>
            </w:r>
          </w:p>
        </w:tc>
      </w:tr>
      <w:tr w:rsidR="00457570" w:rsidRPr="00457570" w14:paraId="2937F764" w14:textId="58B8DFB3" w:rsidTr="00457570">
        <w:tc>
          <w:tcPr>
            <w:tcW w:w="3258" w:type="dxa"/>
            <w:vAlign w:val="center"/>
          </w:tcPr>
          <w:p w14:paraId="645E756E" w14:textId="77777777" w:rsidR="003A3A81" w:rsidRPr="00457570" w:rsidRDefault="003A3A81" w:rsidP="00457570">
            <w:r w:rsidRPr="00457570">
              <w:t>DRAWING_TYPE</w:t>
            </w:r>
          </w:p>
        </w:tc>
        <w:tc>
          <w:tcPr>
            <w:tcW w:w="3614" w:type="dxa"/>
            <w:vAlign w:val="center"/>
          </w:tcPr>
          <w:p w14:paraId="16CBF30D" w14:textId="77777777" w:rsidR="003A3A81" w:rsidRPr="00457570" w:rsidRDefault="003A3A81" w:rsidP="00457570">
            <w:pPr>
              <w:pStyle w:val="ListParagraph"/>
              <w:ind w:left="0"/>
            </w:pPr>
            <w:r w:rsidRPr="00457570">
              <w:t>DRAWING_TYPE</w:t>
            </w:r>
          </w:p>
        </w:tc>
        <w:tc>
          <w:tcPr>
            <w:tcW w:w="3856" w:type="dxa"/>
            <w:vAlign w:val="center"/>
          </w:tcPr>
          <w:p w14:paraId="476ABBEE" w14:textId="77777777" w:rsidR="003A3A81" w:rsidRPr="00457570" w:rsidRDefault="003A3A81" w:rsidP="00457570">
            <w:pPr>
              <w:pStyle w:val="ListParagraph"/>
              <w:ind w:left="0"/>
            </w:pPr>
          </w:p>
        </w:tc>
      </w:tr>
      <w:tr w:rsidR="00457570" w:rsidRPr="00457570" w14:paraId="7B28512B" w14:textId="64B8747F" w:rsidTr="00457570">
        <w:tc>
          <w:tcPr>
            <w:tcW w:w="3258" w:type="dxa"/>
            <w:vAlign w:val="center"/>
          </w:tcPr>
          <w:p w14:paraId="631A7D9C" w14:textId="77777777" w:rsidR="003A3A81" w:rsidRPr="00457570" w:rsidRDefault="003A3A81" w:rsidP="00457570">
            <w:r w:rsidRPr="00457570">
              <w:t>COUNTRY_ORIG</w:t>
            </w:r>
          </w:p>
        </w:tc>
        <w:tc>
          <w:tcPr>
            <w:tcW w:w="3614" w:type="dxa"/>
            <w:vAlign w:val="center"/>
          </w:tcPr>
          <w:p w14:paraId="0A51B20D" w14:textId="77777777" w:rsidR="003A3A81" w:rsidRPr="00457570" w:rsidRDefault="003A3A81" w:rsidP="00457570">
            <w:pPr>
              <w:pStyle w:val="ListParagraph"/>
              <w:ind w:left="0"/>
            </w:pPr>
            <w:r w:rsidRPr="00457570">
              <w:t>COUNTRY_ORIG</w:t>
            </w:r>
          </w:p>
        </w:tc>
        <w:tc>
          <w:tcPr>
            <w:tcW w:w="3856" w:type="dxa"/>
            <w:vAlign w:val="center"/>
          </w:tcPr>
          <w:p w14:paraId="135A2094" w14:textId="77777777" w:rsidR="003A3A81" w:rsidRPr="00457570" w:rsidRDefault="003A3A81" w:rsidP="00457570">
            <w:pPr>
              <w:pStyle w:val="ListParagraph"/>
              <w:ind w:left="0"/>
            </w:pPr>
          </w:p>
        </w:tc>
      </w:tr>
      <w:tr w:rsidR="00457570" w:rsidRPr="00457570" w14:paraId="658A971A" w14:textId="03A08B96" w:rsidTr="00457570">
        <w:tc>
          <w:tcPr>
            <w:tcW w:w="3258" w:type="dxa"/>
            <w:vAlign w:val="center"/>
          </w:tcPr>
          <w:p w14:paraId="54BEE484" w14:textId="77777777" w:rsidR="003A3A81" w:rsidRPr="00457570" w:rsidRDefault="003A3A81" w:rsidP="00457570">
            <w:r w:rsidRPr="00457570">
              <w:t>SHIP_FM_COUNTRY</w:t>
            </w:r>
          </w:p>
        </w:tc>
        <w:tc>
          <w:tcPr>
            <w:tcW w:w="3614" w:type="dxa"/>
            <w:vAlign w:val="center"/>
          </w:tcPr>
          <w:p w14:paraId="3A518C92" w14:textId="77777777" w:rsidR="003A3A81" w:rsidRPr="00457570" w:rsidRDefault="003A3A81" w:rsidP="00457570">
            <w:pPr>
              <w:pStyle w:val="ListParagraph"/>
              <w:ind w:left="0"/>
            </w:pPr>
            <w:r w:rsidRPr="00457570">
              <w:t>SHIP_FM_COUNTRY</w:t>
            </w:r>
          </w:p>
        </w:tc>
        <w:tc>
          <w:tcPr>
            <w:tcW w:w="3856" w:type="dxa"/>
            <w:vAlign w:val="center"/>
          </w:tcPr>
          <w:p w14:paraId="4117A759" w14:textId="77777777" w:rsidR="003A3A81" w:rsidRPr="00457570" w:rsidRDefault="003A3A81" w:rsidP="00457570">
            <w:pPr>
              <w:pStyle w:val="ListParagraph"/>
              <w:ind w:left="0"/>
            </w:pPr>
          </w:p>
        </w:tc>
      </w:tr>
      <w:tr w:rsidR="00457570" w:rsidRPr="00457570" w14:paraId="0919E69B" w14:textId="437BE177" w:rsidTr="00457570">
        <w:tc>
          <w:tcPr>
            <w:tcW w:w="3258" w:type="dxa"/>
            <w:vAlign w:val="center"/>
          </w:tcPr>
          <w:p w14:paraId="10D3A706" w14:textId="77777777" w:rsidR="003A3A81" w:rsidRPr="00457570" w:rsidRDefault="003A3A81" w:rsidP="00457570">
            <w:r w:rsidRPr="00457570">
              <w:t>SHIP_TO_COUNTRY</w:t>
            </w:r>
          </w:p>
        </w:tc>
        <w:tc>
          <w:tcPr>
            <w:tcW w:w="3614" w:type="dxa"/>
            <w:vAlign w:val="center"/>
          </w:tcPr>
          <w:p w14:paraId="22BB5E35" w14:textId="77777777" w:rsidR="003A3A81" w:rsidRPr="00457570" w:rsidRDefault="003A3A81" w:rsidP="00457570">
            <w:pPr>
              <w:pStyle w:val="ListParagraph"/>
              <w:ind w:left="0"/>
            </w:pPr>
            <w:r w:rsidRPr="00457570">
              <w:t>SHIP_TO_COUNTRY</w:t>
            </w:r>
          </w:p>
        </w:tc>
        <w:tc>
          <w:tcPr>
            <w:tcW w:w="3856" w:type="dxa"/>
            <w:vAlign w:val="center"/>
          </w:tcPr>
          <w:p w14:paraId="02856DCC" w14:textId="77777777" w:rsidR="003A3A81" w:rsidRPr="00457570" w:rsidRDefault="003A3A81" w:rsidP="00457570">
            <w:pPr>
              <w:pStyle w:val="ListParagraph"/>
              <w:ind w:left="0"/>
            </w:pPr>
          </w:p>
        </w:tc>
      </w:tr>
      <w:tr w:rsidR="00457570" w:rsidRPr="00457570" w14:paraId="5115D4AE" w14:textId="53D1DD3C" w:rsidTr="00457570">
        <w:tc>
          <w:tcPr>
            <w:tcW w:w="3258" w:type="dxa"/>
            <w:vAlign w:val="center"/>
          </w:tcPr>
          <w:p w14:paraId="41B0897F" w14:textId="77777777" w:rsidR="003A3A81" w:rsidRPr="00457570" w:rsidRDefault="003A3A81" w:rsidP="00457570">
            <w:r w:rsidRPr="00457570">
              <w:t>VESSEL_NAME</w:t>
            </w:r>
          </w:p>
        </w:tc>
        <w:tc>
          <w:tcPr>
            <w:tcW w:w="3614" w:type="dxa"/>
            <w:vAlign w:val="center"/>
          </w:tcPr>
          <w:p w14:paraId="2C97A807" w14:textId="77777777" w:rsidR="003A3A81" w:rsidRPr="00457570" w:rsidRDefault="003A3A81" w:rsidP="00457570">
            <w:pPr>
              <w:pStyle w:val="ListParagraph"/>
              <w:ind w:left="0"/>
            </w:pPr>
            <w:r w:rsidRPr="00457570">
              <w:t>VESSEL_NAME</w:t>
            </w:r>
          </w:p>
        </w:tc>
        <w:tc>
          <w:tcPr>
            <w:tcW w:w="3856" w:type="dxa"/>
            <w:vAlign w:val="center"/>
          </w:tcPr>
          <w:p w14:paraId="3521347F" w14:textId="77777777" w:rsidR="003A3A81" w:rsidRPr="00457570" w:rsidRDefault="003A3A81" w:rsidP="00457570">
            <w:pPr>
              <w:pStyle w:val="ListParagraph"/>
              <w:ind w:left="0"/>
            </w:pPr>
          </w:p>
        </w:tc>
      </w:tr>
      <w:tr w:rsidR="00457570" w:rsidRPr="00457570" w14:paraId="355DFDF7" w14:textId="55E7B39E" w:rsidTr="00457570">
        <w:tc>
          <w:tcPr>
            <w:tcW w:w="3258" w:type="dxa"/>
            <w:vAlign w:val="center"/>
          </w:tcPr>
          <w:p w14:paraId="4D8D03A2" w14:textId="77777777" w:rsidR="003A3A81" w:rsidRPr="00457570" w:rsidRDefault="003A3A81" w:rsidP="00457570">
            <w:r w:rsidRPr="00457570">
              <w:t>VOYAGE_NUMBER</w:t>
            </w:r>
          </w:p>
        </w:tc>
        <w:tc>
          <w:tcPr>
            <w:tcW w:w="3614" w:type="dxa"/>
            <w:vAlign w:val="center"/>
          </w:tcPr>
          <w:p w14:paraId="35D13153" w14:textId="77777777" w:rsidR="003A3A81" w:rsidRPr="00457570" w:rsidRDefault="003A3A81" w:rsidP="00457570">
            <w:pPr>
              <w:pStyle w:val="ListParagraph"/>
              <w:ind w:left="0"/>
            </w:pPr>
            <w:r w:rsidRPr="00457570">
              <w:t>VOYAGE_NUMBER</w:t>
            </w:r>
          </w:p>
        </w:tc>
        <w:tc>
          <w:tcPr>
            <w:tcW w:w="3856" w:type="dxa"/>
            <w:vAlign w:val="center"/>
          </w:tcPr>
          <w:p w14:paraId="34E2992E" w14:textId="77777777" w:rsidR="003A3A81" w:rsidRPr="00457570" w:rsidRDefault="003A3A81" w:rsidP="00457570">
            <w:pPr>
              <w:pStyle w:val="ListParagraph"/>
              <w:ind w:left="0"/>
            </w:pPr>
          </w:p>
        </w:tc>
      </w:tr>
      <w:tr w:rsidR="00457570" w:rsidRPr="00457570" w14:paraId="70C37AE9" w14:textId="741B38F3" w:rsidTr="00457570">
        <w:tc>
          <w:tcPr>
            <w:tcW w:w="3258" w:type="dxa"/>
            <w:vAlign w:val="center"/>
          </w:tcPr>
          <w:p w14:paraId="71E4CB23" w14:textId="77777777" w:rsidR="003A3A81" w:rsidRPr="00457570" w:rsidRDefault="003A3A81" w:rsidP="00457570">
            <w:r w:rsidRPr="00457570">
              <w:t>DOCUMENT_AMOUNT</w:t>
            </w:r>
          </w:p>
        </w:tc>
        <w:tc>
          <w:tcPr>
            <w:tcW w:w="3614" w:type="dxa"/>
            <w:vAlign w:val="center"/>
          </w:tcPr>
          <w:p w14:paraId="7151F8D2" w14:textId="77777777" w:rsidR="003A3A81" w:rsidRPr="00457570" w:rsidRDefault="003A3A81" w:rsidP="00457570">
            <w:pPr>
              <w:pStyle w:val="ListParagraph"/>
              <w:ind w:left="0"/>
            </w:pPr>
            <w:r w:rsidRPr="00457570">
              <w:t>DOCUMENT_AMOUNT</w:t>
            </w:r>
          </w:p>
        </w:tc>
        <w:tc>
          <w:tcPr>
            <w:tcW w:w="3856" w:type="dxa"/>
            <w:vAlign w:val="center"/>
          </w:tcPr>
          <w:p w14:paraId="5364A7CE" w14:textId="77777777" w:rsidR="003A3A81" w:rsidRPr="00457570" w:rsidRDefault="003A3A81" w:rsidP="00457570">
            <w:pPr>
              <w:pStyle w:val="ListParagraph"/>
              <w:ind w:left="0"/>
            </w:pPr>
          </w:p>
        </w:tc>
      </w:tr>
      <w:tr w:rsidR="00457570" w:rsidRPr="00457570" w14:paraId="0B2A8D6E" w14:textId="57866878" w:rsidTr="00457570">
        <w:tc>
          <w:tcPr>
            <w:tcW w:w="3258" w:type="dxa"/>
            <w:vAlign w:val="center"/>
          </w:tcPr>
          <w:p w14:paraId="164F28C5" w14:textId="77777777" w:rsidR="009C08CD" w:rsidRPr="00457570" w:rsidRDefault="009C08CD" w:rsidP="00457570">
            <w:r w:rsidRPr="00457570">
              <w:t>LC_AMOUNT</w:t>
            </w:r>
          </w:p>
        </w:tc>
        <w:tc>
          <w:tcPr>
            <w:tcW w:w="3614" w:type="dxa"/>
            <w:vAlign w:val="center"/>
          </w:tcPr>
          <w:p w14:paraId="75DBC53C" w14:textId="395E732F" w:rsidR="009C08CD" w:rsidRPr="00457570" w:rsidRDefault="009C08CD" w:rsidP="00457570">
            <w:pPr>
              <w:pStyle w:val="ListParagraph"/>
              <w:ind w:left="0"/>
            </w:pPr>
          </w:p>
        </w:tc>
        <w:tc>
          <w:tcPr>
            <w:tcW w:w="3856" w:type="dxa"/>
            <w:vAlign w:val="center"/>
          </w:tcPr>
          <w:p w14:paraId="5A62AD3E" w14:textId="526C52AB" w:rsidR="009C08CD" w:rsidRPr="00457570" w:rsidRDefault="009C08CD" w:rsidP="00457570">
            <w:pPr>
              <w:pStyle w:val="ListParagraph"/>
              <w:ind w:left="0"/>
            </w:pPr>
            <w:r w:rsidRPr="00457570">
              <w:t>LC_AMOUNT</w:t>
            </w:r>
          </w:p>
        </w:tc>
      </w:tr>
      <w:tr w:rsidR="00457570" w:rsidRPr="00457570" w14:paraId="65777257" w14:textId="169D01B6" w:rsidTr="00457570">
        <w:tc>
          <w:tcPr>
            <w:tcW w:w="3258" w:type="dxa"/>
            <w:vAlign w:val="center"/>
          </w:tcPr>
          <w:p w14:paraId="7A806762" w14:textId="77777777" w:rsidR="009C08CD" w:rsidRPr="00457570" w:rsidRDefault="009C08CD" w:rsidP="00457570">
            <w:r w:rsidRPr="00457570">
              <w:t>LC_NUMBER</w:t>
            </w:r>
          </w:p>
        </w:tc>
        <w:tc>
          <w:tcPr>
            <w:tcW w:w="3614" w:type="dxa"/>
            <w:vAlign w:val="center"/>
          </w:tcPr>
          <w:p w14:paraId="2B0B242C" w14:textId="7775B234" w:rsidR="009C08CD" w:rsidRPr="00457570" w:rsidRDefault="009C08CD" w:rsidP="00457570">
            <w:pPr>
              <w:pStyle w:val="ListParagraph"/>
              <w:ind w:left="0"/>
            </w:pPr>
          </w:p>
        </w:tc>
        <w:tc>
          <w:tcPr>
            <w:tcW w:w="3856" w:type="dxa"/>
            <w:vAlign w:val="center"/>
          </w:tcPr>
          <w:p w14:paraId="205762F5" w14:textId="20AC4F47" w:rsidR="009C08CD" w:rsidRPr="00457570" w:rsidRDefault="009C08CD" w:rsidP="00457570">
            <w:pPr>
              <w:pStyle w:val="ListParagraph"/>
              <w:ind w:left="0"/>
            </w:pPr>
            <w:r w:rsidRPr="00457570">
              <w:t>LC_NUMBER</w:t>
            </w:r>
          </w:p>
        </w:tc>
      </w:tr>
      <w:tr w:rsidR="00457570" w:rsidRPr="00457570" w14:paraId="09773C01" w14:textId="537C218D" w:rsidTr="00457570">
        <w:tc>
          <w:tcPr>
            <w:tcW w:w="3258" w:type="dxa"/>
            <w:vAlign w:val="center"/>
          </w:tcPr>
          <w:p w14:paraId="326A62F3" w14:textId="77777777" w:rsidR="009C08CD" w:rsidRPr="00457570" w:rsidRDefault="009C08CD" w:rsidP="00457570">
            <w:r w:rsidRPr="00457570">
              <w:t>TRANS_DATE</w:t>
            </w:r>
          </w:p>
        </w:tc>
        <w:tc>
          <w:tcPr>
            <w:tcW w:w="3614" w:type="dxa"/>
            <w:vAlign w:val="center"/>
          </w:tcPr>
          <w:p w14:paraId="3662DAF8" w14:textId="77777777" w:rsidR="009C08CD" w:rsidRPr="00457570" w:rsidRDefault="009C08CD" w:rsidP="00457570">
            <w:pPr>
              <w:pStyle w:val="ListParagraph"/>
              <w:ind w:left="0"/>
            </w:pPr>
            <w:r w:rsidRPr="00457570">
              <w:t>DOC_RECE_DT</w:t>
            </w:r>
          </w:p>
        </w:tc>
        <w:tc>
          <w:tcPr>
            <w:tcW w:w="3856" w:type="dxa"/>
            <w:vAlign w:val="center"/>
          </w:tcPr>
          <w:p w14:paraId="5C20022D" w14:textId="77777777" w:rsidR="009C08CD" w:rsidRPr="00457570" w:rsidRDefault="009C08CD" w:rsidP="00457570">
            <w:pPr>
              <w:pStyle w:val="ListParagraph"/>
              <w:ind w:left="0"/>
            </w:pPr>
          </w:p>
        </w:tc>
      </w:tr>
      <w:tr w:rsidR="00457570" w:rsidRPr="00457570" w14:paraId="5AC661B1" w14:textId="53005E06" w:rsidTr="00457570">
        <w:tc>
          <w:tcPr>
            <w:tcW w:w="3258" w:type="dxa"/>
            <w:vAlign w:val="center"/>
          </w:tcPr>
          <w:p w14:paraId="3E45B905" w14:textId="77777777" w:rsidR="009C08CD" w:rsidRPr="00457570" w:rsidRDefault="009C08CD" w:rsidP="00457570">
            <w:r w:rsidRPr="00457570">
              <w:t>VALUE_DATE</w:t>
            </w:r>
          </w:p>
        </w:tc>
        <w:tc>
          <w:tcPr>
            <w:tcW w:w="3614" w:type="dxa"/>
            <w:vAlign w:val="center"/>
          </w:tcPr>
          <w:p w14:paraId="13D7D9AC" w14:textId="77777777" w:rsidR="009C08CD" w:rsidRPr="00457570" w:rsidRDefault="009C08CD" w:rsidP="00457570">
            <w:pPr>
              <w:pStyle w:val="ListParagraph"/>
              <w:ind w:left="0"/>
            </w:pPr>
            <w:r w:rsidRPr="00457570">
              <w:t>VALUE_DATE</w:t>
            </w:r>
          </w:p>
        </w:tc>
        <w:tc>
          <w:tcPr>
            <w:tcW w:w="3856" w:type="dxa"/>
            <w:vAlign w:val="center"/>
          </w:tcPr>
          <w:p w14:paraId="5023F8AD" w14:textId="77777777" w:rsidR="009C08CD" w:rsidRPr="00457570" w:rsidRDefault="009C08CD" w:rsidP="00457570">
            <w:pPr>
              <w:pStyle w:val="ListParagraph"/>
              <w:ind w:left="0"/>
            </w:pPr>
          </w:p>
        </w:tc>
      </w:tr>
      <w:tr w:rsidR="00457570" w:rsidRPr="00457570" w14:paraId="5F054918" w14:textId="0F07DF4A" w:rsidTr="00457570">
        <w:tc>
          <w:tcPr>
            <w:tcW w:w="3258" w:type="dxa"/>
            <w:vAlign w:val="center"/>
          </w:tcPr>
          <w:p w14:paraId="079EA4B6" w14:textId="77777777" w:rsidR="009C08CD" w:rsidRPr="00457570" w:rsidRDefault="009C08CD" w:rsidP="00457570">
            <w:r w:rsidRPr="00457570">
              <w:t>DATE_TIME</w:t>
            </w:r>
          </w:p>
        </w:tc>
        <w:tc>
          <w:tcPr>
            <w:tcW w:w="3614" w:type="dxa"/>
            <w:vAlign w:val="center"/>
          </w:tcPr>
          <w:p w14:paraId="6C2192B0" w14:textId="77777777" w:rsidR="009C08CD" w:rsidRPr="00457570" w:rsidRDefault="009C08CD" w:rsidP="00457570">
            <w:pPr>
              <w:pStyle w:val="ListParagraph"/>
              <w:ind w:left="0"/>
            </w:pPr>
            <w:r w:rsidRPr="00457570">
              <w:t>DATE_TIME</w:t>
            </w:r>
          </w:p>
        </w:tc>
        <w:tc>
          <w:tcPr>
            <w:tcW w:w="3856" w:type="dxa"/>
            <w:vAlign w:val="center"/>
          </w:tcPr>
          <w:p w14:paraId="3C0DD693" w14:textId="77777777" w:rsidR="009C08CD" w:rsidRPr="00457570" w:rsidRDefault="009C08CD" w:rsidP="00457570">
            <w:pPr>
              <w:pStyle w:val="ListParagraph"/>
              <w:ind w:left="0"/>
            </w:pPr>
          </w:p>
        </w:tc>
      </w:tr>
      <w:tr w:rsidR="00457570" w:rsidRPr="00457570" w14:paraId="696A44E2" w14:textId="79EDA42F" w:rsidTr="00457570">
        <w:tc>
          <w:tcPr>
            <w:tcW w:w="3258" w:type="dxa"/>
            <w:vAlign w:val="center"/>
          </w:tcPr>
          <w:p w14:paraId="68D211C8" w14:textId="77777777" w:rsidR="009C08CD" w:rsidRPr="00457570" w:rsidRDefault="009C08CD" w:rsidP="00457570">
            <w:r w:rsidRPr="00457570">
              <w:t>APPLICANT</w:t>
            </w:r>
          </w:p>
        </w:tc>
        <w:tc>
          <w:tcPr>
            <w:tcW w:w="3614" w:type="dxa"/>
            <w:vAlign w:val="center"/>
          </w:tcPr>
          <w:p w14:paraId="5E010D5B" w14:textId="09232937" w:rsidR="009C08CD" w:rsidRPr="00457570" w:rsidRDefault="009C08CD" w:rsidP="00457570">
            <w:pPr>
              <w:pStyle w:val="ListParagraph"/>
              <w:ind w:left="0"/>
            </w:pPr>
          </w:p>
        </w:tc>
        <w:tc>
          <w:tcPr>
            <w:tcW w:w="3856" w:type="dxa"/>
            <w:vAlign w:val="center"/>
          </w:tcPr>
          <w:p w14:paraId="2CC096A9" w14:textId="07234E0D" w:rsidR="009C08CD" w:rsidRPr="00457570" w:rsidRDefault="009C08CD" w:rsidP="00457570">
            <w:pPr>
              <w:pStyle w:val="ListParagraph"/>
              <w:ind w:left="0"/>
            </w:pPr>
            <w:r w:rsidRPr="00457570">
              <w:t>APPLICANT</w:t>
            </w:r>
          </w:p>
        </w:tc>
      </w:tr>
      <w:tr w:rsidR="00457570" w:rsidRPr="00457570" w14:paraId="278CA1A6" w14:textId="7360A756" w:rsidTr="00457570">
        <w:tc>
          <w:tcPr>
            <w:tcW w:w="3258" w:type="dxa"/>
            <w:vAlign w:val="center"/>
          </w:tcPr>
          <w:p w14:paraId="2CE1705D" w14:textId="77777777" w:rsidR="009C08CD" w:rsidRPr="00457570" w:rsidRDefault="009C08CD" w:rsidP="00457570">
            <w:r w:rsidRPr="00457570">
              <w:t>APPLICANT_CUSTNO</w:t>
            </w:r>
          </w:p>
        </w:tc>
        <w:tc>
          <w:tcPr>
            <w:tcW w:w="3614" w:type="dxa"/>
            <w:vAlign w:val="center"/>
          </w:tcPr>
          <w:p w14:paraId="5FA06697" w14:textId="24F0D722" w:rsidR="009C08CD" w:rsidRPr="00457570" w:rsidRDefault="009C08CD" w:rsidP="00457570">
            <w:pPr>
              <w:pStyle w:val="ListParagraph"/>
              <w:ind w:left="0"/>
            </w:pPr>
          </w:p>
        </w:tc>
        <w:tc>
          <w:tcPr>
            <w:tcW w:w="3856" w:type="dxa"/>
            <w:vAlign w:val="center"/>
          </w:tcPr>
          <w:p w14:paraId="5E007531" w14:textId="70760257" w:rsidR="009C08CD" w:rsidRPr="00457570" w:rsidRDefault="009C08CD" w:rsidP="00457570">
            <w:pPr>
              <w:pStyle w:val="ListParagraph"/>
              <w:ind w:left="0"/>
            </w:pPr>
            <w:r w:rsidRPr="00457570">
              <w:t>APPLICANT_CUSTNO</w:t>
            </w:r>
          </w:p>
        </w:tc>
      </w:tr>
      <w:tr w:rsidR="00457570" w:rsidRPr="00457570" w14:paraId="33B14A99" w14:textId="529CC8AB" w:rsidTr="00457570">
        <w:tc>
          <w:tcPr>
            <w:tcW w:w="3258" w:type="dxa"/>
            <w:vAlign w:val="center"/>
          </w:tcPr>
          <w:p w14:paraId="59221B45" w14:textId="77777777" w:rsidR="009C08CD" w:rsidRPr="00457570" w:rsidRDefault="009C08CD" w:rsidP="00457570">
            <w:r w:rsidRPr="00457570">
              <w:t>APPLICANT_ACC</w:t>
            </w:r>
          </w:p>
        </w:tc>
        <w:tc>
          <w:tcPr>
            <w:tcW w:w="3614" w:type="dxa"/>
            <w:vAlign w:val="center"/>
          </w:tcPr>
          <w:p w14:paraId="0C7D083A" w14:textId="4679F703" w:rsidR="009C08CD" w:rsidRPr="00457570" w:rsidRDefault="009C08CD" w:rsidP="00457570">
            <w:pPr>
              <w:pStyle w:val="ListParagraph"/>
              <w:ind w:left="0"/>
            </w:pPr>
          </w:p>
        </w:tc>
        <w:tc>
          <w:tcPr>
            <w:tcW w:w="3856" w:type="dxa"/>
            <w:vAlign w:val="center"/>
          </w:tcPr>
          <w:p w14:paraId="63CB293A" w14:textId="7A44B797" w:rsidR="009C08CD" w:rsidRPr="00457570" w:rsidRDefault="009C08CD" w:rsidP="00457570">
            <w:pPr>
              <w:pStyle w:val="ListParagraph"/>
              <w:ind w:left="0"/>
            </w:pPr>
            <w:r w:rsidRPr="00457570">
              <w:t>APPLICANT_ACC</w:t>
            </w:r>
          </w:p>
        </w:tc>
      </w:tr>
      <w:tr w:rsidR="00457570" w:rsidRPr="00457570" w14:paraId="2E14F510" w14:textId="03F97F80" w:rsidTr="00457570">
        <w:tc>
          <w:tcPr>
            <w:tcW w:w="3258" w:type="dxa"/>
            <w:vAlign w:val="center"/>
          </w:tcPr>
          <w:p w14:paraId="3387ABE5" w14:textId="77777777" w:rsidR="009C08CD" w:rsidRPr="00457570" w:rsidRDefault="009C08CD" w:rsidP="00457570">
            <w:r w:rsidRPr="00457570">
              <w:t>BENEFICIARY</w:t>
            </w:r>
          </w:p>
        </w:tc>
        <w:tc>
          <w:tcPr>
            <w:tcW w:w="3614" w:type="dxa"/>
            <w:vAlign w:val="center"/>
          </w:tcPr>
          <w:p w14:paraId="76DA41A3" w14:textId="500608C1" w:rsidR="009C08CD" w:rsidRPr="00457570" w:rsidRDefault="009C08CD" w:rsidP="00457570">
            <w:pPr>
              <w:pStyle w:val="ListParagraph"/>
              <w:ind w:left="0"/>
            </w:pPr>
          </w:p>
        </w:tc>
        <w:tc>
          <w:tcPr>
            <w:tcW w:w="3856" w:type="dxa"/>
            <w:vAlign w:val="center"/>
          </w:tcPr>
          <w:p w14:paraId="159CF46B" w14:textId="394422F4" w:rsidR="009C08CD" w:rsidRPr="00457570" w:rsidRDefault="009C08CD" w:rsidP="00457570">
            <w:pPr>
              <w:pStyle w:val="ListParagraph"/>
              <w:ind w:left="0"/>
            </w:pPr>
            <w:r w:rsidRPr="00457570">
              <w:t>BENEFICIARY</w:t>
            </w:r>
          </w:p>
        </w:tc>
      </w:tr>
      <w:tr w:rsidR="00457570" w:rsidRPr="00457570" w14:paraId="1AF5BDE7" w14:textId="41597913" w:rsidTr="00457570">
        <w:tc>
          <w:tcPr>
            <w:tcW w:w="3258" w:type="dxa"/>
            <w:vAlign w:val="center"/>
          </w:tcPr>
          <w:p w14:paraId="750A4166" w14:textId="77777777" w:rsidR="009C08CD" w:rsidRPr="00457570" w:rsidRDefault="009C08CD" w:rsidP="00457570">
            <w:r w:rsidRPr="00457570">
              <w:t>BENEFICIARY_CUSTNO</w:t>
            </w:r>
          </w:p>
        </w:tc>
        <w:tc>
          <w:tcPr>
            <w:tcW w:w="3614" w:type="dxa"/>
            <w:vAlign w:val="center"/>
          </w:tcPr>
          <w:p w14:paraId="257BD70C" w14:textId="128AA5B7" w:rsidR="009C08CD" w:rsidRPr="00457570" w:rsidRDefault="009C08CD" w:rsidP="00457570">
            <w:pPr>
              <w:pStyle w:val="ListParagraph"/>
              <w:ind w:left="0"/>
            </w:pPr>
          </w:p>
        </w:tc>
        <w:tc>
          <w:tcPr>
            <w:tcW w:w="3856" w:type="dxa"/>
            <w:vAlign w:val="center"/>
          </w:tcPr>
          <w:p w14:paraId="20869D54" w14:textId="05FDB14D" w:rsidR="009C08CD" w:rsidRPr="00457570" w:rsidRDefault="009C08CD" w:rsidP="00457570">
            <w:pPr>
              <w:pStyle w:val="ListParagraph"/>
              <w:ind w:left="0"/>
            </w:pPr>
            <w:r w:rsidRPr="00457570">
              <w:t>BENEFICIARY_CUSTNO</w:t>
            </w:r>
          </w:p>
        </w:tc>
      </w:tr>
      <w:tr w:rsidR="00457570" w:rsidRPr="00457570" w14:paraId="6BD510AC" w14:textId="674E67AB" w:rsidTr="00457570">
        <w:tc>
          <w:tcPr>
            <w:tcW w:w="3258" w:type="dxa"/>
            <w:vAlign w:val="center"/>
          </w:tcPr>
          <w:p w14:paraId="608318E3" w14:textId="77777777" w:rsidR="009C08CD" w:rsidRPr="00457570" w:rsidRDefault="009C08CD" w:rsidP="00457570">
            <w:r w:rsidRPr="00457570">
              <w:lastRenderedPageBreak/>
              <w:t>BENEFICIARY_ACC</w:t>
            </w:r>
          </w:p>
        </w:tc>
        <w:tc>
          <w:tcPr>
            <w:tcW w:w="3614" w:type="dxa"/>
            <w:vAlign w:val="center"/>
          </w:tcPr>
          <w:p w14:paraId="205EB1BB" w14:textId="6C040989" w:rsidR="009C08CD" w:rsidRPr="00457570" w:rsidRDefault="009C08CD" w:rsidP="00457570">
            <w:pPr>
              <w:pStyle w:val="ListParagraph"/>
              <w:ind w:left="0"/>
            </w:pPr>
          </w:p>
        </w:tc>
        <w:tc>
          <w:tcPr>
            <w:tcW w:w="3856" w:type="dxa"/>
            <w:vAlign w:val="center"/>
          </w:tcPr>
          <w:p w14:paraId="45EC0840" w14:textId="70879576" w:rsidR="009C08CD" w:rsidRPr="00457570" w:rsidRDefault="009C08CD" w:rsidP="00457570">
            <w:pPr>
              <w:pStyle w:val="ListParagraph"/>
              <w:ind w:left="0"/>
            </w:pPr>
            <w:r w:rsidRPr="00457570">
              <w:t>BENEFICIARY_ACC</w:t>
            </w:r>
          </w:p>
        </w:tc>
      </w:tr>
      <w:tr w:rsidR="00457570" w:rsidRPr="00457570" w14:paraId="56BD2F4D" w14:textId="0B056621" w:rsidTr="00457570">
        <w:tc>
          <w:tcPr>
            <w:tcW w:w="3258" w:type="dxa"/>
            <w:vAlign w:val="center"/>
          </w:tcPr>
          <w:p w14:paraId="67ED8A19" w14:textId="77777777" w:rsidR="009C08CD" w:rsidRPr="00457570" w:rsidRDefault="009C08CD" w:rsidP="00457570">
            <w:r w:rsidRPr="00457570">
              <w:t>ACT_GOODS_DESC</w:t>
            </w:r>
          </w:p>
        </w:tc>
        <w:tc>
          <w:tcPr>
            <w:tcW w:w="3614" w:type="dxa"/>
            <w:vAlign w:val="center"/>
          </w:tcPr>
          <w:p w14:paraId="1ED7C56A" w14:textId="77777777" w:rsidR="009C08CD" w:rsidRPr="00457570" w:rsidRDefault="009C08CD" w:rsidP="00457570">
            <w:pPr>
              <w:pStyle w:val="ListParagraph"/>
              <w:ind w:left="0"/>
            </w:pPr>
            <w:r w:rsidRPr="00457570">
              <w:t>ACT_GOODS_DESC</w:t>
            </w:r>
          </w:p>
        </w:tc>
        <w:tc>
          <w:tcPr>
            <w:tcW w:w="3856" w:type="dxa"/>
            <w:vAlign w:val="center"/>
          </w:tcPr>
          <w:p w14:paraId="692BC286" w14:textId="77777777" w:rsidR="009C08CD" w:rsidRPr="00457570" w:rsidRDefault="009C08CD" w:rsidP="00457570">
            <w:pPr>
              <w:pStyle w:val="ListParagraph"/>
              <w:ind w:left="0"/>
            </w:pPr>
          </w:p>
        </w:tc>
      </w:tr>
      <w:tr w:rsidR="00457570" w:rsidRPr="00457570" w14:paraId="2E1EA508" w14:textId="4ED273E8" w:rsidTr="00457570">
        <w:tc>
          <w:tcPr>
            <w:tcW w:w="3258" w:type="dxa"/>
            <w:vAlign w:val="center"/>
          </w:tcPr>
          <w:p w14:paraId="32CC74DD" w14:textId="77777777" w:rsidR="009C08CD" w:rsidRPr="00457570" w:rsidRDefault="009C08CD" w:rsidP="00457570">
            <w:r w:rsidRPr="00457570">
              <w:t>GOODSTYPE</w:t>
            </w:r>
          </w:p>
        </w:tc>
        <w:tc>
          <w:tcPr>
            <w:tcW w:w="3614" w:type="dxa"/>
            <w:vAlign w:val="center"/>
          </w:tcPr>
          <w:p w14:paraId="68AC1E98" w14:textId="77777777" w:rsidR="009C08CD" w:rsidRPr="00457570" w:rsidRDefault="009C08CD" w:rsidP="00457570">
            <w:pPr>
              <w:pStyle w:val="ListParagraph"/>
              <w:ind w:left="0"/>
            </w:pPr>
            <w:r w:rsidRPr="00457570">
              <w:t>GOODSTYPE</w:t>
            </w:r>
          </w:p>
        </w:tc>
        <w:tc>
          <w:tcPr>
            <w:tcW w:w="3856" w:type="dxa"/>
            <w:vAlign w:val="center"/>
          </w:tcPr>
          <w:p w14:paraId="7AB57454" w14:textId="77777777" w:rsidR="009C08CD" w:rsidRPr="00457570" w:rsidRDefault="009C08CD" w:rsidP="00457570">
            <w:pPr>
              <w:pStyle w:val="ListParagraph"/>
              <w:ind w:left="0"/>
            </w:pPr>
          </w:p>
        </w:tc>
      </w:tr>
    </w:tbl>
    <w:p w14:paraId="68ADE863" w14:textId="77777777" w:rsidR="00276BBE" w:rsidRDefault="00276BBE" w:rsidP="00276BBE">
      <w:pPr>
        <w:pStyle w:val="ListParagraph"/>
      </w:pPr>
    </w:p>
    <w:p w14:paraId="72B91EEA" w14:textId="227E7255" w:rsidR="00276BBE" w:rsidRDefault="00276BBE" w:rsidP="00276BBE">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the collection LC type is as shown below:</w:t>
      </w:r>
    </w:p>
    <w:tbl>
      <w:tblPr>
        <w:tblStyle w:val="TableGrid"/>
        <w:tblW w:w="0" w:type="auto"/>
        <w:tblLook w:val="04A0" w:firstRow="1" w:lastRow="0" w:firstColumn="1" w:lastColumn="0" w:noHBand="0" w:noVBand="1"/>
      </w:tblPr>
      <w:tblGrid>
        <w:gridCol w:w="3890"/>
        <w:gridCol w:w="3595"/>
        <w:gridCol w:w="3017"/>
      </w:tblGrid>
      <w:tr w:rsidR="0014042A" w:rsidRPr="0014042A" w14:paraId="451D13E1" w14:textId="4EC251FB" w:rsidTr="00A11466">
        <w:trPr>
          <w:cnfStyle w:val="100000000000" w:firstRow="1" w:lastRow="0" w:firstColumn="0" w:lastColumn="0" w:oddVBand="0" w:evenVBand="0" w:oddHBand="0" w:evenHBand="0" w:firstRowFirstColumn="0" w:firstRowLastColumn="0" w:lastRowFirstColumn="0" w:lastRowLastColumn="0"/>
        </w:trPr>
        <w:tc>
          <w:tcPr>
            <w:tcW w:w="3978" w:type="dxa"/>
            <w:vAlign w:val="center"/>
          </w:tcPr>
          <w:p w14:paraId="42E3E800" w14:textId="39B40C59" w:rsidR="0066115B" w:rsidRPr="0014042A" w:rsidRDefault="00DB3867" w:rsidP="0014042A">
            <w:pPr>
              <w:pStyle w:val="ListParagraph"/>
              <w:ind w:left="0"/>
            </w:pPr>
            <w:r>
              <w:t>#</w:t>
            </w:r>
            <w:r w:rsidR="0066115B" w:rsidRPr="0014042A">
              <w:t>CAROUSELTRANSACTIONS</w:t>
            </w:r>
          </w:p>
          <w:p w14:paraId="3C481E8B" w14:textId="77777777" w:rsidR="0066115B" w:rsidRPr="0014042A" w:rsidRDefault="0066115B" w:rsidP="0014042A">
            <w:pPr>
              <w:pStyle w:val="ListParagraph"/>
              <w:ind w:left="0"/>
            </w:pPr>
          </w:p>
        </w:tc>
        <w:tc>
          <w:tcPr>
            <w:tcW w:w="3690" w:type="dxa"/>
            <w:vAlign w:val="center"/>
          </w:tcPr>
          <w:p w14:paraId="35C88C78" w14:textId="065D80BF" w:rsidR="0066115B" w:rsidRPr="0014042A" w:rsidRDefault="00DB3867" w:rsidP="0014042A">
            <w:pPr>
              <w:pStyle w:val="ListParagraph"/>
              <w:ind w:left="0"/>
              <w:rPr>
                <w:b w:val="0"/>
              </w:rPr>
            </w:pPr>
            <w:r>
              <w:t>#</w:t>
            </w:r>
            <w:r w:rsidR="0066115B" w:rsidRPr="0014042A">
              <w:t>MULTI_DRAWINGS_HIST</w:t>
            </w:r>
          </w:p>
          <w:p w14:paraId="69C1A67E" w14:textId="5756133D" w:rsidR="0066115B" w:rsidRPr="0014042A" w:rsidRDefault="0066115B" w:rsidP="0014042A">
            <w:pPr>
              <w:pStyle w:val="ListParagraph"/>
              <w:ind w:left="0"/>
              <w:rPr>
                <w:b w:val="0"/>
              </w:rPr>
            </w:pPr>
          </w:p>
        </w:tc>
        <w:tc>
          <w:tcPr>
            <w:tcW w:w="3060" w:type="dxa"/>
            <w:vAlign w:val="center"/>
          </w:tcPr>
          <w:p w14:paraId="0FCFE620" w14:textId="21BC402B" w:rsidR="0066115B" w:rsidRPr="0014042A" w:rsidRDefault="00DB3867" w:rsidP="0014042A">
            <w:pPr>
              <w:pStyle w:val="ListParagraph"/>
              <w:ind w:left="0"/>
            </w:pPr>
            <w:r>
              <w:t>#</w:t>
            </w:r>
            <w:r w:rsidR="0066115B" w:rsidRPr="0014042A">
              <w:t>MULTI_LC_HIST</w:t>
            </w:r>
          </w:p>
        </w:tc>
      </w:tr>
      <w:tr w:rsidR="0014042A" w:rsidRPr="0014042A" w14:paraId="6B7EFF71" w14:textId="35BC083B" w:rsidTr="00A11466">
        <w:tc>
          <w:tcPr>
            <w:tcW w:w="3978" w:type="dxa"/>
            <w:vAlign w:val="center"/>
          </w:tcPr>
          <w:p w14:paraId="07906BFE" w14:textId="77777777" w:rsidR="0066115B" w:rsidRPr="0014042A" w:rsidRDefault="0066115B" w:rsidP="0014042A">
            <w:r w:rsidRPr="0014042A">
              <w:t>ID</w:t>
            </w:r>
          </w:p>
        </w:tc>
        <w:tc>
          <w:tcPr>
            <w:tcW w:w="3690" w:type="dxa"/>
            <w:vAlign w:val="center"/>
          </w:tcPr>
          <w:p w14:paraId="4A8BAD2A" w14:textId="77777777" w:rsidR="0066115B" w:rsidRPr="0014042A" w:rsidRDefault="0066115B" w:rsidP="0014042A">
            <w:pPr>
              <w:pStyle w:val="ListParagraph"/>
              <w:ind w:left="0"/>
            </w:pPr>
            <w:r w:rsidRPr="0014042A">
              <w:t>ID</w:t>
            </w:r>
          </w:p>
        </w:tc>
        <w:tc>
          <w:tcPr>
            <w:tcW w:w="3060" w:type="dxa"/>
            <w:vAlign w:val="center"/>
          </w:tcPr>
          <w:p w14:paraId="09949887" w14:textId="77777777" w:rsidR="0066115B" w:rsidRPr="0014042A" w:rsidRDefault="0066115B" w:rsidP="0014042A">
            <w:pPr>
              <w:pStyle w:val="ListParagraph"/>
              <w:ind w:left="0"/>
            </w:pPr>
          </w:p>
        </w:tc>
      </w:tr>
      <w:tr w:rsidR="0014042A" w:rsidRPr="0014042A" w14:paraId="7C245DBD" w14:textId="24AC2566" w:rsidTr="00A11466">
        <w:tc>
          <w:tcPr>
            <w:tcW w:w="3978" w:type="dxa"/>
            <w:vAlign w:val="center"/>
          </w:tcPr>
          <w:p w14:paraId="021A946E" w14:textId="77777777" w:rsidR="0066115B" w:rsidRPr="0014042A" w:rsidRDefault="0066115B" w:rsidP="0014042A">
            <w:r w:rsidRPr="0014042A">
              <w:t>FOCALENTITY</w:t>
            </w:r>
          </w:p>
        </w:tc>
        <w:tc>
          <w:tcPr>
            <w:tcW w:w="3690" w:type="dxa"/>
            <w:vAlign w:val="center"/>
          </w:tcPr>
          <w:p w14:paraId="50BCF589" w14:textId="3C7F0F28" w:rsidR="0066115B" w:rsidRPr="0014042A" w:rsidRDefault="0066115B" w:rsidP="0014042A"/>
        </w:tc>
        <w:tc>
          <w:tcPr>
            <w:tcW w:w="3060" w:type="dxa"/>
            <w:vAlign w:val="center"/>
          </w:tcPr>
          <w:p w14:paraId="7B236FED" w14:textId="5795A09E" w:rsidR="0066115B" w:rsidRPr="0014042A" w:rsidRDefault="0066115B" w:rsidP="0014042A">
            <w:r w:rsidRPr="0014042A">
              <w:t xml:space="preserve">The FOCALENTITY is populated with </w:t>
            </w:r>
            <w:r w:rsidRPr="0014042A">
              <w:rPr>
                <w:b/>
              </w:rPr>
              <w:t>APPLICANT_CUSTNO,</w:t>
            </w:r>
            <w:r w:rsidRPr="0014042A">
              <w:t xml:space="preserve"> if absent then the field is populated with </w:t>
            </w:r>
            <w:r w:rsidRPr="0014042A">
              <w:rPr>
                <w:b/>
              </w:rPr>
              <w:t>APPLICANT</w:t>
            </w:r>
            <w:r w:rsidRPr="0014042A">
              <w:t xml:space="preserve">.  If both these fields are absent then the field is populated with the </w:t>
            </w:r>
            <w:r w:rsidRPr="0014042A">
              <w:rPr>
                <w:b/>
              </w:rPr>
              <w:t>ID</w:t>
            </w:r>
          </w:p>
        </w:tc>
      </w:tr>
      <w:tr w:rsidR="0014042A" w:rsidRPr="0014042A" w14:paraId="2E91A7E7" w14:textId="1989C7F1" w:rsidTr="00A11466">
        <w:tc>
          <w:tcPr>
            <w:tcW w:w="3978" w:type="dxa"/>
            <w:vAlign w:val="center"/>
          </w:tcPr>
          <w:p w14:paraId="1A2D0BC1" w14:textId="77777777" w:rsidR="0066115B" w:rsidRPr="0014042A" w:rsidRDefault="0066115B" w:rsidP="0014042A">
            <w:r w:rsidRPr="0014042A">
              <w:t>OLD_LC_NUMBER</w:t>
            </w:r>
          </w:p>
        </w:tc>
        <w:tc>
          <w:tcPr>
            <w:tcW w:w="3690" w:type="dxa"/>
            <w:vAlign w:val="center"/>
          </w:tcPr>
          <w:p w14:paraId="4D28BAC3" w14:textId="717545E6" w:rsidR="0066115B" w:rsidRPr="0014042A" w:rsidRDefault="0066115B" w:rsidP="0014042A">
            <w:pPr>
              <w:pStyle w:val="ListParagraph"/>
              <w:ind w:left="0"/>
            </w:pPr>
          </w:p>
        </w:tc>
        <w:tc>
          <w:tcPr>
            <w:tcW w:w="3060" w:type="dxa"/>
            <w:vAlign w:val="center"/>
          </w:tcPr>
          <w:p w14:paraId="55C83128" w14:textId="223FAF1B" w:rsidR="0066115B" w:rsidRPr="0014042A" w:rsidRDefault="0066115B" w:rsidP="0014042A">
            <w:pPr>
              <w:pStyle w:val="ListParagraph"/>
              <w:ind w:left="0"/>
            </w:pPr>
            <w:r w:rsidRPr="0014042A">
              <w:t>OLD_LC_NUMBER</w:t>
            </w:r>
          </w:p>
        </w:tc>
      </w:tr>
      <w:tr w:rsidR="0014042A" w:rsidRPr="0014042A" w14:paraId="78E8DBB7" w14:textId="7C12A5BE" w:rsidTr="00A11466">
        <w:tc>
          <w:tcPr>
            <w:tcW w:w="3978" w:type="dxa"/>
            <w:vAlign w:val="center"/>
          </w:tcPr>
          <w:p w14:paraId="24E31353" w14:textId="77777777" w:rsidR="0066115B" w:rsidRPr="0014042A" w:rsidRDefault="0066115B" w:rsidP="0014042A">
            <w:r w:rsidRPr="0014042A">
              <w:t>LC_TYPE</w:t>
            </w:r>
          </w:p>
        </w:tc>
        <w:tc>
          <w:tcPr>
            <w:tcW w:w="3690" w:type="dxa"/>
            <w:vAlign w:val="center"/>
          </w:tcPr>
          <w:p w14:paraId="366918CA" w14:textId="3B0776A0" w:rsidR="0066115B" w:rsidRPr="0014042A" w:rsidRDefault="0066115B" w:rsidP="0014042A">
            <w:pPr>
              <w:pStyle w:val="ListParagraph"/>
              <w:ind w:left="0"/>
            </w:pPr>
          </w:p>
        </w:tc>
        <w:tc>
          <w:tcPr>
            <w:tcW w:w="3060" w:type="dxa"/>
            <w:vAlign w:val="center"/>
          </w:tcPr>
          <w:p w14:paraId="726D5E89" w14:textId="002D7342" w:rsidR="0066115B" w:rsidRPr="0014042A" w:rsidRDefault="0066115B" w:rsidP="0014042A">
            <w:pPr>
              <w:pStyle w:val="ListParagraph"/>
              <w:ind w:left="0"/>
            </w:pPr>
            <w:r w:rsidRPr="0014042A">
              <w:t>LC_TYPE</w:t>
            </w:r>
          </w:p>
        </w:tc>
      </w:tr>
      <w:tr w:rsidR="0014042A" w:rsidRPr="0014042A" w14:paraId="70BBC3E0" w14:textId="68D098FD" w:rsidTr="00A11466">
        <w:tc>
          <w:tcPr>
            <w:tcW w:w="3978" w:type="dxa"/>
            <w:vAlign w:val="center"/>
          </w:tcPr>
          <w:p w14:paraId="1841EF9F" w14:textId="77777777" w:rsidR="0066115B" w:rsidRPr="0014042A" w:rsidRDefault="0066115B" w:rsidP="0014042A">
            <w:r w:rsidRPr="0014042A">
              <w:t>DRAWING_TYPE</w:t>
            </w:r>
          </w:p>
        </w:tc>
        <w:tc>
          <w:tcPr>
            <w:tcW w:w="3690" w:type="dxa"/>
            <w:vAlign w:val="center"/>
          </w:tcPr>
          <w:p w14:paraId="34926F12" w14:textId="77777777" w:rsidR="0066115B" w:rsidRPr="0014042A" w:rsidRDefault="0066115B" w:rsidP="0014042A">
            <w:pPr>
              <w:pStyle w:val="ListParagraph"/>
              <w:ind w:left="0"/>
            </w:pPr>
            <w:r w:rsidRPr="0014042A">
              <w:t>DRAWING_TYPE</w:t>
            </w:r>
          </w:p>
        </w:tc>
        <w:tc>
          <w:tcPr>
            <w:tcW w:w="3060" w:type="dxa"/>
            <w:vAlign w:val="center"/>
          </w:tcPr>
          <w:p w14:paraId="258A1F6B" w14:textId="77777777" w:rsidR="0066115B" w:rsidRPr="0014042A" w:rsidRDefault="0066115B" w:rsidP="0014042A">
            <w:pPr>
              <w:pStyle w:val="ListParagraph"/>
              <w:ind w:left="0"/>
            </w:pPr>
          </w:p>
        </w:tc>
      </w:tr>
      <w:tr w:rsidR="0014042A" w:rsidRPr="0014042A" w14:paraId="3EEB4606" w14:textId="3EE408DD" w:rsidTr="00A11466">
        <w:tc>
          <w:tcPr>
            <w:tcW w:w="3978" w:type="dxa"/>
            <w:vAlign w:val="center"/>
          </w:tcPr>
          <w:p w14:paraId="6E566D5F" w14:textId="77777777" w:rsidR="0066115B" w:rsidRPr="0014042A" w:rsidRDefault="0066115B" w:rsidP="0014042A">
            <w:r w:rsidRPr="0014042A">
              <w:t>COUNTRY_ORIG</w:t>
            </w:r>
          </w:p>
        </w:tc>
        <w:tc>
          <w:tcPr>
            <w:tcW w:w="3690" w:type="dxa"/>
            <w:vAlign w:val="center"/>
          </w:tcPr>
          <w:p w14:paraId="04AEBF3D" w14:textId="75A19546" w:rsidR="0066115B" w:rsidRPr="0014042A" w:rsidRDefault="0066115B" w:rsidP="0014042A">
            <w:pPr>
              <w:pStyle w:val="ListParagraph"/>
              <w:ind w:left="0"/>
            </w:pPr>
          </w:p>
        </w:tc>
        <w:tc>
          <w:tcPr>
            <w:tcW w:w="3060" w:type="dxa"/>
            <w:vAlign w:val="center"/>
          </w:tcPr>
          <w:p w14:paraId="4D34DA94" w14:textId="6EDECED8" w:rsidR="0066115B" w:rsidRPr="0014042A" w:rsidRDefault="0066115B" w:rsidP="0014042A">
            <w:pPr>
              <w:pStyle w:val="ListParagraph"/>
              <w:ind w:left="0"/>
            </w:pPr>
            <w:r w:rsidRPr="0014042A">
              <w:t>COUNTRY_ORIG</w:t>
            </w:r>
          </w:p>
        </w:tc>
      </w:tr>
      <w:tr w:rsidR="0014042A" w:rsidRPr="0014042A" w14:paraId="443D579B" w14:textId="7FB246DD" w:rsidTr="00A11466">
        <w:tc>
          <w:tcPr>
            <w:tcW w:w="3978" w:type="dxa"/>
            <w:vAlign w:val="center"/>
          </w:tcPr>
          <w:p w14:paraId="62EA3D3A" w14:textId="77777777" w:rsidR="0066115B" w:rsidRPr="0014042A" w:rsidRDefault="0066115B" w:rsidP="0014042A">
            <w:r w:rsidRPr="0014042A">
              <w:t>SHIP_FM_COUNTRY</w:t>
            </w:r>
          </w:p>
        </w:tc>
        <w:tc>
          <w:tcPr>
            <w:tcW w:w="3690" w:type="dxa"/>
            <w:vAlign w:val="center"/>
          </w:tcPr>
          <w:p w14:paraId="4F3BCD3C" w14:textId="52E89ABC" w:rsidR="0066115B" w:rsidRPr="0014042A" w:rsidRDefault="0066115B" w:rsidP="0014042A">
            <w:pPr>
              <w:pStyle w:val="ListParagraph"/>
              <w:ind w:left="0"/>
            </w:pPr>
          </w:p>
        </w:tc>
        <w:tc>
          <w:tcPr>
            <w:tcW w:w="3060" w:type="dxa"/>
            <w:vAlign w:val="center"/>
          </w:tcPr>
          <w:p w14:paraId="75558A16" w14:textId="74B237BD" w:rsidR="0066115B" w:rsidRPr="0014042A" w:rsidRDefault="0066115B" w:rsidP="0014042A">
            <w:pPr>
              <w:pStyle w:val="ListParagraph"/>
              <w:ind w:left="0"/>
            </w:pPr>
            <w:r w:rsidRPr="0014042A">
              <w:t>SHIP_FM_COUNTRY</w:t>
            </w:r>
          </w:p>
        </w:tc>
      </w:tr>
      <w:tr w:rsidR="0014042A" w:rsidRPr="0014042A" w14:paraId="5F7149A4" w14:textId="6D9F6D4B" w:rsidTr="00A11466">
        <w:tc>
          <w:tcPr>
            <w:tcW w:w="3978" w:type="dxa"/>
            <w:vAlign w:val="center"/>
          </w:tcPr>
          <w:p w14:paraId="0056A2DD" w14:textId="77777777" w:rsidR="0066115B" w:rsidRPr="0014042A" w:rsidRDefault="0066115B" w:rsidP="0014042A">
            <w:r w:rsidRPr="0014042A">
              <w:t>SHIP_TO_COUNTRY</w:t>
            </w:r>
          </w:p>
        </w:tc>
        <w:tc>
          <w:tcPr>
            <w:tcW w:w="3690" w:type="dxa"/>
            <w:vAlign w:val="center"/>
          </w:tcPr>
          <w:p w14:paraId="16B2ABB0" w14:textId="40850553" w:rsidR="0066115B" w:rsidRPr="0014042A" w:rsidRDefault="0066115B" w:rsidP="0014042A">
            <w:pPr>
              <w:pStyle w:val="ListParagraph"/>
              <w:ind w:left="0"/>
            </w:pPr>
          </w:p>
        </w:tc>
        <w:tc>
          <w:tcPr>
            <w:tcW w:w="3060" w:type="dxa"/>
            <w:vAlign w:val="center"/>
          </w:tcPr>
          <w:p w14:paraId="1830C777" w14:textId="741156DA" w:rsidR="0066115B" w:rsidRPr="0014042A" w:rsidRDefault="0066115B" w:rsidP="0014042A">
            <w:pPr>
              <w:pStyle w:val="ListParagraph"/>
              <w:ind w:left="0"/>
            </w:pPr>
            <w:r w:rsidRPr="0014042A">
              <w:t>SHIP_TO_COUNTRY</w:t>
            </w:r>
          </w:p>
        </w:tc>
      </w:tr>
      <w:tr w:rsidR="0014042A" w:rsidRPr="0014042A" w14:paraId="3FCBAF08" w14:textId="2260E564" w:rsidTr="00A11466">
        <w:tc>
          <w:tcPr>
            <w:tcW w:w="3978" w:type="dxa"/>
            <w:vAlign w:val="center"/>
          </w:tcPr>
          <w:p w14:paraId="18230475" w14:textId="77777777" w:rsidR="0066115B" w:rsidRPr="0014042A" w:rsidRDefault="0066115B" w:rsidP="0014042A">
            <w:r w:rsidRPr="0014042A">
              <w:t>VESSEL_NAME</w:t>
            </w:r>
          </w:p>
        </w:tc>
        <w:tc>
          <w:tcPr>
            <w:tcW w:w="3690" w:type="dxa"/>
            <w:vAlign w:val="center"/>
          </w:tcPr>
          <w:p w14:paraId="126ECD6E" w14:textId="4A2A11A0" w:rsidR="0066115B" w:rsidRPr="0014042A" w:rsidRDefault="0066115B" w:rsidP="0014042A">
            <w:pPr>
              <w:pStyle w:val="ListParagraph"/>
              <w:ind w:left="0"/>
            </w:pPr>
          </w:p>
        </w:tc>
        <w:tc>
          <w:tcPr>
            <w:tcW w:w="3060" w:type="dxa"/>
            <w:vAlign w:val="center"/>
          </w:tcPr>
          <w:p w14:paraId="7A4CF9E7" w14:textId="583DD983" w:rsidR="0066115B" w:rsidRPr="0014042A" w:rsidRDefault="0066115B" w:rsidP="0014042A">
            <w:pPr>
              <w:pStyle w:val="ListParagraph"/>
              <w:ind w:left="0"/>
            </w:pPr>
            <w:r w:rsidRPr="0014042A">
              <w:t>VESSEL_NAME</w:t>
            </w:r>
          </w:p>
        </w:tc>
      </w:tr>
      <w:tr w:rsidR="0014042A" w:rsidRPr="0014042A" w14:paraId="674A97A1" w14:textId="761C052E" w:rsidTr="00A11466">
        <w:tc>
          <w:tcPr>
            <w:tcW w:w="3978" w:type="dxa"/>
            <w:vAlign w:val="center"/>
          </w:tcPr>
          <w:p w14:paraId="040696FC" w14:textId="77777777" w:rsidR="0066115B" w:rsidRPr="0014042A" w:rsidRDefault="0066115B" w:rsidP="0014042A">
            <w:r w:rsidRPr="0014042A">
              <w:t>VOYAGE_NUMBER</w:t>
            </w:r>
          </w:p>
        </w:tc>
        <w:tc>
          <w:tcPr>
            <w:tcW w:w="3690" w:type="dxa"/>
            <w:vAlign w:val="center"/>
          </w:tcPr>
          <w:p w14:paraId="0BDAE331" w14:textId="228E4B03" w:rsidR="0066115B" w:rsidRPr="0014042A" w:rsidRDefault="0066115B" w:rsidP="0014042A">
            <w:pPr>
              <w:pStyle w:val="ListParagraph"/>
              <w:ind w:left="0"/>
            </w:pPr>
          </w:p>
        </w:tc>
        <w:tc>
          <w:tcPr>
            <w:tcW w:w="3060" w:type="dxa"/>
            <w:vAlign w:val="center"/>
          </w:tcPr>
          <w:p w14:paraId="2BFFB611" w14:textId="47E0797F" w:rsidR="0066115B" w:rsidRPr="0014042A" w:rsidRDefault="0066115B" w:rsidP="0014042A">
            <w:pPr>
              <w:pStyle w:val="ListParagraph"/>
              <w:ind w:left="0"/>
            </w:pPr>
            <w:r w:rsidRPr="0014042A">
              <w:t>VOYAGE_NUMBER</w:t>
            </w:r>
          </w:p>
        </w:tc>
      </w:tr>
      <w:tr w:rsidR="0014042A" w:rsidRPr="0014042A" w14:paraId="70E388C6" w14:textId="0BF86380" w:rsidTr="00A11466">
        <w:tc>
          <w:tcPr>
            <w:tcW w:w="3978" w:type="dxa"/>
            <w:vAlign w:val="center"/>
          </w:tcPr>
          <w:p w14:paraId="33A7EA9C" w14:textId="77777777" w:rsidR="0066115B" w:rsidRPr="0014042A" w:rsidRDefault="0066115B" w:rsidP="0014042A">
            <w:r w:rsidRPr="0014042A">
              <w:t>DOCUMENT_AMOUNT</w:t>
            </w:r>
          </w:p>
        </w:tc>
        <w:tc>
          <w:tcPr>
            <w:tcW w:w="3690" w:type="dxa"/>
            <w:vAlign w:val="center"/>
          </w:tcPr>
          <w:p w14:paraId="4BE02475" w14:textId="77777777" w:rsidR="0066115B" w:rsidRPr="0014042A" w:rsidRDefault="0066115B" w:rsidP="0014042A">
            <w:pPr>
              <w:pStyle w:val="ListParagraph"/>
              <w:ind w:left="0"/>
            </w:pPr>
            <w:r w:rsidRPr="0014042A">
              <w:t>DOCUMENT_AMOUNT</w:t>
            </w:r>
          </w:p>
        </w:tc>
        <w:tc>
          <w:tcPr>
            <w:tcW w:w="3060" w:type="dxa"/>
            <w:vAlign w:val="center"/>
          </w:tcPr>
          <w:p w14:paraId="530DD740" w14:textId="77777777" w:rsidR="0066115B" w:rsidRPr="0014042A" w:rsidRDefault="0066115B" w:rsidP="0014042A">
            <w:pPr>
              <w:pStyle w:val="ListParagraph"/>
              <w:ind w:left="0"/>
            </w:pPr>
          </w:p>
        </w:tc>
      </w:tr>
      <w:tr w:rsidR="0014042A" w:rsidRPr="0014042A" w14:paraId="14F05D34" w14:textId="5507A377" w:rsidTr="00A11466">
        <w:tc>
          <w:tcPr>
            <w:tcW w:w="3978" w:type="dxa"/>
            <w:vAlign w:val="center"/>
          </w:tcPr>
          <w:p w14:paraId="6402FFD3" w14:textId="77777777" w:rsidR="0066115B" w:rsidRPr="0014042A" w:rsidRDefault="0066115B" w:rsidP="0014042A">
            <w:r w:rsidRPr="0014042A">
              <w:t>LC_AMOUNT</w:t>
            </w:r>
          </w:p>
        </w:tc>
        <w:tc>
          <w:tcPr>
            <w:tcW w:w="3690" w:type="dxa"/>
            <w:vAlign w:val="center"/>
          </w:tcPr>
          <w:p w14:paraId="621D3112" w14:textId="6239F2DB" w:rsidR="0066115B" w:rsidRPr="0014042A" w:rsidRDefault="0066115B" w:rsidP="0014042A">
            <w:pPr>
              <w:pStyle w:val="ListParagraph"/>
              <w:ind w:left="0"/>
            </w:pPr>
          </w:p>
        </w:tc>
        <w:tc>
          <w:tcPr>
            <w:tcW w:w="3060" w:type="dxa"/>
            <w:vAlign w:val="center"/>
          </w:tcPr>
          <w:p w14:paraId="2116F7AE" w14:textId="7CDCC0E7" w:rsidR="0066115B" w:rsidRPr="0014042A" w:rsidRDefault="0066115B" w:rsidP="0014042A">
            <w:pPr>
              <w:pStyle w:val="ListParagraph"/>
              <w:ind w:left="0"/>
            </w:pPr>
            <w:r w:rsidRPr="0014042A">
              <w:t>LC_AMOUNT</w:t>
            </w:r>
          </w:p>
        </w:tc>
      </w:tr>
      <w:tr w:rsidR="0014042A" w:rsidRPr="0014042A" w14:paraId="63D9BCD5" w14:textId="092893D3" w:rsidTr="00A11466">
        <w:tc>
          <w:tcPr>
            <w:tcW w:w="3978" w:type="dxa"/>
            <w:vAlign w:val="center"/>
          </w:tcPr>
          <w:p w14:paraId="64344950" w14:textId="77777777" w:rsidR="0066115B" w:rsidRPr="0014042A" w:rsidRDefault="0066115B" w:rsidP="0014042A">
            <w:r w:rsidRPr="0014042A">
              <w:t>LC_NUMBER</w:t>
            </w:r>
          </w:p>
        </w:tc>
        <w:tc>
          <w:tcPr>
            <w:tcW w:w="3690" w:type="dxa"/>
            <w:vAlign w:val="center"/>
          </w:tcPr>
          <w:p w14:paraId="44ED6F75" w14:textId="64269638" w:rsidR="0066115B" w:rsidRPr="0014042A" w:rsidRDefault="0066115B" w:rsidP="0014042A">
            <w:pPr>
              <w:pStyle w:val="ListParagraph"/>
              <w:ind w:left="0"/>
            </w:pPr>
          </w:p>
        </w:tc>
        <w:tc>
          <w:tcPr>
            <w:tcW w:w="3060" w:type="dxa"/>
            <w:vAlign w:val="center"/>
          </w:tcPr>
          <w:p w14:paraId="74BBAF4F" w14:textId="3BE156EE" w:rsidR="0066115B" w:rsidRPr="0014042A" w:rsidRDefault="0066115B" w:rsidP="0014042A">
            <w:pPr>
              <w:pStyle w:val="ListParagraph"/>
              <w:ind w:left="0"/>
            </w:pPr>
            <w:r w:rsidRPr="0014042A">
              <w:t>LC_NUMBER</w:t>
            </w:r>
          </w:p>
        </w:tc>
      </w:tr>
      <w:tr w:rsidR="0014042A" w:rsidRPr="0014042A" w14:paraId="4071DA99" w14:textId="5F41699A" w:rsidTr="00A11466">
        <w:tc>
          <w:tcPr>
            <w:tcW w:w="3978" w:type="dxa"/>
            <w:vAlign w:val="center"/>
          </w:tcPr>
          <w:p w14:paraId="332E35B6" w14:textId="77777777" w:rsidR="0066115B" w:rsidRPr="0014042A" w:rsidRDefault="0066115B" w:rsidP="0014042A">
            <w:r w:rsidRPr="0014042A">
              <w:lastRenderedPageBreak/>
              <w:t>TRANS_DATE</w:t>
            </w:r>
          </w:p>
        </w:tc>
        <w:tc>
          <w:tcPr>
            <w:tcW w:w="3690" w:type="dxa"/>
            <w:vAlign w:val="center"/>
          </w:tcPr>
          <w:p w14:paraId="0ECF440A" w14:textId="375DDA4E" w:rsidR="0066115B" w:rsidRPr="0014042A" w:rsidRDefault="0066115B" w:rsidP="0014042A">
            <w:pPr>
              <w:pStyle w:val="ListParagraph"/>
              <w:ind w:left="0"/>
            </w:pPr>
          </w:p>
        </w:tc>
        <w:tc>
          <w:tcPr>
            <w:tcW w:w="3060" w:type="dxa"/>
            <w:vAlign w:val="center"/>
          </w:tcPr>
          <w:p w14:paraId="6B7D152E" w14:textId="4ED0A96C" w:rsidR="0066115B" w:rsidRPr="0014042A" w:rsidRDefault="0066115B" w:rsidP="0014042A">
            <w:pPr>
              <w:pStyle w:val="ListParagraph"/>
              <w:ind w:left="0"/>
            </w:pPr>
            <w:r w:rsidRPr="0014042A">
              <w:t>ISSUE_DATE</w:t>
            </w:r>
          </w:p>
        </w:tc>
      </w:tr>
      <w:tr w:rsidR="0014042A" w:rsidRPr="0014042A" w14:paraId="3A404D49" w14:textId="38A2768E" w:rsidTr="00A11466">
        <w:tc>
          <w:tcPr>
            <w:tcW w:w="3978" w:type="dxa"/>
            <w:vAlign w:val="center"/>
          </w:tcPr>
          <w:p w14:paraId="6ADBE470" w14:textId="77777777" w:rsidR="0066115B" w:rsidRPr="0014042A" w:rsidRDefault="0066115B" w:rsidP="0014042A">
            <w:r w:rsidRPr="0014042A">
              <w:t>VALUE_DATE</w:t>
            </w:r>
          </w:p>
        </w:tc>
        <w:tc>
          <w:tcPr>
            <w:tcW w:w="3690" w:type="dxa"/>
            <w:vAlign w:val="center"/>
          </w:tcPr>
          <w:p w14:paraId="10D79A1F" w14:textId="77777777" w:rsidR="0066115B" w:rsidRPr="0014042A" w:rsidRDefault="0066115B" w:rsidP="0014042A">
            <w:pPr>
              <w:pStyle w:val="ListParagraph"/>
              <w:ind w:left="0"/>
            </w:pPr>
            <w:r w:rsidRPr="0014042A">
              <w:t>VALUE_DATE</w:t>
            </w:r>
          </w:p>
        </w:tc>
        <w:tc>
          <w:tcPr>
            <w:tcW w:w="3060" w:type="dxa"/>
            <w:vAlign w:val="center"/>
          </w:tcPr>
          <w:p w14:paraId="4BAAEE31" w14:textId="77777777" w:rsidR="0066115B" w:rsidRPr="0014042A" w:rsidRDefault="0066115B" w:rsidP="0014042A">
            <w:pPr>
              <w:pStyle w:val="ListParagraph"/>
              <w:ind w:left="0"/>
            </w:pPr>
          </w:p>
        </w:tc>
      </w:tr>
      <w:tr w:rsidR="0014042A" w:rsidRPr="0014042A" w14:paraId="19BC0030" w14:textId="7780A803" w:rsidTr="00A11466">
        <w:tc>
          <w:tcPr>
            <w:tcW w:w="3978" w:type="dxa"/>
            <w:vAlign w:val="center"/>
          </w:tcPr>
          <w:p w14:paraId="4FE1C1EF" w14:textId="77777777" w:rsidR="0066115B" w:rsidRPr="0014042A" w:rsidRDefault="0066115B" w:rsidP="0014042A">
            <w:r w:rsidRPr="0014042A">
              <w:t>DATE_TIME</w:t>
            </w:r>
          </w:p>
        </w:tc>
        <w:tc>
          <w:tcPr>
            <w:tcW w:w="3690" w:type="dxa"/>
            <w:vAlign w:val="center"/>
          </w:tcPr>
          <w:p w14:paraId="22D9D48E" w14:textId="77777777" w:rsidR="0066115B" w:rsidRPr="0014042A" w:rsidRDefault="0066115B" w:rsidP="0014042A">
            <w:pPr>
              <w:pStyle w:val="ListParagraph"/>
              <w:ind w:left="0"/>
            </w:pPr>
            <w:r w:rsidRPr="0014042A">
              <w:t>DATE_TIME</w:t>
            </w:r>
          </w:p>
        </w:tc>
        <w:tc>
          <w:tcPr>
            <w:tcW w:w="3060" w:type="dxa"/>
            <w:vAlign w:val="center"/>
          </w:tcPr>
          <w:p w14:paraId="1DBA6F9B" w14:textId="77777777" w:rsidR="0066115B" w:rsidRPr="0014042A" w:rsidRDefault="0066115B" w:rsidP="0014042A">
            <w:pPr>
              <w:pStyle w:val="ListParagraph"/>
              <w:ind w:left="0"/>
            </w:pPr>
          </w:p>
        </w:tc>
      </w:tr>
      <w:tr w:rsidR="0014042A" w:rsidRPr="0014042A" w14:paraId="61C669F4" w14:textId="1458522C" w:rsidTr="00A11466">
        <w:tc>
          <w:tcPr>
            <w:tcW w:w="3978" w:type="dxa"/>
            <w:vAlign w:val="center"/>
          </w:tcPr>
          <w:p w14:paraId="5C5FF88B" w14:textId="77777777" w:rsidR="0066115B" w:rsidRPr="0014042A" w:rsidRDefault="0066115B" w:rsidP="0014042A">
            <w:r w:rsidRPr="0014042A">
              <w:t>APPLICANT</w:t>
            </w:r>
          </w:p>
        </w:tc>
        <w:tc>
          <w:tcPr>
            <w:tcW w:w="3690" w:type="dxa"/>
            <w:vAlign w:val="center"/>
          </w:tcPr>
          <w:p w14:paraId="68CED4CB" w14:textId="27770A9A" w:rsidR="0066115B" w:rsidRPr="0014042A" w:rsidRDefault="0066115B" w:rsidP="0014042A">
            <w:pPr>
              <w:pStyle w:val="ListParagraph"/>
              <w:ind w:left="0"/>
            </w:pPr>
          </w:p>
        </w:tc>
        <w:tc>
          <w:tcPr>
            <w:tcW w:w="3060" w:type="dxa"/>
            <w:vAlign w:val="center"/>
          </w:tcPr>
          <w:p w14:paraId="1B5512B1" w14:textId="4F19DE4E" w:rsidR="0066115B" w:rsidRPr="0014042A" w:rsidRDefault="0066115B" w:rsidP="0014042A">
            <w:pPr>
              <w:pStyle w:val="ListParagraph"/>
              <w:ind w:left="0"/>
            </w:pPr>
            <w:r w:rsidRPr="0014042A">
              <w:t>APPLICANT</w:t>
            </w:r>
          </w:p>
        </w:tc>
      </w:tr>
      <w:tr w:rsidR="0014042A" w:rsidRPr="0014042A" w14:paraId="67F3331F" w14:textId="29BAC653" w:rsidTr="00A11466">
        <w:tc>
          <w:tcPr>
            <w:tcW w:w="3978" w:type="dxa"/>
            <w:vAlign w:val="center"/>
          </w:tcPr>
          <w:p w14:paraId="13DB994C" w14:textId="77777777" w:rsidR="0066115B" w:rsidRPr="0014042A" w:rsidRDefault="0066115B" w:rsidP="0014042A">
            <w:r w:rsidRPr="0014042A">
              <w:t>APPLICANT_CUSTNO</w:t>
            </w:r>
          </w:p>
        </w:tc>
        <w:tc>
          <w:tcPr>
            <w:tcW w:w="3690" w:type="dxa"/>
            <w:vAlign w:val="center"/>
          </w:tcPr>
          <w:p w14:paraId="6A94C269" w14:textId="1CDE7018" w:rsidR="0066115B" w:rsidRPr="0014042A" w:rsidRDefault="0066115B" w:rsidP="0014042A">
            <w:pPr>
              <w:pStyle w:val="ListParagraph"/>
              <w:ind w:left="0"/>
            </w:pPr>
          </w:p>
        </w:tc>
        <w:tc>
          <w:tcPr>
            <w:tcW w:w="3060" w:type="dxa"/>
            <w:vAlign w:val="center"/>
          </w:tcPr>
          <w:p w14:paraId="7D573690" w14:textId="2E72296F" w:rsidR="0066115B" w:rsidRPr="0014042A" w:rsidRDefault="0066115B" w:rsidP="0014042A">
            <w:pPr>
              <w:pStyle w:val="ListParagraph"/>
              <w:ind w:left="0"/>
            </w:pPr>
            <w:r w:rsidRPr="0014042A">
              <w:t>APPLICANT_CUSTNO</w:t>
            </w:r>
          </w:p>
        </w:tc>
      </w:tr>
      <w:tr w:rsidR="0014042A" w:rsidRPr="0014042A" w14:paraId="49EC5A9F" w14:textId="15D53F68" w:rsidTr="00A11466">
        <w:tc>
          <w:tcPr>
            <w:tcW w:w="3978" w:type="dxa"/>
            <w:vAlign w:val="center"/>
          </w:tcPr>
          <w:p w14:paraId="77FD2B90" w14:textId="77777777" w:rsidR="0066115B" w:rsidRPr="0014042A" w:rsidRDefault="0066115B" w:rsidP="0014042A">
            <w:r w:rsidRPr="0014042A">
              <w:t>APPLICANT_ACC</w:t>
            </w:r>
          </w:p>
        </w:tc>
        <w:tc>
          <w:tcPr>
            <w:tcW w:w="3690" w:type="dxa"/>
            <w:vAlign w:val="center"/>
          </w:tcPr>
          <w:p w14:paraId="467D2474" w14:textId="1C7F05E6" w:rsidR="0066115B" w:rsidRPr="0014042A" w:rsidRDefault="0066115B" w:rsidP="0014042A">
            <w:pPr>
              <w:pStyle w:val="ListParagraph"/>
              <w:ind w:left="0"/>
            </w:pPr>
          </w:p>
        </w:tc>
        <w:tc>
          <w:tcPr>
            <w:tcW w:w="3060" w:type="dxa"/>
            <w:vAlign w:val="center"/>
          </w:tcPr>
          <w:p w14:paraId="30EE2D75" w14:textId="6CAC4BA8" w:rsidR="0066115B" w:rsidRPr="0014042A" w:rsidRDefault="0066115B" w:rsidP="0014042A">
            <w:pPr>
              <w:pStyle w:val="ListParagraph"/>
              <w:ind w:left="0"/>
            </w:pPr>
            <w:r w:rsidRPr="0014042A">
              <w:t>APPLICANT_ACC</w:t>
            </w:r>
          </w:p>
        </w:tc>
      </w:tr>
      <w:tr w:rsidR="0014042A" w:rsidRPr="0014042A" w14:paraId="6A7C604B" w14:textId="3C52AF94" w:rsidTr="00A11466">
        <w:tc>
          <w:tcPr>
            <w:tcW w:w="3978" w:type="dxa"/>
            <w:vAlign w:val="center"/>
          </w:tcPr>
          <w:p w14:paraId="0B5D4F7F" w14:textId="77777777" w:rsidR="0066115B" w:rsidRPr="0014042A" w:rsidRDefault="0066115B" w:rsidP="0014042A">
            <w:r w:rsidRPr="0014042A">
              <w:t>BENEFICIARY</w:t>
            </w:r>
          </w:p>
        </w:tc>
        <w:tc>
          <w:tcPr>
            <w:tcW w:w="3690" w:type="dxa"/>
            <w:vAlign w:val="center"/>
          </w:tcPr>
          <w:p w14:paraId="15BF646D" w14:textId="50121B16" w:rsidR="0066115B" w:rsidRPr="0014042A" w:rsidRDefault="0066115B" w:rsidP="0014042A">
            <w:pPr>
              <w:pStyle w:val="ListParagraph"/>
              <w:ind w:left="0"/>
            </w:pPr>
          </w:p>
        </w:tc>
        <w:tc>
          <w:tcPr>
            <w:tcW w:w="3060" w:type="dxa"/>
            <w:vAlign w:val="center"/>
          </w:tcPr>
          <w:p w14:paraId="4B26A4F2" w14:textId="28DF5F0C" w:rsidR="0066115B" w:rsidRPr="0014042A" w:rsidRDefault="0066115B" w:rsidP="0014042A">
            <w:pPr>
              <w:pStyle w:val="ListParagraph"/>
              <w:ind w:left="0"/>
            </w:pPr>
            <w:r w:rsidRPr="0014042A">
              <w:t>BENEFICIARY</w:t>
            </w:r>
          </w:p>
        </w:tc>
      </w:tr>
      <w:tr w:rsidR="0014042A" w:rsidRPr="0014042A" w14:paraId="3BCC5DB1" w14:textId="2492AC23" w:rsidTr="00A11466">
        <w:tc>
          <w:tcPr>
            <w:tcW w:w="3978" w:type="dxa"/>
            <w:vAlign w:val="center"/>
          </w:tcPr>
          <w:p w14:paraId="40870E03" w14:textId="77777777" w:rsidR="0066115B" w:rsidRPr="0014042A" w:rsidRDefault="0066115B" w:rsidP="0014042A">
            <w:r w:rsidRPr="0014042A">
              <w:t>BENEFICIARY_CUSTNO</w:t>
            </w:r>
          </w:p>
        </w:tc>
        <w:tc>
          <w:tcPr>
            <w:tcW w:w="3690" w:type="dxa"/>
            <w:vAlign w:val="center"/>
          </w:tcPr>
          <w:p w14:paraId="18317118" w14:textId="61A60AF9" w:rsidR="0066115B" w:rsidRPr="0014042A" w:rsidRDefault="0066115B" w:rsidP="0014042A">
            <w:pPr>
              <w:pStyle w:val="ListParagraph"/>
              <w:ind w:left="0"/>
            </w:pPr>
          </w:p>
        </w:tc>
        <w:tc>
          <w:tcPr>
            <w:tcW w:w="3060" w:type="dxa"/>
            <w:vAlign w:val="center"/>
          </w:tcPr>
          <w:p w14:paraId="29E2747C" w14:textId="1C4E224F" w:rsidR="0066115B" w:rsidRPr="0014042A" w:rsidRDefault="0066115B" w:rsidP="0014042A">
            <w:pPr>
              <w:pStyle w:val="ListParagraph"/>
              <w:ind w:left="0"/>
            </w:pPr>
            <w:r w:rsidRPr="0014042A">
              <w:t>BENEFICIARY_CUSTNO</w:t>
            </w:r>
          </w:p>
        </w:tc>
      </w:tr>
      <w:tr w:rsidR="0014042A" w:rsidRPr="0014042A" w14:paraId="48F2D5BE" w14:textId="6F9B949B" w:rsidTr="00A11466">
        <w:tc>
          <w:tcPr>
            <w:tcW w:w="3978" w:type="dxa"/>
            <w:vAlign w:val="center"/>
          </w:tcPr>
          <w:p w14:paraId="2A331D14" w14:textId="77777777" w:rsidR="0066115B" w:rsidRPr="0014042A" w:rsidRDefault="0066115B" w:rsidP="0014042A">
            <w:r w:rsidRPr="0014042A">
              <w:t>BENEFICIARY_ACC</w:t>
            </w:r>
          </w:p>
        </w:tc>
        <w:tc>
          <w:tcPr>
            <w:tcW w:w="3690" w:type="dxa"/>
            <w:vAlign w:val="center"/>
          </w:tcPr>
          <w:p w14:paraId="05EF5093" w14:textId="39FFCAE0" w:rsidR="0066115B" w:rsidRPr="0014042A" w:rsidRDefault="0066115B" w:rsidP="0014042A">
            <w:pPr>
              <w:pStyle w:val="ListParagraph"/>
              <w:ind w:left="0"/>
            </w:pPr>
          </w:p>
        </w:tc>
        <w:tc>
          <w:tcPr>
            <w:tcW w:w="3060" w:type="dxa"/>
            <w:vAlign w:val="center"/>
          </w:tcPr>
          <w:p w14:paraId="3EA0FD2A" w14:textId="7C86E718" w:rsidR="0066115B" w:rsidRPr="0014042A" w:rsidRDefault="0066115B" w:rsidP="0014042A">
            <w:pPr>
              <w:pStyle w:val="ListParagraph"/>
              <w:ind w:left="0"/>
            </w:pPr>
            <w:r w:rsidRPr="0014042A">
              <w:t>BENEFICIARY_ACC</w:t>
            </w:r>
          </w:p>
        </w:tc>
      </w:tr>
      <w:tr w:rsidR="0014042A" w:rsidRPr="0014042A" w14:paraId="13176766" w14:textId="411CFBAA" w:rsidTr="00A11466">
        <w:tc>
          <w:tcPr>
            <w:tcW w:w="3978" w:type="dxa"/>
            <w:vAlign w:val="center"/>
          </w:tcPr>
          <w:p w14:paraId="26FEB8A9" w14:textId="77777777" w:rsidR="0066115B" w:rsidRPr="0014042A" w:rsidRDefault="0066115B" w:rsidP="0014042A">
            <w:r w:rsidRPr="0014042A">
              <w:t>ACT_GOODS_DESC</w:t>
            </w:r>
          </w:p>
        </w:tc>
        <w:tc>
          <w:tcPr>
            <w:tcW w:w="3690" w:type="dxa"/>
            <w:vAlign w:val="center"/>
          </w:tcPr>
          <w:p w14:paraId="14FEEEAF" w14:textId="2516B3BE" w:rsidR="0066115B" w:rsidRPr="0014042A" w:rsidRDefault="0066115B" w:rsidP="0014042A">
            <w:pPr>
              <w:pStyle w:val="ListParagraph"/>
              <w:ind w:left="0"/>
            </w:pPr>
          </w:p>
        </w:tc>
        <w:tc>
          <w:tcPr>
            <w:tcW w:w="3060" w:type="dxa"/>
            <w:vAlign w:val="center"/>
          </w:tcPr>
          <w:p w14:paraId="0FEF8692" w14:textId="5E5C7EF9" w:rsidR="0066115B" w:rsidRPr="0014042A" w:rsidRDefault="0066115B" w:rsidP="0014042A">
            <w:pPr>
              <w:pStyle w:val="ListParagraph"/>
              <w:ind w:left="0"/>
            </w:pPr>
            <w:r w:rsidRPr="0014042A">
              <w:t>ACT_GOODS_DESC</w:t>
            </w:r>
          </w:p>
        </w:tc>
      </w:tr>
      <w:tr w:rsidR="0014042A" w:rsidRPr="0014042A" w14:paraId="7A057E9C" w14:textId="730A5266" w:rsidTr="00A11466">
        <w:tc>
          <w:tcPr>
            <w:tcW w:w="3978" w:type="dxa"/>
            <w:vAlign w:val="center"/>
          </w:tcPr>
          <w:p w14:paraId="03E673E6" w14:textId="77777777" w:rsidR="0066115B" w:rsidRPr="0014042A" w:rsidRDefault="0066115B" w:rsidP="0014042A">
            <w:r w:rsidRPr="0014042A">
              <w:t>GOODSTYPE</w:t>
            </w:r>
          </w:p>
        </w:tc>
        <w:tc>
          <w:tcPr>
            <w:tcW w:w="3690" w:type="dxa"/>
            <w:vAlign w:val="center"/>
          </w:tcPr>
          <w:p w14:paraId="3AF8E8BD" w14:textId="72FA349F" w:rsidR="0066115B" w:rsidRPr="0014042A" w:rsidRDefault="0066115B" w:rsidP="0014042A">
            <w:pPr>
              <w:pStyle w:val="ListParagraph"/>
              <w:ind w:left="0"/>
            </w:pPr>
          </w:p>
        </w:tc>
        <w:tc>
          <w:tcPr>
            <w:tcW w:w="3060" w:type="dxa"/>
            <w:vAlign w:val="center"/>
          </w:tcPr>
          <w:p w14:paraId="6E07F835" w14:textId="1D800F05" w:rsidR="0066115B" w:rsidRPr="0014042A" w:rsidRDefault="0066115B" w:rsidP="0014042A">
            <w:pPr>
              <w:pStyle w:val="ListParagraph"/>
              <w:ind w:left="0"/>
            </w:pPr>
            <w:r w:rsidRPr="0014042A">
              <w:t>GOODSTYPE</w:t>
            </w:r>
          </w:p>
        </w:tc>
      </w:tr>
    </w:tbl>
    <w:p w14:paraId="3FD732B7" w14:textId="77777777" w:rsidR="00276BBE" w:rsidRDefault="00276BBE" w:rsidP="00276BBE">
      <w:pPr>
        <w:pStyle w:val="ListParagraph"/>
        <w:ind w:left="0"/>
      </w:pPr>
    </w:p>
    <w:p w14:paraId="3DC15CB0" w14:textId="77777777" w:rsidR="00276BBE" w:rsidRDefault="00276BBE" w:rsidP="00276BBE">
      <w:pPr>
        <w:pStyle w:val="ListParagraph"/>
        <w:numPr>
          <w:ilvl w:val="0"/>
          <w:numId w:val="25"/>
        </w:numPr>
      </w:pPr>
      <w:r>
        <w:t xml:space="preserve">Insert all the transactions into table </w:t>
      </w:r>
      <w:r w:rsidRPr="005A73C6">
        <w:t>MULTINVALERTCUSTTRANS</w:t>
      </w:r>
      <w:r>
        <w:t xml:space="preserve"> which have identical values for the fields Country of Origin, Ship </w:t>
      </w:r>
      <w:proofErr w:type="gramStart"/>
      <w:r>
        <w:t>From</w:t>
      </w:r>
      <w:proofErr w:type="gramEnd"/>
      <w:r>
        <w:t xml:space="preserve"> Country, Ship To Country, Applicant, Beneficiary, Goods Type, Vessel Name, Voyage Number, Document Amount. This is accomplished by using an inner join.</w:t>
      </w:r>
    </w:p>
    <w:p w14:paraId="3E0DAD58" w14:textId="77777777" w:rsidR="00276BBE" w:rsidRDefault="00276BBE" w:rsidP="00276BBE">
      <w:pPr>
        <w:pStyle w:val="ListParagraph"/>
        <w:numPr>
          <w:ilvl w:val="0"/>
          <w:numId w:val="25"/>
        </w:numPr>
      </w:pPr>
      <w:r>
        <w:t xml:space="preserve">Update table </w:t>
      </w:r>
      <w:r w:rsidRPr="005A73C6">
        <w:t>MULTINVALERTCUSTTRANS</w:t>
      </w:r>
      <w:r>
        <w:t xml:space="preserve"> by replacing the Goods ID value in the </w:t>
      </w:r>
      <w:r w:rsidRPr="00BF2938">
        <w:t>GOODSTYPE</w:t>
      </w:r>
      <w:r>
        <w:t xml:space="preserve"> field by the Goods Category (i.e. field </w:t>
      </w:r>
      <w:r w:rsidRPr="000628D7">
        <w:t>GOODS_DISPLAY</w:t>
      </w:r>
      <w:r>
        <w:t xml:space="preserve"> </w:t>
      </w:r>
      <w:proofErr w:type="gramStart"/>
      <w:r>
        <w:t xml:space="preserve">from  </w:t>
      </w:r>
      <w:r w:rsidRPr="006B6D32">
        <w:t>#</w:t>
      </w:r>
      <w:proofErr w:type="gramEnd"/>
      <w:r w:rsidRPr="006B6D32">
        <w:t>LCGOODSTYPE</w:t>
      </w:r>
      <w:r>
        <w:t>).</w:t>
      </w:r>
    </w:p>
    <w:p w14:paraId="2DBFE7E8" w14:textId="77777777" w:rsidR="00276BBE" w:rsidRPr="005A3007" w:rsidRDefault="00276BBE" w:rsidP="00276BBE">
      <w:pPr>
        <w:pStyle w:val="ListParagraph"/>
        <w:numPr>
          <w:ilvl w:val="0"/>
          <w:numId w:val="25"/>
        </w:numPr>
        <w:rPr>
          <w:rFonts w:eastAsiaTheme="minorEastAsia"/>
          <w:noProof/>
          <w:color w:val="808080"/>
          <w:szCs w:val="22"/>
          <w:lang w:eastAsia="zh-CN"/>
        </w:rPr>
      </w:pPr>
      <w:r>
        <w:t xml:space="preserve">Create a table </w:t>
      </w:r>
      <w:r w:rsidRPr="006F20EF">
        <w:t>MULTINVALERTCUSTOMERS</w:t>
      </w:r>
      <w:r>
        <w:t xml:space="preserve"> and insert the FOCALENTITY and total number of transactions which were identified as ‘Multiple </w:t>
      </w:r>
      <w:r w:rsidRPr="005A3007">
        <w:rPr>
          <w:szCs w:val="22"/>
        </w:rPr>
        <w:t xml:space="preserve">Invoice’ in the previous step. </w:t>
      </w:r>
    </w:p>
    <w:p w14:paraId="36306814" w14:textId="76A788A1" w:rsidR="00276BBE" w:rsidRPr="005A3007" w:rsidRDefault="005A3007" w:rsidP="00276BBE">
      <w:pPr>
        <w:pStyle w:val="ListParagraph"/>
        <w:numPr>
          <w:ilvl w:val="0"/>
          <w:numId w:val="25"/>
        </w:numPr>
        <w:rPr>
          <w:szCs w:val="22"/>
        </w:rPr>
      </w:pPr>
      <w:r w:rsidRPr="005A3007">
        <w:rPr>
          <w:szCs w:val="22"/>
        </w:rPr>
        <w:t>Insert</w:t>
      </w:r>
      <w:r w:rsidR="00276BBE" w:rsidRPr="005A3007">
        <w:rPr>
          <w:szCs w:val="22"/>
        </w:rPr>
        <w:t xml:space="preserve"> all the transactions belonging to all the alerted customers for the entire month (i.e. all transactions between @CURRPERIODS</w:t>
      </w:r>
      <w:r w:rsidRPr="005A3007">
        <w:rPr>
          <w:szCs w:val="22"/>
        </w:rPr>
        <w:t xml:space="preserve">TART and @CURRPERIODEND) into table </w:t>
      </w:r>
      <w:r>
        <w:rPr>
          <w:szCs w:val="22"/>
        </w:rPr>
        <w:t>A</w:t>
      </w:r>
      <w:r w:rsidRPr="005A3007">
        <w:rPr>
          <w:rFonts w:eastAsiaTheme="minorEastAsia"/>
          <w:color w:val="000000"/>
          <w:szCs w:val="22"/>
          <w:highlight w:val="white"/>
        </w:rPr>
        <w:t>LERT_TRANSACTION_TACTICAL</w:t>
      </w:r>
      <w:r>
        <w:rPr>
          <w:rFonts w:eastAsiaTheme="minorEastAsia"/>
          <w:color w:val="000000"/>
          <w:szCs w:val="22"/>
        </w:rPr>
        <w:t>.</w:t>
      </w:r>
    </w:p>
    <w:p w14:paraId="7A1594F7" w14:textId="77777777" w:rsidR="00276BBE" w:rsidRDefault="00276BBE" w:rsidP="00276BBE">
      <w:pPr>
        <w:pStyle w:val="ListParagraph"/>
        <w:numPr>
          <w:ilvl w:val="0"/>
          <w:numId w:val="25"/>
        </w:numPr>
      </w:pPr>
      <w:r w:rsidRPr="005A3007">
        <w:rPr>
          <w:szCs w:val="22"/>
        </w:rPr>
        <w:t xml:space="preserve">Insert ‘MULTIPLE_INVOICING’ as ALERT_NAME </w:t>
      </w:r>
      <w:proofErr w:type="gramStart"/>
      <w:r w:rsidRPr="005A3007">
        <w:rPr>
          <w:szCs w:val="22"/>
        </w:rPr>
        <w:t>and</w:t>
      </w:r>
      <w:r>
        <w:t xml:space="preserve">  </w:t>
      </w:r>
      <w:r w:rsidRPr="00552E83">
        <w:t>ALERTINGCONDITIONS</w:t>
      </w:r>
      <w:proofErr w:type="gramEnd"/>
      <w:r>
        <w:t>, MONTH,</w:t>
      </w:r>
      <w:r w:rsidRPr="00552E83">
        <w:t xml:space="preserve">  FOCALENTITY</w:t>
      </w:r>
      <w:r>
        <w:t xml:space="preserve">, </w:t>
      </w:r>
      <w:r w:rsidRPr="00552E83">
        <w:t>CUSTOMERNAME</w:t>
      </w:r>
      <w:r>
        <w:t xml:space="preserve"> into the </w:t>
      </w:r>
      <w:r w:rsidRPr="00ED2D35">
        <w:t>CONSOLIDATEDALERTS</w:t>
      </w:r>
      <w:r>
        <w:t xml:space="preserve"> tables</w:t>
      </w:r>
    </w:p>
    <w:p w14:paraId="0100EFFC" w14:textId="138F1706" w:rsidR="00114FC7" w:rsidRDefault="00891CBA" w:rsidP="00276BBE">
      <w:pPr>
        <w:pStyle w:val="ListParagraph"/>
        <w:numPr>
          <w:ilvl w:val="0"/>
          <w:numId w:val="25"/>
        </w:numPr>
      </w:pPr>
      <w:r>
        <w:t xml:space="preserve">Insert the </w:t>
      </w:r>
      <w:proofErr w:type="spellStart"/>
      <w:r>
        <w:t>Focalentity</w:t>
      </w:r>
      <w:proofErr w:type="spellEnd"/>
      <w:r>
        <w:t>/Customer ID, Scenario, Alerting Condition, Customer Name, Alert Month, Run Month into the table ‘</w:t>
      </w:r>
      <w:r w:rsidRPr="00303A3E">
        <w:t>CONSOLIDATEDALERTS</w:t>
      </w:r>
      <w:r>
        <w:t>’ which maintains an archive of all the historical alerts</w:t>
      </w:r>
    </w:p>
    <w:p w14:paraId="1C03484D" w14:textId="77777777" w:rsidR="00114FC7" w:rsidRDefault="00114FC7" w:rsidP="00276BBE"/>
    <w:p w14:paraId="44F97CD4" w14:textId="77777777" w:rsidR="00114FC7" w:rsidRDefault="00114FC7" w:rsidP="00276BBE"/>
    <w:p w14:paraId="731535B4" w14:textId="77777777" w:rsidR="00745270" w:rsidRDefault="00745270" w:rsidP="00276BBE"/>
    <w:p w14:paraId="73C6093A" w14:textId="09482199" w:rsidR="00745270" w:rsidRDefault="00745270" w:rsidP="00276BBE"/>
    <w:p w14:paraId="1F231A51" w14:textId="77777777" w:rsidR="00114FC7" w:rsidRPr="00E54CEC" w:rsidRDefault="00114FC7" w:rsidP="00114FC7">
      <w:pPr>
        <w:pStyle w:val="Heading2"/>
        <w:numPr>
          <w:ilvl w:val="2"/>
          <w:numId w:val="7"/>
        </w:numPr>
      </w:pPr>
      <w:commentRangeStart w:id="59"/>
      <w:r w:rsidRPr="00E54CEC">
        <w:lastRenderedPageBreak/>
        <w:t>Trades Involving High Risk Jurisdictions</w:t>
      </w:r>
      <w:commentRangeEnd w:id="59"/>
      <w:r w:rsidR="00AE38FD">
        <w:rPr>
          <w:rStyle w:val="CommentReference"/>
          <w:b w:val="0"/>
          <w:color w:val="auto"/>
          <w:shd w:val="clear" w:color="auto" w:fill="auto"/>
        </w:rPr>
        <w:commentReference w:id="59"/>
      </w:r>
    </w:p>
    <w:p w14:paraId="20B5647A" w14:textId="77777777" w:rsidR="00114FC7" w:rsidRPr="00DC4C2A" w:rsidRDefault="00114FC7" w:rsidP="00114FC7">
      <w:r w:rsidRPr="00DC4C2A">
        <w:t>Th</w:t>
      </w:r>
      <w:r>
        <w:t xml:space="preserve">is scenario identifies activity if the country with which a customer traded is a </w:t>
      </w:r>
      <w:proofErr w:type="gramStart"/>
      <w:r>
        <w:t>High Risk</w:t>
      </w:r>
      <w:proofErr w:type="gramEnd"/>
      <w:r>
        <w:t xml:space="preserve"> country</w:t>
      </w:r>
    </w:p>
    <w:p w14:paraId="69DC67FF" w14:textId="77777777" w:rsidR="00114FC7" w:rsidRDefault="00114FC7" w:rsidP="00114FC7">
      <w:r>
        <w:t>The logical flow of the procedure implemented to monitor this scenario is explained below:</w:t>
      </w:r>
    </w:p>
    <w:p w14:paraId="478E8D02" w14:textId="77777777" w:rsidR="00114FC7" w:rsidRDefault="00114FC7" w:rsidP="00114FC7">
      <w:pPr>
        <w:pStyle w:val="ListParagraph"/>
        <w:numPr>
          <w:ilvl w:val="0"/>
          <w:numId w:val="20"/>
        </w:numPr>
      </w:pPr>
      <w:r>
        <w:t>Input parameters</w:t>
      </w:r>
    </w:p>
    <w:p w14:paraId="42C46ABB" w14:textId="4A4E5CE5" w:rsidR="00114FC7" w:rsidRDefault="00114FC7" w:rsidP="00114FC7">
      <w:pPr>
        <w:pStyle w:val="ListParagraph"/>
        <w:numPr>
          <w:ilvl w:val="1"/>
          <w:numId w:val="20"/>
        </w:numPr>
      </w:pPr>
      <w:r>
        <w:t>@</w:t>
      </w:r>
      <w:r w:rsidR="006D2928">
        <w:t>START_DATE</w:t>
      </w:r>
      <w:r>
        <w:t>: start date of current monitoring month (</w:t>
      </w:r>
      <w:proofErr w:type="spellStart"/>
      <w:proofErr w:type="gramStart"/>
      <w:r>
        <w:t>format:yyyymmdd</w:t>
      </w:r>
      <w:proofErr w:type="spellEnd"/>
      <w:proofErr w:type="gramEnd"/>
      <w:r>
        <w:t>)</w:t>
      </w:r>
    </w:p>
    <w:p w14:paraId="043F5C15" w14:textId="4785AD55" w:rsidR="00114FC7" w:rsidRDefault="00114FC7" w:rsidP="00114FC7">
      <w:pPr>
        <w:pStyle w:val="ListParagraph"/>
        <w:numPr>
          <w:ilvl w:val="1"/>
          <w:numId w:val="20"/>
        </w:numPr>
      </w:pPr>
      <w:r>
        <w:t>@</w:t>
      </w:r>
      <w:r w:rsidR="006D2928">
        <w:t>END_DATE</w:t>
      </w:r>
      <w:r>
        <w:t>: end date of current monitoring month (</w:t>
      </w:r>
      <w:proofErr w:type="spellStart"/>
      <w:proofErr w:type="gramStart"/>
      <w:r>
        <w:t>format:yyyymmdd</w:t>
      </w:r>
      <w:proofErr w:type="spellEnd"/>
      <w:proofErr w:type="gramEnd"/>
      <w:r>
        <w:t>)</w:t>
      </w:r>
    </w:p>
    <w:p w14:paraId="0DBC446F" w14:textId="77777777" w:rsidR="00114FC7" w:rsidRDefault="00114FC7" w:rsidP="00114FC7">
      <w:pPr>
        <w:pStyle w:val="ListParagraph"/>
        <w:numPr>
          <w:ilvl w:val="1"/>
          <w:numId w:val="20"/>
        </w:numPr>
      </w:pPr>
      <w:r>
        <w:t>@</w:t>
      </w:r>
      <w:proofErr w:type="spellStart"/>
      <w:r w:rsidRPr="00166AD0">
        <w:t>HRShipFMCntryThsld</w:t>
      </w:r>
      <w:proofErr w:type="spellEnd"/>
      <w:r>
        <w:t>: threshold for t</w:t>
      </w:r>
      <w:r w:rsidRPr="008D5D6A">
        <w:t xml:space="preserve">otal number of trades in the current month involving a </w:t>
      </w:r>
      <w:proofErr w:type="gramStart"/>
      <w:r w:rsidRPr="008D5D6A">
        <w:t>High Risk</w:t>
      </w:r>
      <w:proofErr w:type="gramEnd"/>
      <w:r w:rsidRPr="008D5D6A">
        <w:t xml:space="preserve"> Ship From Country for a given customer</w:t>
      </w:r>
    </w:p>
    <w:p w14:paraId="0A9A0FA6" w14:textId="77777777" w:rsidR="00114FC7" w:rsidRDefault="00114FC7" w:rsidP="00114FC7">
      <w:pPr>
        <w:pStyle w:val="ListParagraph"/>
        <w:numPr>
          <w:ilvl w:val="1"/>
          <w:numId w:val="20"/>
        </w:numPr>
      </w:pPr>
      <w:r>
        <w:t>@</w:t>
      </w:r>
      <w:proofErr w:type="spellStart"/>
      <w:r w:rsidRPr="00721FAF">
        <w:t>HRShipToCntryThsld</w:t>
      </w:r>
      <w:proofErr w:type="spellEnd"/>
      <w:r>
        <w:t>: threshold for t</w:t>
      </w:r>
      <w:r w:rsidRPr="00721FAF">
        <w:t xml:space="preserve">otal number of trades in the current month involving a </w:t>
      </w:r>
      <w:proofErr w:type="gramStart"/>
      <w:r w:rsidRPr="00721FAF">
        <w:t>High Risk</w:t>
      </w:r>
      <w:proofErr w:type="gramEnd"/>
      <w:r w:rsidRPr="00721FAF">
        <w:t xml:space="preserve"> Ship To Country for a given customer</w:t>
      </w:r>
    </w:p>
    <w:p w14:paraId="5357050E" w14:textId="77777777" w:rsidR="00114FC7" w:rsidRDefault="00114FC7" w:rsidP="00114FC7">
      <w:pPr>
        <w:pStyle w:val="ListParagraph"/>
        <w:numPr>
          <w:ilvl w:val="1"/>
          <w:numId w:val="20"/>
        </w:numPr>
      </w:pPr>
      <w:r>
        <w:t>@</w:t>
      </w:r>
      <w:proofErr w:type="spellStart"/>
      <w:r w:rsidRPr="00322691">
        <w:t>HROrigCntryThsld</w:t>
      </w:r>
      <w:proofErr w:type="spellEnd"/>
      <w:r>
        <w:t>: threshold for t</w:t>
      </w:r>
      <w:r w:rsidRPr="00322691">
        <w:t xml:space="preserve">otal number of trades in the current month involving a </w:t>
      </w:r>
      <w:proofErr w:type="gramStart"/>
      <w:r w:rsidRPr="00322691">
        <w:t>High Risk</w:t>
      </w:r>
      <w:proofErr w:type="gramEnd"/>
      <w:r w:rsidRPr="00322691">
        <w:t xml:space="preserve"> Country of Origin for a given customer</w:t>
      </w:r>
    </w:p>
    <w:p w14:paraId="4C69DB4D" w14:textId="77777777" w:rsidR="00114FC7" w:rsidRDefault="00114FC7" w:rsidP="00114FC7">
      <w:pPr>
        <w:pStyle w:val="ListParagraph"/>
        <w:numPr>
          <w:ilvl w:val="1"/>
          <w:numId w:val="20"/>
        </w:numPr>
      </w:pPr>
      <w:r>
        <w:t>@</w:t>
      </w:r>
      <w:proofErr w:type="spellStart"/>
      <w:r w:rsidRPr="00091FED">
        <w:t>HRCustHRGeoThsld</w:t>
      </w:r>
      <w:proofErr w:type="spellEnd"/>
      <w:r>
        <w:t>: threshold for t</w:t>
      </w:r>
      <w:r w:rsidRPr="00091FED">
        <w:t xml:space="preserve">otal number of trades in the current month involving a </w:t>
      </w:r>
      <w:proofErr w:type="gramStart"/>
      <w:r w:rsidRPr="00091FED">
        <w:t>High Risk</w:t>
      </w:r>
      <w:proofErr w:type="gramEnd"/>
      <w:r w:rsidRPr="00091FED">
        <w:t xml:space="preserve"> Country (Ship From Country/ Ship To Country or Country of Origin) for a given High Risk Customer</w:t>
      </w:r>
    </w:p>
    <w:p w14:paraId="140F046C" w14:textId="77777777" w:rsidR="00114FC7" w:rsidRDefault="00114FC7" w:rsidP="00114FC7">
      <w:pPr>
        <w:rPr>
          <w:b/>
        </w:rPr>
      </w:pPr>
      <w:r>
        <w:br/>
      </w:r>
      <w:r w:rsidRPr="00DC4C2A">
        <w:rPr>
          <w:b/>
        </w:rPr>
        <w:t>Example:</w:t>
      </w:r>
    </w:p>
    <w:p w14:paraId="1F2968D8" w14:textId="64D65A54" w:rsidR="00114FC7" w:rsidRDefault="006D2928" w:rsidP="00114FC7">
      <w:pPr>
        <w:autoSpaceDE w:val="0"/>
        <w:autoSpaceDN w:val="0"/>
        <w:adjustRightInd w:val="0"/>
        <w:spacing w:after="0" w:line="240" w:lineRule="auto"/>
        <w:ind w:left="720" w:firstLine="720"/>
        <w:rPr>
          <w:rFonts w:ascii="Courier New" w:eastAsiaTheme="minorEastAsia" w:hAnsi="Courier New" w:cs="Courier New"/>
          <w:noProof/>
          <w:color w:val="008000"/>
          <w:sz w:val="20"/>
        </w:rPr>
      </w:pPr>
      <w:r>
        <w:rPr>
          <w:rFonts w:ascii="Courier New" w:eastAsiaTheme="minorEastAsia" w:hAnsi="Courier New" w:cs="Courier New"/>
          <w:noProof/>
          <w:sz w:val="20"/>
        </w:rPr>
        <w:t>@START_DATE</w:t>
      </w:r>
      <w:r w:rsidR="00114FC7">
        <w:rPr>
          <w:rFonts w:ascii="Courier New" w:eastAsiaTheme="minorEastAsia" w:hAnsi="Courier New" w:cs="Courier New"/>
          <w:noProof/>
          <w:sz w:val="20"/>
        </w:rPr>
        <w:tab/>
      </w:r>
      <w:r w:rsidR="00114FC7">
        <w:rPr>
          <w:rFonts w:ascii="Courier New" w:eastAsiaTheme="minorEastAsia" w:hAnsi="Courier New" w:cs="Courier New"/>
          <w:noProof/>
          <w:sz w:val="20"/>
        </w:rPr>
        <w:tab/>
      </w:r>
      <w:r w:rsidR="00114FC7">
        <w:rPr>
          <w:rFonts w:ascii="Courier New" w:eastAsiaTheme="minorEastAsia" w:hAnsi="Courier New" w:cs="Courier New"/>
          <w:noProof/>
          <w:sz w:val="20"/>
        </w:rPr>
        <w:tab/>
      </w:r>
      <w:r w:rsidR="00114FC7">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DATETIME</w:t>
      </w:r>
      <w:r w:rsidR="00114FC7">
        <w:rPr>
          <w:rFonts w:ascii="Courier New" w:eastAsiaTheme="minorEastAsia" w:hAnsi="Courier New" w:cs="Courier New"/>
          <w:noProof/>
          <w:sz w:val="20"/>
        </w:rPr>
        <w:t xml:space="preserve"> </w:t>
      </w:r>
      <w:r w:rsidR="00114FC7">
        <w:rPr>
          <w:rFonts w:ascii="Courier New" w:eastAsiaTheme="minorEastAsia" w:hAnsi="Courier New" w:cs="Courier New"/>
          <w:noProof/>
          <w:color w:val="808080"/>
          <w:sz w:val="20"/>
        </w:rPr>
        <w:t>=</w:t>
      </w:r>
      <w:r>
        <w:rPr>
          <w:rFonts w:ascii="Courier New" w:eastAsiaTheme="minorEastAsia" w:hAnsi="Courier New" w:cs="Courier New"/>
          <w:noProof/>
          <w:color w:val="808080"/>
          <w:sz w:val="20"/>
        </w:rPr>
        <w:t xml:space="preserve"> </w:t>
      </w:r>
      <w:r w:rsidRPr="006D2928">
        <w:rPr>
          <w:rFonts w:ascii="Courier New" w:eastAsiaTheme="minorEastAsia" w:hAnsi="Courier New" w:cs="Courier New"/>
          <w:noProof/>
          <w:color w:val="FF0000"/>
          <w:sz w:val="20"/>
        </w:rPr>
        <w:t>‘</w:t>
      </w:r>
      <w:r w:rsidR="00114FC7" w:rsidRPr="006D2928">
        <w:rPr>
          <w:rFonts w:ascii="Courier New" w:eastAsiaTheme="minorEastAsia" w:hAnsi="Courier New" w:cs="Courier New"/>
          <w:noProof/>
          <w:color w:val="FF0000"/>
          <w:sz w:val="20"/>
        </w:rPr>
        <w:t>2016</w:t>
      </w:r>
      <w:r w:rsidRPr="006D2928">
        <w:rPr>
          <w:rFonts w:ascii="Courier New" w:eastAsiaTheme="minorEastAsia" w:hAnsi="Courier New" w:cs="Courier New"/>
          <w:noProof/>
          <w:color w:val="FF0000"/>
          <w:sz w:val="20"/>
        </w:rPr>
        <w:t>-</w:t>
      </w:r>
      <w:r w:rsidR="00114FC7" w:rsidRPr="006D2928">
        <w:rPr>
          <w:rFonts w:ascii="Courier New" w:eastAsiaTheme="minorEastAsia" w:hAnsi="Courier New" w:cs="Courier New"/>
          <w:noProof/>
          <w:color w:val="FF0000"/>
          <w:sz w:val="20"/>
        </w:rPr>
        <w:t>06</w:t>
      </w:r>
      <w:r w:rsidRPr="006D2928">
        <w:rPr>
          <w:rFonts w:ascii="Courier New" w:eastAsiaTheme="minorEastAsia" w:hAnsi="Courier New" w:cs="Courier New"/>
          <w:noProof/>
          <w:color w:val="FF0000"/>
          <w:sz w:val="20"/>
        </w:rPr>
        <w:t>-</w:t>
      </w:r>
      <w:r w:rsidR="00114FC7" w:rsidRPr="006D2928">
        <w:rPr>
          <w:rFonts w:ascii="Courier New" w:eastAsiaTheme="minorEastAsia" w:hAnsi="Courier New" w:cs="Courier New"/>
          <w:noProof/>
          <w:color w:val="FF0000"/>
          <w:sz w:val="20"/>
        </w:rPr>
        <w:t>01</w:t>
      </w:r>
      <w:r w:rsidRPr="006D2928">
        <w:rPr>
          <w:rFonts w:ascii="Courier New" w:eastAsiaTheme="minorEastAsia" w:hAnsi="Courier New" w:cs="Courier New"/>
          <w:noProof/>
          <w:color w:val="FF0000"/>
          <w:sz w:val="20"/>
        </w:rPr>
        <w:t>’</w:t>
      </w:r>
      <w:r w:rsidR="00114FC7">
        <w:rPr>
          <w:rFonts w:ascii="Courier New" w:eastAsiaTheme="minorEastAsia" w:hAnsi="Courier New" w:cs="Courier New"/>
          <w:noProof/>
          <w:color w:val="808080"/>
          <w:sz w:val="20"/>
        </w:rPr>
        <w:t>,</w:t>
      </w:r>
      <w:r w:rsidR="00114FC7">
        <w:rPr>
          <w:rFonts w:ascii="Courier New" w:eastAsiaTheme="minorEastAsia" w:hAnsi="Courier New" w:cs="Courier New"/>
          <w:noProof/>
          <w:sz w:val="20"/>
        </w:rPr>
        <w:tab/>
      </w:r>
      <w:r w:rsidR="00114FC7">
        <w:rPr>
          <w:rFonts w:ascii="Courier New" w:eastAsiaTheme="minorEastAsia" w:hAnsi="Courier New" w:cs="Courier New"/>
          <w:noProof/>
          <w:sz w:val="20"/>
        </w:rPr>
        <w:tab/>
      </w:r>
    </w:p>
    <w:p w14:paraId="12A7F67F" w14:textId="0DD31ABF"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w:t>
      </w:r>
      <w:r w:rsidR="006D2928">
        <w:rPr>
          <w:rFonts w:ascii="Courier New" w:eastAsiaTheme="minorEastAsia" w:hAnsi="Courier New" w:cs="Courier New"/>
          <w:noProof/>
          <w:sz w:val="20"/>
        </w:rPr>
        <w:t>END_DATE</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sidR="006D2928">
        <w:rPr>
          <w:rFonts w:ascii="Courier New" w:eastAsiaTheme="minorEastAsia" w:hAnsi="Courier New" w:cs="Courier New"/>
          <w:noProof/>
          <w:sz w:val="20"/>
        </w:rPr>
        <w:tab/>
      </w:r>
      <w:r w:rsidR="006D2928">
        <w:rPr>
          <w:rFonts w:ascii="Courier New" w:eastAsiaTheme="minorEastAsia" w:hAnsi="Courier New" w:cs="Courier New"/>
          <w:noProof/>
          <w:color w:val="0000FF"/>
          <w:sz w:val="20"/>
        </w:rPr>
        <w:t>DATETIME</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sidR="006D2928">
        <w:rPr>
          <w:rFonts w:ascii="Courier New" w:eastAsiaTheme="minorEastAsia" w:hAnsi="Courier New" w:cs="Courier New"/>
          <w:noProof/>
          <w:color w:val="808080"/>
          <w:sz w:val="20"/>
        </w:rPr>
        <w:t xml:space="preserve"> </w:t>
      </w:r>
      <w:r w:rsidR="006D2928"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2016</w:t>
      </w:r>
      <w:r w:rsidR="006D2928"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06</w:t>
      </w:r>
      <w:r w:rsidR="006D2928" w:rsidRPr="006D2928">
        <w:rPr>
          <w:rFonts w:ascii="Courier New" w:eastAsiaTheme="minorEastAsia" w:hAnsi="Courier New" w:cs="Courier New"/>
          <w:noProof/>
          <w:color w:val="FF0000"/>
          <w:sz w:val="20"/>
        </w:rPr>
        <w:t>-</w:t>
      </w:r>
      <w:r w:rsidRPr="006D2928">
        <w:rPr>
          <w:rFonts w:ascii="Courier New" w:eastAsiaTheme="minorEastAsia" w:hAnsi="Courier New" w:cs="Courier New"/>
          <w:noProof/>
          <w:color w:val="FF0000"/>
          <w:sz w:val="20"/>
        </w:rPr>
        <w:t>31</w:t>
      </w:r>
      <w:r w:rsidR="006D2928" w:rsidRPr="006D2928">
        <w:rPr>
          <w:rFonts w:ascii="Courier New" w:eastAsiaTheme="minorEastAsia" w:hAnsi="Courier New" w:cs="Courier New"/>
          <w:noProof/>
          <w:color w:val="FF0000"/>
          <w:sz w:val="20"/>
        </w:rPr>
        <w:t>’</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p>
    <w:p w14:paraId="50A81950"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@HRSHIPFMCNTRYTHSLD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5BDFEE39"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@HRORIGCNTRYTHSLD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 xml:space="preserve">INT </w:t>
      </w:r>
      <w:r>
        <w:rPr>
          <w:rFonts w:ascii="Courier New" w:eastAsiaTheme="minorEastAsia" w:hAnsi="Courier New" w:cs="Courier New"/>
          <w:noProof/>
          <w:color w:val="808080"/>
          <w:sz w:val="20"/>
        </w:rPr>
        <w:t>=</w:t>
      </w:r>
      <w:r>
        <w:rPr>
          <w:rFonts w:ascii="Courier New" w:eastAsiaTheme="minorEastAsia" w:hAnsi="Courier New" w:cs="Courier New"/>
          <w:noProof/>
          <w:sz w:val="20"/>
        </w:rPr>
        <w:t>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8000"/>
          <w:sz w:val="20"/>
        </w:rPr>
        <w:t xml:space="preserve">-- </w:t>
      </w:r>
    </w:p>
    <w:p w14:paraId="38C2EA95" w14:textId="77777777" w:rsidR="00114FC7" w:rsidRDefault="00114FC7" w:rsidP="00114FC7">
      <w:pPr>
        <w:autoSpaceDE w:val="0"/>
        <w:autoSpaceDN w:val="0"/>
        <w:adjustRightInd w:val="0"/>
        <w:spacing w:after="0" w:line="240" w:lineRule="auto"/>
        <w:rPr>
          <w:rFonts w:ascii="Courier New" w:eastAsiaTheme="minorEastAsia" w:hAnsi="Courier New" w:cs="Courier New"/>
          <w:noProof/>
          <w:color w:val="008000"/>
          <w:sz w:val="20"/>
        </w:rPr>
      </w:pPr>
      <w:r>
        <w:rPr>
          <w:rFonts w:ascii="Courier New" w:eastAsiaTheme="minorEastAsia" w:hAnsi="Courier New" w:cs="Courier New"/>
          <w:noProof/>
          <w:sz w:val="20"/>
        </w:rPr>
        <w:tab/>
      </w:r>
      <w:r>
        <w:rPr>
          <w:rFonts w:ascii="Courier New" w:eastAsiaTheme="minorEastAsia" w:hAnsi="Courier New" w:cs="Courier New"/>
          <w:noProof/>
          <w:sz w:val="20"/>
        </w:rPr>
        <w:tab/>
        <w:t>@HRSHIPTOCNTRYTHSLD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INT</w:t>
      </w:r>
      <w:r>
        <w:rPr>
          <w:rFonts w:ascii="Courier New" w:eastAsiaTheme="minorEastAsia" w:hAnsi="Courier New" w:cs="Courier New"/>
          <w:noProof/>
          <w:sz w:val="20"/>
        </w:rPr>
        <w:t xml:space="preserve"> </w:t>
      </w:r>
      <w:r>
        <w:rPr>
          <w:rFonts w:ascii="Courier New" w:eastAsiaTheme="minorEastAsia" w:hAnsi="Courier New" w:cs="Courier New"/>
          <w:noProof/>
          <w:color w:val="808080"/>
          <w:sz w:val="20"/>
        </w:rPr>
        <w:t>=</w:t>
      </w:r>
      <w:r>
        <w:rPr>
          <w:rFonts w:ascii="Courier New" w:eastAsiaTheme="minorEastAsia" w:hAnsi="Courier New" w:cs="Courier New"/>
          <w:noProof/>
          <w:sz w:val="20"/>
        </w:rPr>
        <w:t>1</w:t>
      </w:r>
      <w:r>
        <w:rPr>
          <w:rFonts w:ascii="Courier New" w:eastAsiaTheme="minorEastAsia" w:hAnsi="Courier New" w:cs="Courier New"/>
          <w:noProof/>
          <w:color w:val="808080"/>
          <w:sz w:val="20"/>
        </w:rPr>
        <w:t>,</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p>
    <w:p w14:paraId="28AE22DB" w14:textId="77777777" w:rsidR="00114FC7" w:rsidRPr="00DC4C2A" w:rsidRDefault="00114FC7" w:rsidP="00114FC7">
      <w:pPr>
        <w:rPr>
          <w:b/>
        </w:rPr>
      </w:pPr>
      <w:r>
        <w:rPr>
          <w:rFonts w:ascii="Courier New" w:eastAsiaTheme="minorEastAsia" w:hAnsi="Courier New" w:cs="Courier New"/>
          <w:noProof/>
          <w:sz w:val="20"/>
        </w:rPr>
        <w:tab/>
      </w:r>
      <w:r>
        <w:rPr>
          <w:rFonts w:ascii="Courier New" w:eastAsiaTheme="minorEastAsia" w:hAnsi="Courier New" w:cs="Courier New"/>
          <w:noProof/>
          <w:sz w:val="20"/>
        </w:rPr>
        <w:tab/>
        <w:t>@HRCUSTHRGEOTHSLD</w:t>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sz w:val="20"/>
        </w:rPr>
        <w:tab/>
      </w:r>
      <w:r>
        <w:rPr>
          <w:rFonts w:ascii="Courier New" w:eastAsiaTheme="minorEastAsia" w:hAnsi="Courier New" w:cs="Courier New"/>
          <w:noProof/>
          <w:color w:val="0000FF"/>
          <w:sz w:val="20"/>
        </w:rPr>
        <w:t xml:space="preserve">INT </w:t>
      </w:r>
      <w:r>
        <w:rPr>
          <w:rFonts w:ascii="Courier New" w:eastAsiaTheme="minorEastAsia" w:hAnsi="Courier New" w:cs="Courier New"/>
          <w:noProof/>
          <w:color w:val="808080"/>
          <w:sz w:val="20"/>
        </w:rPr>
        <w:t>=</w:t>
      </w:r>
      <w:r>
        <w:rPr>
          <w:rFonts w:ascii="Courier New" w:eastAsiaTheme="minorEastAsia" w:hAnsi="Courier New" w:cs="Courier New"/>
          <w:noProof/>
          <w:sz w:val="20"/>
        </w:rPr>
        <w:t xml:space="preserve">1 </w:t>
      </w:r>
      <w:r>
        <w:rPr>
          <w:rFonts w:ascii="Courier New" w:eastAsiaTheme="minorEastAsia" w:hAnsi="Courier New" w:cs="Courier New"/>
          <w:noProof/>
          <w:sz w:val="20"/>
        </w:rPr>
        <w:tab/>
      </w:r>
    </w:p>
    <w:p w14:paraId="3B7C0566" w14:textId="77777777" w:rsidR="00114FC7" w:rsidRDefault="00114FC7" w:rsidP="00114FC7">
      <w:r>
        <w:t xml:space="preserve">The customer trades with a country in the current period (i.e. period between </w:t>
      </w:r>
      <w:r w:rsidRPr="00B43C6B">
        <w:t>CURRPERIODSTART</w:t>
      </w:r>
      <w:r>
        <w:t xml:space="preserve"> and </w:t>
      </w:r>
      <w:r w:rsidRPr="00B43C6B">
        <w:t>@</w:t>
      </w:r>
      <w:r w:rsidRPr="00BB4AC8">
        <w:t xml:space="preserve"> </w:t>
      </w:r>
      <w:r w:rsidRPr="00B43C6B">
        <w:t>CURRPERIOD</w:t>
      </w:r>
      <w:r>
        <w:t>END) and breaches the rest of tunable thresholds, it’ll be alerted</w:t>
      </w:r>
    </w:p>
    <w:p w14:paraId="1FE7EBBB" w14:textId="31DCAAB7" w:rsidR="00114FC7" w:rsidRDefault="00114FC7" w:rsidP="00114FC7">
      <w:pPr>
        <w:pStyle w:val="ListParagraph"/>
        <w:numPr>
          <w:ilvl w:val="0"/>
          <w:numId w:val="20"/>
        </w:numPr>
      </w:pPr>
      <w:r>
        <w:t xml:space="preserve">Step </w:t>
      </w:r>
      <w:r w:rsidR="003B5D02">
        <w:t xml:space="preserve">2 to 4 </w:t>
      </w:r>
      <w:r>
        <w:t>are same that of Carousel Transactions except for the following two differences:</w:t>
      </w:r>
    </w:p>
    <w:p w14:paraId="1F4B17F6" w14:textId="4EA2EC18" w:rsidR="00114FC7" w:rsidRPr="00421C5C" w:rsidRDefault="00114FC7" w:rsidP="00114FC7">
      <w:pPr>
        <w:pStyle w:val="ListParagraph"/>
        <w:numPr>
          <w:ilvl w:val="1"/>
          <w:numId w:val="20"/>
        </w:numPr>
        <w:rPr>
          <w:sz w:val="20"/>
        </w:rPr>
      </w:pPr>
      <w:r>
        <w:t xml:space="preserve"> Rather than adding the data into </w:t>
      </w:r>
      <w:r w:rsidR="00DB3867">
        <w:t>#</w:t>
      </w:r>
      <w:r w:rsidRPr="0002455E">
        <w:t>CAROUSELTRANSACTIONS</w:t>
      </w:r>
      <w:r>
        <w:t xml:space="preserve">, the records are inserted into table </w:t>
      </w:r>
      <w:r w:rsidR="00DB3867">
        <w:t>#</w:t>
      </w:r>
      <w:r w:rsidRPr="009B1F02">
        <w:t>TRADEIN</w:t>
      </w:r>
      <w:r>
        <w:t>HR</w:t>
      </w:r>
      <w:r w:rsidRPr="009B1F02">
        <w:t>GEO</w:t>
      </w:r>
      <w:r>
        <w:t xml:space="preserve">. </w:t>
      </w:r>
    </w:p>
    <w:p w14:paraId="1EE30698" w14:textId="77777777" w:rsidR="00114FC7" w:rsidRPr="00BC3788" w:rsidRDefault="00114FC7" w:rsidP="00114FC7">
      <w:pPr>
        <w:pStyle w:val="ListParagraph"/>
        <w:numPr>
          <w:ilvl w:val="1"/>
          <w:numId w:val="20"/>
        </w:numPr>
        <w:rPr>
          <w:sz w:val="20"/>
        </w:rPr>
      </w:pPr>
      <w:r>
        <w:t>Transactions are not excluded if the ACT_GOODS_DESC field contains ‘ZZ’ values.</w:t>
      </w:r>
    </w:p>
    <w:p w14:paraId="0680C0FA" w14:textId="69EEA1BF" w:rsidR="00114FC7" w:rsidRDefault="00114FC7" w:rsidP="00114FC7">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TRADEINNEWGEO</w:t>
      </w:r>
      <w:r>
        <w:t xml:space="preserve"> for LC type other than collection is as shown below:</w:t>
      </w:r>
    </w:p>
    <w:p w14:paraId="1477DC70" w14:textId="77777777" w:rsidR="00114FC7" w:rsidRDefault="00114FC7" w:rsidP="00114FC7"/>
    <w:p w14:paraId="4A01A09F" w14:textId="77777777" w:rsidR="00E75C42" w:rsidRDefault="00E75C42" w:rsidP="00114FC7"/>
    <w:p w14:paraId="3B7BD17F" w14:textId="77777777" w:rsidR="00E75C42" w:rsidRDefault="00E75C42" w:rsidP="00114FC7"/>
    <w:p w14:paraId="1820D7E5" w14:textId="77777777" w:rsidR="00E75C42" w:rsidRDefault="00E75C42" w:rsidP="00114FC7"/>
    <w:tbl>
      <w:tblPr>
        <w:tblStyle w:val="TableGrid"/>
        <w:tblW w:w="0" w:type="auto"/>
        <w:tblLook w:val="04A0" w:firstRow="1" w:lastRow="0" w:firstColumn="1" w:lastColumn="0" w:noHBand="0" w:noVBand="1"/>
      </w:tblPr>
      <w:tblGrid>
        <w:gridCol w:w="3199"/>
        <w:gridCol w:w="4118"/>
        <w:gridCol w:w="3185"/>
      </w:tblGrid>
      <w:tr w:rsidR="00E75C42" w:rsidRPr="00E75C42" w14:paraId="5AC3877B" w14:textId="0BED0D73" w:rsidTr="00E75C42">
        <w:trPr>
          <w:cnfStyle w:val="100000000000" w:firstRow="1" w:lastRow="0" w:firstColumn="0" w:lastColumn="0" w:oddVBand="0" w:evenVBand="0" w:oddHBand="0" w:evenHBand="0" w:firstRowFirstColumn="0" w:firstRowLastColumn="0" w:lastRowFirstColumn="0" w:lastRowLastColumn="0"/>
        </w:trPr>
        <w:tc>
          <w:tcPr>
            <w:tcW w:w="3199" w:type="dxa"/>
            <w:vAlign w:val="center"/>
          </w:tcPr>
          <w:p w14:paraId="3F072F1A" w14:textId="77777777" w:rsidR="00E75C42" w:rsidRPr="00E75C42" w:rsidRDefault="00E75C42" w:rsidP="00E75C42">
            <w:pPr>
              <w:pStyle w:val="ListParagraph"/>
              <w:ind w:left="0"/>
            </w:pPr>
          </w:p>
          <w:p w14:paraId="55506F35" w14:textId="1ECC51DD" w:rsidR="00E75C42" w:rsidRPr="00E75C42" w:rsidRDefault="00DB3867" w:rsidP="00E75C42">
            <w:pPr>
              <w:pStyle w:val="ListParagraph"/>
              <w:ind w:left="0"/>
            </w:pPr>
            <w:r>
              <w:t>#</w:t>
            </w:r>
            <w:r w:rsidR="00E75C42" w:rsidRPr="00E75C42">
              <w:t xml:space="preserve">TRADEINHRGEO </w:t>
            </w:r>
          </w:p>
        </w:tc>
        <w:tc>
          <w:tcPr>
            <w:tcW w:w="4289" w:type="dxa"/>
            <w:vAlign w:val="center"/>
          </w:tcPr>
          <w:p w14:paraId="11A6DA28" w14:textId="77777777" w:rsidR="00E75C42" w:rsidRPr="00E75C42" w:rsidRDefault="00E75C42" w:rsidP="00E75C42">
            <w:pPr>
              <w:pStyle w:val="ListParagraph"/>
              <w:ind w:left="0"/>
            </w:pPr>
          </w:p>
          <w:p w14:paraId="09C718C7" w14:textId="41C21154" w:rsidR="00E75C42" w:rsidRPr="00E75C42" w:rsidRDefault="00DB3867" w:rsidP="00E75C42">
            <w:pPr>
              <w:pStyle w:val="ListParagraph"/>
              <w:ind w:left="0"/>
              <w:rPr>
                <w:b w:val="0"/>
              </w:rPr>
            </w:pPr>
            <w:r>
              <w:t>#</w:t>
            </w:r>
            <w:r w:rsidR="00E75C42" w:rsidRPr="00E75C42">
              <w:t>MULTI_DRAWINGS_HIST</w:t>
            </w:r>
          </w:p>
          <w:p w14:paraId="360E3993" w14:textId="0BEA2ED9" w:rsidR="00E75C42" w:rsidRPr="00E75C42" w:rsidRDefault="00E75C42" w:rsidP="00E75C42">
            <w:pPr>
              <w:pStyle w:val="ListParagraph"/>
              <w:ind w:left="0"/>
              <w:rPr>
                <w:b w:val="0"/>
              </w:rPr>
            </w:pPr>
          </w:p>
        </w:tc>
        <w:tc>
          <w:tcPr>
            <w:tcW w:w="3240" w:type="dxa"/>
            <w:vAlign w:val="center"/>
          </w:tcPr>
          <w:p w14:paraId="490BDE9D" w14:textId="77777777" w:rsidR="00E75C42" w:rsidRPr="00E75C42" w:rsidRDefault="00E75C42" w:rsidP="00E75C42">
            <w:pPr>
              <w:pStyle w:val="ListParagraph"/>
              <w:ind w:left="0"/>
            </w:pPr>
          </w:p>
          <w:p w14:paraId="2029AC60" w14:textId="4F690ECD" w:rsidR="00E75C42" w:rsidRPr="00E75C42" w:rsidRDefault="00DB3867" w:rsidP="00E75C42">
            <w:pPr>
              <w:pStyle w:val="ListParagraph"/>
              <w:ind w:left="0"/>
            </w:pPr>
            <w:r>
              <w:t>#</w:t>
            </w:r>
            <w:r w:rsidR="00E75C42" w:rsidRPr="00E75C42">
              <w:t>MULTI_LC_HIST</w:t>
            </w:r>
          </w:p>
        </w:tc>
      </w:tr>
      <w:tr w:rsidR="00E75C42" w:rsidRPr="00E75C42" w14:paraId="1CBFE2DE" w14:textId="79C6B02B" w:rsidTr="00E75C42">
        <w:tc>
          <w:tcPr>
            <w:tcW w:w="3199" w:type="dxa"/>
            <w:vAlign w:val="center"/>
          </w:tcPr>
          <w:p w14:paraId="1A3153AD" w14:textId="77777777" w:rsidR="00E75C42" w:rsidRPr="00E75C42" w:rsidRDefault="00E75C42" w:rsidP="00E75C42">
            <w:pPr>
              <w:pStyle w:val="ListParagraph"/>
              <w:ind w:left="0"/>
            </w:pPr>
            <w:r w:rsidRPr="00E75C42">
              <w:t>ID</w:t>
            </w:r>
          </w:p>
        </w:tc>
        <w:tc>
          <w:tcPr>
            <w:tcW w:w="4289" w:type="dxa"/>
            <w:vAlign w:val="center"/>
          </w:tcPr>
          <w:p w14:paraId="7163CD17" w14:textId="77777777" w:rsidR="00E75C42" w:rsidRPr="00E75C42" w:rsidRDefault="00E75C42" w:rsidP="00E75C42">
            <w:pPr>
              <w:pStyle w:val="ListParagraph"/>
              <w:ind w:left="0"/>
            </w:pPr>
            <w:r w:rsidRPr="00E75C42">
              <w:t>ID</w:t>
            </w:r>
          </w:p>
        </w:tc>
        <w:tc>
          <w:tcPr>
            <w:tcW w:w="3240" w:type="dxa"/>
            <w:vAlign w:val="center"/>
          </w:tcPr>
          <w:p w14:paraId="566164E5" w14:textId="77777777" w:rsidR="00E75C42" w:rsidRPr="00E75C42" w:rsidRDefault="00E75C42" w:rsidP="00E75C42">
            <w:pPr>
              <w:pStyle w:val="ListParagraph"/>
              <w:ind w:left="0"/>
            </w:pPr>
          </w:p>
        </w:tc>
      </w:tr>
      <w:tr w:rsidR="00E75C42" w:rsidRPr="00E75C42" w14:paraId="7494E0D7" w14:textId="71688805" w:rsidTr="00E75C42">
        <w:tc>
          <w:tcPr>
            <w:tcW w:w="3199" w:type="dxa"/>
            <w:vAlign w:val="center"/>
          </w:tcPr>
          <w:p w14:paraId="086F2DB4" w14:textId="77777777" w:rsidR="00E75C42" w:rsidRPr="00E75C42" w:rsidRDefault="00E75C42" w:rsidP="00E75C42">
            <w:pPr>
              <w:pStyle w:val="ListParagraph"/>
              <w:ind w:left="0"/>
            </w:pPr>
            <w:r w:rsidRPr="00E75C42">
              <w:t>FOCALENTITY</w:t>
            </w:r>
          </w:p>
        </w:tc>
        <w:tc>
          <w:tcPr>
            <w:tcW w:w="4289" w:type="dxa"/>
            <w:vAlign w:val="center"/>
          </w:tcPr>
          <w:p w14:paraId="20839FC4" w14:textId="7B9CBA3D" w:rsidR="00E75C42" w:rsidRPr="00E75C42" w:rsidRDefault="00E75C42" w:rsidP="00E75C42"/>
        </w:tc>
        <w:tc>
          <w:tcPr>
            <w:tcW w:w="3240" w:type="dxa"/>
            <w:vAlign w:val="center"/>
          </w:tcPr>
          <w:p w14:paraId="193E0CEB" w14:textId="77777777" w:rsidR="00E75C42" w:rsidRPr="00E75C42" w:rsidRDefault="00E75C42" w:rsidP="00E75C42">
            <w:r w:rsidRPr="00E75C42">
              <w:t xml:space="preserve">For import LC types (LC_TYPE beginning with ‘I’ or ‘SO’), the FOCALENTITY is populated with </w:t>
            </w:r>
            <w:r w:rsidRPr="00E75C42">
              <w:rPr>
                <w:b/>
              </w:rPr>
              <w:t>APPLICANT_CUSTNO,</w:t>
            </w:r>
            <w:r w:rsidRPr="00E75C42">
              <w:t xml:space="preserve"> if absent then the field is populated with </w:t>
            </w:r>
            <w:r w:rsidRPr="00E75C42">
              <w:rPr>
                <w:b/>
              </w:rPr>
              <w:t>APPLICANT</w:t>
            </w:r>
            <w:r w:rsidRPr="00E75C42">
              <w:t xml:space="preserve">.  If both these fields are absent then the field is populated with the </w:t>
            </w:r>
            <w:r w:rsidRPr="00E75C42">
              <w:rPr>
                <w:b/>
              </w:rPr>
              <w:t>ID</w:t>
            </w:r>
          </w:p>
          <w:p w14:paraId="5237180F" w14:textId="7C82542E" w:rsidR="00E75C42" w:rsidRPr="00E75C42" w:rsidRDefault="00E75C42" w:rsidP="00E75C42">
            <w:r w:rsidRPr="00E75C42">
              <w:t>For export LC types (LC_TYPES which begin with all other alphabets other than ‘I’ or ‘SO</w:t>
            </w:r>
            <w:proofErr w:type="gramStart"/>
            <w:r w:rsidRPr="00E75C42">
              <w:t>’ )</w:t>
            </w:r>
            <w:proofErr w:type="gramEnd"/>
            <w:r w:rsidRPr="00E75C42">
              <w:t xml:space="preserve"> the FOCALENTITY is populated with </w:t>
            </w:r>
            <w:r w:rsidRPr="00E75C42">
              <w:rPr>
                <w:b/>
              </w:rPr>
              <w:t>BENEFICIARY_CUSTNO,</w:t>
            </w:r>
            <w:r w:rsidRPr="00E75C42">
              <w:t xml:space="preserve"> if absent then the field is populated with the </w:t>
            </w:r>
            <w:r w:rsidRPr="00E75C42">
              <w:rPr>
                <w:b/>
              </w:rPr>
              <w:t>BENEFICIARY</w:t>
            </w:r>
            <w:r w:rsidRPr="00E75C42">
              <w:t xml:space="preserve">.If both these fields are absent then the field is populated with the </w:t>
            </w:r>
            <w:r w:rsidRPr="00E75C42">
              <w:rPr>
                <w:b/>
              </w:rPr>
              <w:t>ID</w:t>
            </w:r>
          </w:p>
        </w:tc>
      </w:tr>
      <w:tr w:rsidR="00E75C42" w:rsidRPr="00E75C42" w14:paraId="15DCE616" w14:textId="26A2D509" w:rsidTr="00E75C42">
        <w:tc>
          <w:tcPr>
            <w:tcW w:w="3199" w:type="dxa"/>
            <w:vAlign w:val="center"/>
          </w:tcPr>
          <w:p w14:paraId="0E82929E" w14:textId="77777777" w:rsidR="00E75C42" w:rsidRPr="00E75C42" w:rsidRDefault="00E75C42" w:rsidP="00E75C42">
            <w:pPr>
              <w:pStyle w:val="ListParagraph"/>
              <w:ind w:left="0"/>
            </w:pPr>
            <w:r w:rsidRPr="00E75C42">
              <w:t>OLD_LC_NUMBER</w:t>
            </w:r>
          </w:p>
        </w:tc>
        <w:tc>
          <w:tcPr>
            <w:tcW w:w="4289" w:type="dxa"/>
            <w:vAlign w:val="center"/>
          </w:tcPr>
          <w:p w14:paraId="423F6A46" w14:textId="46A1A98D" w:rsidR="00E75C42" w:rsidRPr="00E75C42" w:rsidRDefault="00E75C42" w:rsidP="00E75C42">
            <w:pPr>
              <w:pStyle w:val="ListParagraph"/>
              <w:ind w:left="0"/>
            </w:pPr>
          </w:p>
        </w:tc>
        <w:tc>
          <w:tcPr>
            <w:tcW w:w="3240" w:type="dxa"/>
            <w:vAlign w:val="center"/>
          </w:tcPr>
          <w:p w14:paraId="4FD38F16" w14:textId="2EE46D7C" w:rsidR="00E75C42" w:rsidRPr="00E75C42" w:rsidRDefault="00E75C42" w:rsidP="00E75C42">
            <w:pPr>
              <w:pStyle w:val="ListParagraph"/>
              <w:ind w:left="0"/>
            </w:pPr>
            <w:r w:rsidRPr="00E75C42">
              <w:t>OLD_LC_NUMBER</w:t>
            </w:r>
          </w:p>
        </w:tc>
      </w:tr>
      <w:tr w:rsidR="00E75C42" w:rsidRPr="00E75C42" w14:paraId="5113F49F" w14:textId="02253083" w:rsidTr="00E75C42">
        <w:tc>
          <w:tcPr>
            <w:tcW w:w="3199" w:type="dxa"/>
            <w:vAlign w:val="center"/>
          </w:tcPr>
          <w:p w14:paraId="5673879F" w14:textId="77777777" w:rsidR="00E75C42" w:rsidRPr="00E75C42" w:rsidRDefault="00E75C42" w:rsidP="00E75C42">
            <w:pPr>
              <w:pStyle w:val="ListParagraph"/>
              <w:ind w:left="0"/>
            </w:pPr>
            <w:r w:rsidRPr="00E75C42">
              <w:t>LC_TYPE</w:t>
            </w:r>
          </w:p>
        </w:tc>
        <w:tc>
          <w:tcPr>
            <w:tcW w:w="4289" w:type="dxa"/>
            <w:vAlign w:val="center"/>
          </w:tcPr>
          <w:p w14:paraId="2926D05B" w14:textId="42F25592" w:rsidR="00E75C42" w:rsidRPr="00E75C42" w:rsidRDefault="00E75C42" w:rsidP="00E75C42">
            <w:pPr>
              <w:pStyle w:val="ListParagraph"/>
              <w:ind w:left="0"/>
            </w:pPr>
          </w:p>
        </w:tc>
        <w:tc>
          <w:tcPr>
            <w:tcW w:w="3240" w:type="dxa"/>
            <w:vAlign w:val="center"/>
          </w:tcPr>
          <w:p w14:paraId="67C2CC2F" w14:textId="0C4902CB" w:rsidR="00E75C42" w:rsidRPr="00E75C42" w:rsidRDefault="00E75C42" w:rsidP="00E75C42">
            <w:pPr>
              <w:pStyle w:val="ListParagraph"/>
              <w:ind w:left="0"/>
            </w:pPr>
            <w:r w:rsidRPr="00E75C42">
              <w:t>LC_TYPE</w:t>
            </w:r>
          </w:p>
        </w:tc>
      </w:tr>
      <w:tr w:rsidR="00E75C42" w:rsidRPr="00E75C42" w14:paraId="52A1AA65" w14:textId="37200291" w:rsidTr="00E75C42">
        <w:tc>
          <w:tcPr>
            <w:tcW w:w="3199" w:type="dxa"/>
            <w:vAlign w:val="center"/>
          </w:tcPr>
          <w:p w14:paraId="059C4F22" w14:textId="77777777" w:rsidR="00E75C42" w:rsidRPr="00E75C42" w:rsidRDefault="00E75C42" w:rsidP="00E75C42">
            <w:pPr>
              <w:pStyle w:val="ListParagraph"/>
              <w:ind w:left="0"/>
            </w:pPr>
            <w:r w:rsidRPr="00E75C42">
              <w:t>HIGHRISKCUSTOMER</w:t>
            </w:r>
          </w:p>
        </w:tc>
        <w:tc>
          <w:tcPr>
            <w:tcW w:w="7529" w:type="dxa"/>
            <w:gridSpan w:val="2"/>
            <w:vAlign w:val="center"/>
          </w:tcPr>
          <w:p w14:paraId="620F36D6" w14:textId="22E33085" w:rsidR="00E75C42" w:rsidRPr="00E75C42" w:rsidRDefault="00E75C42" w:rsidP="00E75C42">
            <w:pPr>
              <w:pStyle w:val="ListParagraph"/>
              <w:ind w:left="0"/>
            </w:pPr>
            <w:r w:rsidRPr="00E75C42">
              <w:t>Refer step 7</w:t>
            </w:r>
          </w:p>
        </w:tc>
      </w:tr>
      <w:tr w:rsidR="00E75C42" w:rsidRPr="00E75C42" w14:paraId="167DF8AA" w14:textId="7CB7987D" w:rsidTr="00E75C42">
        <w:tc>
          <w:tcPr>
            <w:tcW w:w="3199" w:type="dxa"/>
            <w:vAlign w:val="center"/>
          </w:tcPr>
          <w:p w14:paraId="1F12CCEB" w14:textId="77777777" w:rsidR="00E75C42" w:rsidRPr="00E75C42" w:rsidRDefault="00E75C42" w:rsidP="00E75C42">
            <w:pPr>
              <w:pStyle w:val="ListParagraph"/>
              <w:ind w:left="0"/>
            </w:pPr>
            <w:r w:rsidRPr="00E75C42">
              <w:t>HIGHRISKSHIPFMCOUNTRY</w:t>
            </w:r>
          </w:p>
        </w:tc>
        <w:tc>
          <w:tcPr>
            <w:tcW w:w="7529" w:type="dxa"/>
            <w:gridSpan w:val="2"/>
            <w:vAlign w:val="center"/>
          </w:tcPr>
          <w:p w14:paraId="2A61F111" w14:textId="44F027BD" w:rsidR="00E75C42" w:rsidRPr="00E75C42" w:rsidRDefault="00E75C42" w:rsidP="00E75C42">
            <w:pPr>
              <w:pStyle w:val="ListParagraph"/>
              <w:ind w:left="0"/>
            </w:pPr>
            <w:r w:rsidRPr="00E75C42">
              <w:t>Refer step 4</w:t>
            </w:r>
          </w:p>
        </w:tc>
      </w:tr>
      <w:tr w:rsidR="00E75C42" w:rsidRPr="00E75C42" w14:paraId="3AC46706" w14:textId="0A69E42F" w:rsidTr="00E75C42">
        <w:tc>
          <w:tcPr>
            <w:tcW w:w="3199" w:type="dxa"/>
            <w:vAlign w:val="center"/>
          </w:tcPr>
          <w:p w14:paraId="79B95B2F" w14:textId="77777777" w:rsidR="00E75C42" w:rsidRPr="00E75C42" w:rsidRDefault="00E75C42" w:rsidP="00E75C42">
            <w:pPr>
              <w:pStyle w:val="ListParagraph"/>
              <w:ind w:left="0"/>
            </w:pPr>
            <w:r w:rsidRPr="00E75C42">
              <w:t>HIGHRISKORIGCOUNTRY</w:t>
            </w:r>
          </w:p>
        </w:tc>
        <w:tc>
          <w:tcPr>
            <w:tcW w:w="7529" w:type="dxa"/>
            <w:gridSpan w:val="2"/>
            <w:vAlign w:val="center"/>
          </w:tcPr>
          <w:p w14:paraId="1B638BBC" w14:textId="3ABB6E90" w:rsidR="00E75C42" w:rsidRPr="00E75C42" w:rsidRDefault="00E75C42" w:rsidP="00E75C42">
            <w:pPr>
              <w:pStyle w:val="ListParagraph"/>
              <w:ind w:left="0"/>
            </w:pPr>
            <w:r w:rsidRPr="00E75C42">
              <w:t>Refer step 6</w:t>
            </w:r>
          </w:p>
        </w:tc>
      </w:tr>
      <w:tr w:rsidR="00E75C42" w:rsidRPr="00E75C42" w14:paraId="47D80157" w14:textId="54F468AA" w:rsidTr="00E75C42">
        <w:tc>
          <w:tcPr>
            <w:tcW w:w="3199" w:type="dxa"/>
            <w:vAlign w:val="center"/>
          </w:tcPr>
          <w:p w14:paraId="1BB1210E" w14:textId="77777777" w:rsidR="00E75C42" w:rsidRPr="00E75C42" w:rsidRDefault="00E75C42" w:rsidP="00E75C42">
            <w:pPr>
              <w:pStyle w:val="ListParagraph"/>
              <w:ind w:left="0"/>
            </w:pPr>
            <w:r w:rsidRPr="00E75C42">
              <w:t>HIGHRISKSHIPTOCOUNTRY</w:t>
            </w:r>
          </w:p>
        </w:tc>
        <w:tc>
          <w:tcPr>
            <w:tcW w:w="7529" w:type="dxa"/>
            <w:gridSpan w:val="2"/>
            <w:vAlign w:val="center"/>
          </w:tcPr>
          <w:p w14:paraId="3F601288" w14:textId="471695AF" w:rsidR="00E75C42" w:rsidRPr="00E75C42" w:rsidRDefault="00E75C42" w:rsidP="00E75C42">
            <w:pPr>
              <w:pStyle w:val="ListParagraph"/>
              <w:ind w:left="0"/>
            </w:pPr>
            <w:r w:rsidRPr="00E75C42">
              <w:t>Refer step 5</w:t>
            </w:r>
          </w:p>
        </w:tc>
      </w:tr>
      <w:tr w:rsidR="00E75C42" w:rsidRPr="00E75C42" w14:paraId="013DB215" w14:textId="63B3BDE7" w:rsidTr="00E75C42">
        <w:tc>
          <w:tcPr>
            <w:tcW w:w="3199" w:type="dxa"/>
            <w:vAlign w:val="center"/>
          </w:tcPr>
          <w:p w14:paraId="44B84FBB" w14:textId="77777777" w:rsidR="00E75C42" w:rsidRPr="00E75C42" w:rsidRDefault="00E75C42" w:rsidP="00E75C42">
            <w:pPr>
              <w:pStyle w:val="ListParagraph"/>
              <w:ind w:left="0"/>
            </w:pPr>
            <w:r w:rsidRPr="00E75C42">
              <w:t>DRAWING_TYPE</w:t>
            </w:r>
          </w:p>
        </w:tc>
        <w:tc>
          <w:tcPr>
            <w:tcW w:w="4289" w:type="dxa"/>
            <w:vAlign w:val="center"/>
          </w:tcPr>
          <w:p w14:paraId="6DD78CB3" w14:textId="77777777" w:rsidR="00E75C42" w:rsidRPr="00E75C42" w:rsidRDefault="00E75C42" w:rsidP="00E75C42">
            <w:pPr>
              <w:pStyle w:val="ListParagraph"/>
              <w:ind w:left="0"/>
            </w:pPr>
            <w:r w:rsidRPr="00E75C42">
              <w:t>DRAWING_TYPE</w:t>
            </w:r>
          </w:p>
        </w:tc>
        <w:tc>
          <w:tcPr>
            <w:tcW w:w="3240" w:type="dxa"/>
            <w:vAlign w:val="center"/>
          </w:tcPr>
          <w:p w14:paraId="0189203D" w14:textId="77777777" w:rsidR="00E75C42" w:rsidRPr="00E75C42" w:rsidRDefault="00E75C42" w:rsidP="00E75C42">
            <w:pPr>
              <w:pStyle w:val="ListParagraph"/>
              <w:ind w:left="0"/>
            </w:pPr>
          </w:p>
        </w:tc>
      </w:tr>
      <w:tr w:rsidR="00E75C42" w:rsidRPr="00E75C42" w14:paraId="2A831CD0" w14:textId="04A6650F" w:rsidTr="00E75C42">
        <w:tc>
          <w:tcPr>
            <w:tcW w:w="3199" w:type="dxa"/>
            <w:vAlign w:val="center"/>
          </w:tcPr>
          <w:p w14:paraId="36E57744" w14:textId="77777777" w:rsidR="00E75C42" w:rsidRPr="00E75C42" w:rsidRDefault="00E75C42" w:rsidP="00E75C42">
            <w:pPr>
              <w:pStyle w:val="ListParagraph"/>
              <w:ind w:left="0"/>
            </w:pPr>
            <w:r w:rsidRPr="00E75C42">
              <w:t>COUNTRY_ORIG</w:t>
            </w:r>
          </w:p>
        </w:tc>
        <w:tc>
          <w:tcPr>
            <w:tcW w:w="4289" w:type="dxa"/>
            <w:vAlign w:val="center"/>
          </w:tcPr>
          <w:p w14:paraId="1C1D48EB" w14:textId="77777777" w:rsidR="00E75C42" w:rsidRPr="00E75C42" w:rsidRDefault="00E75C42" w:rsidP="00E75C42">
            <w:pPr>
              <w:pStyle w:val="ListParagraph"/>
              <w:ind w:left="0"/>
            </w:pPr>
            <w:r w:rsidRPr="00E75C42">
              <w:t>COUNTRY_ORIG</w:t>
            </w:r>
          </w:p>
        </w:tc>
        <w:tc>
          <w:tcPr>
            <w:tcW w:w="3240" w:type="dxa"/>
            <w:vAlign w:val="center"/>
          </w:tcPr>
          <w:p w14:paraId="7E7F99F5" w14:textId="77777777" w:rsidR="00E75C42" w:rsidRPr="00E75C42" w:rsidRDefault="00E75C42" w:rsidP="00E75C42">
            <w:pPr>
              <w:pStyle w:val="ListParagraph"/>
              <w:ind w:left="0"/>
            </w:pPr>
          </w:p>
        </w:tc>
      </w:tr>
      <w:tr w:rsidR="00E75C42" w:rsidRPr="00E75C42" w14:paraId="7CF6CCCE" w14:textId="0042497A" w:rsidTr="00E75C42">
        <w:tc>
          <w:tcPr>
            <w:tcW w:w="3199" w:type="dxa"/>
            <w:vAlign w:val="center"/>
          </w:tcPr>
          <w:p w14:paraId="02F52F4F" w14:textId="77777777" w:rsidR="00E75C42" w:rsidRPr="00E75C42" w:rsidRDefault="00E75C42" w:rsidP="00E75C42">
            <w:pPr>
              <w:pStyle w:val="ListParagraph"/>
              <w:ind w:left="0"/>
            </w:pPr>
            <w:r w:rsidRPr="00E75C42">
              <w:t>SHIP_FM_COUNTRY</w:t>
            </w:r>
          </w:p>
        </w:tc>
        <w:tc>
          <w:tcPr>
            <w:tcW w:w="4289" w:type="dxa"/>
            <w:vAlign w:val="center"/>
          </w:tcPr>
          <w:p w14:paraId="132491B7" w14:textId="77777777" w:rsidR="00E75C42" w:rsidRPr="00E75C42" w:rsidRDefault="00E75C42" w:rsidP="00E75C42">
            <w:pPr>
              <w:pStyle w:val="ListParagraph"/>
              <w:ind w:left="0"/>
            </w:pPr>
            <w:r w:rsidRPr="00E75C42">
              <w:t>SHIP_FM_COUNTRY</w:t>
            </w:r>
          </w:p>
        </w:tc>
        <w:tc>
          <w:tcPr>
            <w:tcW w:w="3240" w:type="dxa"/>
            <w:vAlign w:val="center"/>
          </w:tcPr>
          <w:p w14:paraId="0A09739D" w14:textId="77777777" w:rsidR="00E75C42" w:rsidRPr="00E75C42" w:rsidRDefault="00E75C42" w:rsidP="00E75C42">
            <w:pPr>
              <w:pStyle w:val="ListParagraph"/>
              <w:ind w:left="0"/>
            </w:pPr>
          </w:p>
        </w:tc>
      </w:tr>
      <w:tr w:rsidR="00E75C42" w:rsidRPr="00E75C42" w14:paraId="38E8E049" w14:textId="27A4FA8C" w:rsidTr="00E75C42">
        <w:tc>
          <w:tcPr>
            <w:tcW w:w="3199" w:type="dxa"/>
            <w:vAlign w:val="center"/>
          </w:tcPr>
          <w:p w14:paraId="231BFBF1" w14:textId="77777777" w:rsidR="00E75C42" w:rsidRPr="00E75C42" w:rsidRDefault="00E75C42" w:rsidP="00E75C42">
            <w:pPr>
              <w:pStyle w:val="ListParagraph"/>
              <w:ind w:left="0"/>
            </w:pPr>
            <w:r w:rsidRPr="00E75C42">
              <w:lastRenderedPageBreak/>
              <w:t>SHIP_TO_COUNTRY</w:t>
            </w:r>
          </w:p>
        </w:tc>
        <w:tc>
          <w:tcPr>
            <w:tcW w:w="4289" w:type="dxa"/>
            <w:vAlign w:val="center"/>
          </w:tcPr>
          <w:p w14:paraId="039CFED5" w14:textId="77777777" w:rsidR="00E75C42" w:rsidRPr="00E75C42" w:rsidRDefault="00E75C42" w:rsidP="00E75C42">
            <w:pPr>
              <w:pStyle w:val="ListParagraph"/>
              <w:ind w:left="0"/>
            </w:pPr>
            <w:r w:rsidRPr="00E75C42">
              <w:t>SHIP_TO_COUNTRY</w:t>
            </w:r>
          </w:p>
        </w:tc>
        <w:tc>
          <w:tcPr>
            <w:tcW w:w="3240" w:type="dxa"/>
            <w:vAlign w:val="center"/>
          </w:tcPr>
          <w:p w14:paraId="7F2C8AAA" w14:textId="77777777" w:rsidR="00E75C42" w:rsidRPr="00E75C42" w:rsidRDefault="00E75C42" w:rsidP="00E75C42">
            <w:pPr>
              <w:pStyle w:val="ListParagraph"/>
              <w:ind w:left="0"/>
            </w:pPr>
          </w:p>
        </w:tc>
      </w:tr>
      <w:tr w:rsidR="00E75C42" w:rsidRPr="00E75C42" w14:paraId="00D6AF83" w14:textId="6AD08717" w:rsidTr="00E75C42">
        <w:tc>
          <w:tcPr>
            <w:tcW w:w="3199" w:type="dxa"/>
            <w:vAlign w:val="center"/>
          </w:tcPr>
          <w:p w14:paraId="58F11F1E" w14:textId="77777777" w:rsidR="00E75C42" w:rsidRPr="00E75C42" w:rsidRDefault="00E75C42" w:rsidP="00E75C42">
            <w:pPr>
              <w:pStyle w:val="ListParagraph"/>
              <w:ind w:left="0"/>
            </w:pPr>
            <w:r w:rsidRPr="00E75C42">
              <w:t>VESSEL_NAME</w:t>
            </w:r>
          </w:p>
        </w:tc>
        <w:tc>
          <w:tcPr>
            <w:tcW w:w="4289" w:type="dxa"/>
            <w:vAlign w:val="center"/>
          </w:tcPr>
          <w:p w14:paraId="3543B07E" w14:textId="77777777" w:rsidR="00E75C42" w:rsidRPr="00E75C42" w:rsidRDefault="00E75C42" w:rsidP="00E75C42">
            <w:pPr>
              <w:pStyle w:val="ListParagraph"/>
              <w:ind w:left="0"/>
            </w:pPr>
            <w:r w:rsidRPr="00E75C42">
              <w:t>VESSEL_NAME</w:t>
            </w:r>
          </w:p>
        </w:tc>
        <w:tc>
          <w:tcPr>
            <w:tcW w:w="3240" w:type="dxa"/>
            <w:vAlign w:val="center"/>
          </w:tcPr>
          <w:p w14:paraId="5CDB7204" w14:textId="77777777" w:rsidR="00E75C42" w:rsidRPr="00E75C42" w:rsidRDefault="00E75C42" w:rsidP="00E75C42">
            <w:pPr>
              <w:pStyle w:val="ListParagraph"/>
              <w:ind w:left="0"/>
            </w:pPr>
          </w:p>
        </w:tc>
      </w:tr>
      <w:tr w:rsidR="00E75C42" w:rsidRPr="00E75C42" w14:paraId="0A5893AE" w14:textId="69B1FC9C" w:rsidTr="00E75C42">
        <w:tc>
          <w:tcPr>
            <w:tcW w:w="3199" w:type="dxa"/>
            <w:vAlign w:val="center"/>
          </w:tcPr>
          <w:p w14:paraId="4717F0FB" w14:textId="77777777" w:rsidR="00E75C42" w:rsidRPr="00E75C42" w:rsidRDefault="00E75C42" w:rsidP="00E75C42">
            <w:pPr>
              <w:pStyle w:val="ListParagraph"/>
              <w:ind w:left="0"/>
            </w:pPr>
            <w:r w:rsidRPr="00E75C42">
              <w:t>VOYAGE_NUMBER</w:t>
            </w:r>
          </w:p>
        </w:tc>
        <w:tc>
          <w:tcPr>
            <w:tcW w:w="4289" w:type="dxa"/>
            <w:vAlign w:val="center"/>
          </w:tcPr>
          <w:p w14:paraId="7C84B675" w14:textId="77777777" w:rsidR="00E75C42" w:rsidRPr="00E75C42" w:rsidRDefault="00E75C42" w:rsidP="00E75C42">
            <w:pPr>
              <w:pStyle w:val="ListParagraph"/>
              <w:ind w:left="0"/>
            </w:pPr>
            <w:r w:rsidRPr="00E75C42">
              <w:t>VOYAGE_NUMBER</w:t>
            </w:r>
          </w:p>
        </w:tc>
        <w:tc>
          <w:tcPr>
            <w:tcW w:w="3240" w:type="dxa"/>
            <w:vAlign w:val="center"/>
          </w:tcPr>
          <w:p w14:paraId="6C34E1DB" w14:textId="77777777" w:rsidR="00E75C42" w:rsidRPr="00E75C42" w:rsidRDefault="00E75C42" w:rsidP="00E75C42">
            <w:pPr>
              <w:pStyle w:val="ListParagraph"/>
              <w:ind w:left="0"/>
            </w:pPr>
          </w:p>
        </w:tc>
      </w:tr>
      <w:tr w:rsidR="00E75C42" w:rsidRPr="00E75C42" w14:paraId="57E3BB86" w14:textId="43C9920F" w:rsidTr="00E75C42">
        <w:tc>
          <w:tcPr>
            <w:tcW w:w="3199" w:type="dxa"/>
            <w:vAlign w:val="center"/>
          </w:tcPr>
          <w:p w14:paraId="0326205A" w14:textId="77777777" w:rsidR="00E75C42" w:rsidRPr="00E75C42" w:rsidRDefault="00E75C42" w:rsidP="00E75C42">
            <w:pPr>
              <w:pStyle w:val="ListParagraph"/>
              <w:ind w:left="0"/>
            </w:pPr>
            <w:r w:rsidRPr="00E75C42">
              <w:t>DOCUMENT_AMOUNT</w:t>
            </w:r>
          </w:p>
        </w:tc>
        <w:tc>
          <w:tcPr>
            <w:tcW w:w="4289" w:type="dxa"/>
            <w:vAlign w:val="center"/>
          </w:tcPr>
          <w:p w14:paraId="68B3E1A1" w14:textId="77777777" w:rsidR="00E75C42" w:rsidRPr="00E75C42" w:rsidRDefault="00E75C42" w:rsidP="00E75C42">
            <w:pPr>
              <w:pStyle w:val="ListParagraph"/>
              <w:ind w:left="0"/>
            </w:pPr>
            <w:r w:rsidRPr="00E75C42">
              <w:t>DOCUMENT_AMOUNT</w:t>
            </w:r>
          </w:p>
        </w:tc>
        <w:tc>
          <w:tcPr>
            <w:tcW w:w="3240" w:type="dxa"/>
            <w:vAlign w:val="center"/>
          </w:tcPr>
          <w:p w14:paraId="26F51AE6" w14:textId="77777777" w:rsidR="00E75C42" w:rsidRPr="00E75C42" w:rsidRDefault="00E75C42" w:rsidP="00E75C42">
            <w:pPr>
              <w:pStyle w:val="ListParagraph"/>
              <w:ind w:left="0"/>
            </w:pPr>
          </w:p>
        </w:tc>
      </w:tr>
      <w:tr w:rsidR="00E75C42" w:rsidRPr="00E75C42" w14:paraId="7637F807" w14:textId="2415AE0B" w:rsidTr="00E75C42">
        <w:tc>
          <w:tcPr>
            <w:tcW w:w="3199" w:type="dxa"/>
            <w:vAlign w:val="center"/>
          </w:tcPr>
          <w:p w14:paraId="569DF2F2" w14:textId="77777777" w:rsidR="00E75C42" w:rsidRPr="00E75C42" w:rsidRDefault="00E75C42" w:rsidP="00E75C42">
            <w:pPr>
              <w:pStyle w:val="ListParagraph"/>
              <w:ind w:left="0"/>
            </w:pPr>
            <w:r w:rsidRPr="00E75C42">
              <w:t>LC_AMOUNT</w:t>
            </w:r>
          </w:p>
        </w:tc>
        <w:tc>
          <w:tcPr>
            <w:tcW w:w="4289" w:type="dxa"/>
            <w:vAlign w:val="center"/>
          </w:tcPr>
          <w:p w14:paraId="047E2401" w14:textId="182E9D99" w:rsidR="00E75C42" w:rsidRPr="00E75C42" w:rsidRDefault="00E75C42" w:rsidP="00E75C42">
            <w:pPr>
              <w:pStyle w:val="ListParagraph"/>
              <w:ind w:left="0"/>
            </w:pPr>
          </w:p>
        </w:tc>
        <w:tc>
          <w:tcPr>
            <w:tcW w:w="3240" w:type="dxa"/>
            <w:vAlign w:val="center"/>
          </w:tcPr>
          <w:p w14:paraId="6EC29038" w14:textId="615F3F62" w:rsidR="00E75C42" w:rsidRPr="00E75C42" w:rsidRDefault="00E75C42" w:rsidP="00E75C42">
            <w:pPr>
              <w:pStyle w:val="ListParagraph"/>
              <w:ind w:left="0"/>
            </w:pPr>
            <w:r w:rsidRPr="00E75C42">
              <w:t>LC_AMOUNT</w:t>
            </w:r>
          </w:p>
        </w:tc>
      </w:tr>
      <w:tr w:rsidR="00E75C42" w:rsidRPr="00E75C42" w14:paraId="33D47460" w14:textId="3923A556" w:rsidTr="00E75C42">
        <w:tc>
          <w:tcPr>
            <w:tcW w:w="3199" w:type="dxa"/>
            <w:vAlign w:val="center"/>
          </w:tcPr>
          <w:p w14:paraId="5C331130" w14:textId="77777777" w:rsidR="00E75C42" w:rsidRPr="00E75C42" w:rsidRDefault="00E75C42" w:rsidP="00E75C42">
            <w:pPr>
              <w:pStyle w:val="ListParagraph"/>
              <w:ind w:left="0"/>
            </w:pPr>
            <w:r w:rsidRPr="00E75C42">
              <w:t>LC_NUMBER</w:t>
            </w:r>
          </w:p>
        </w:tc>
        <w:tc>
          <w:tcPr>
            <w:tcW w:w="4289" w:type="dxa"/>
            <w:vAlign w:val="center"/>
          </w:tcPr>
          <w:p w14:paraId="2E2746D0" w14:textId="4F60C016" w:rsidR="00E75C42" w:rsidRPr="00E75C42" w:rsidRDefault="00E75C42" w:rsidP="00E75C42">
            <w:pPr>
              <w:pStyle w:val="ListParagraph"/>
              <w:ind w:left="0"/>
            </w:pPr>
          </w:p>
        </w:tc>
        <w:tc>
          <w:tcPr>
            <w:tcW w:w="3240" w:type="dxa"/>
            <w:vAlign w:val="center"/>
          </w:tcPr>
          <w:p w14:paraId="278AAAC9" w14:textId="1E0F8120" w:rsidR="00E75C42" w:rsidRPr="00E75C42" w:rsidRDefault="00E75C42" w:rsidP="00E75C42">
            <w:pPr>
              <w:pStyle w:val="ListParagraph"/>
              <w:ind w:left="0"/>
            </w:pPr>
            <w:r w:rsidRPr="00E75C42">
              <w:t>LC_NUMBER</w:t>
            </w:r>
          </w:p>
        </w:tc>
      </w:tr>
      <w:tr w:rsidR="00E75C42" w:rsidRPr="00E75C42" w14:paraId="7041073F" w14:textId="0DC6B2FF" w:rsidTr="00E75C42">
        <w:tc>
          <w:tcPr>
            <w:tcW w:w="3199" w:type="dxa"/>
            <w:vAlign w:val="center"/>
          </w:tcPr>
          <w:p w14:paraId="78816668" w14:textId="77777777" w:rsidR="00E75C42" w:rsidRPr="00E75C42" w:rsidRDefault="00E75C42" w:rsidP="00E75C42">
            <w:pPr>
              <w:pStyle w:val="ListParagraph"/>
              <w:ind w:left="0"/>
            </w:pPr>
            <w:r w:rsidRPr="00E75C42">
              <w:t>TRANS_DATE</w:t>
            </w:r>
          </w:p>
        </w:tc>
        <w:tc>
          <w:tcPr>
            <w:tcW w:w="4289" w:type="dxa"/>
            <w:vAlign w:val="center"/>
          </w:tcPr>
          <w:p w14:paraId="17429454" w14:textId="77777777" w:rsidR="00E75C42" w:rsidRPr="00E75C42" w:rsidRDefault="00E75C42" w:rsidP="00E75C42">
            <w:pPr>
              <w:pStyle w:val="ListParagraph"/>
              <w:ind w:left="0"/>
            </w:pPr>
            <w:r w:rsidRPr="00E75C42">
              <w:t>DOC_RECE_DT</w:t>
            </w:r>
          </w:p>
        </w:tc>
        <w:tc>
          <w:tcPr>
            <w:tcW w:w="3240" w:type="dxa"/>
            <w:vAlign w:val="center"/>
          </w:tcPr>
          <w:p w14:paraId="1ACD892D" w14:textId="77777777" w:rsidR="00E75C42" w:rsidRPr="00E75C42" w:rsidRDefault="00E75C42" w:rsidP="00E75C42">
            <w:pPr>
              <w:pStyle w:val="ListParagraph"/>
              <w:ind w:left="0"/>
            </w:pPr>
          </w:p>
        </w:tc>
      </w:tr>
      <w:tr w:rsidR="00E75C42" w:rsidRPr="00E75C42" w14:paraId="21E6BF50" w14:textId="5A144116" w:rsidTr="00E75C42">
        <w:tc>
          <w:tcPr>
            <w:tcW w:w="3199" w:type="dxa"/>
            <w:vAlign w:val="center"/>
          </w:tcPr>
          <w:p w14:paraId="09BFE697" w14:textId="77777777" w:rsidR="00E75C42" w:rsidRPr="00E75C42" w:rsidRDefault="00E75C42" w:rsidP="00E75C42">
            <w:pPr>
              <w:pStyle w:val="ListParagraph"/>
              <w:ind w:left="0"/>
            </w:pPr>
            <w:r w:rsidRPr="00E75C42">
              <w:t>VALUE_DATE</w:t>
            </w:r>
          </w:p>
        </w:tc>
        <w:tc>
          <w:tcPr>
            <w:tcW w:w="4289" w:type="dxa"/>
            <w:vAlign w:val="center"/>
          </w:tcPr>
          <w:p w14:paraId="21FDD525" w14:textId="77777777" w:rsidR="00E75C42" w:rsidRPr="00E75C42" w:rsidRDefault="00E75C42" w:rsidP="00E75C42">
            <w:pPr>
              <w:pStyle w:val="ListParagraph"/>
              <w:ind w:left="0"/>
            </w:pPr>
            <w:r w:rsidRPr="00E75C42">
              <w:t>VALUE_DATE</w:t>
            </w:r>
          </w:p>
        </w:tc>
        <w:tc>
          <w:tcPr>
            <w:tcW w:w="3240" w:type="dxa"/>
            <w:vAlign w:val="center"/>
          </w:tcPr>
          <w:p w14:paraId="5611DC9B" w14:textId="77777777" w:rsidR="00E75C42" w:rsidRPr="00E75C42" w:rsidRDefault="00E75C42" w:rsidP="00E75C42">
            <w:pPr>
              <w:pStyle w:val="ListParagraph"/>
              <w:ind w:left="0"/>
            </w:pPr>
          </w:p>
        </w:tc>
      </w:tr>
      <w:tr w:rsidR="00E75C42" w:rsidRPr="00E75C42" w14:paraId="65363826" w14:textId="06490A91" w:rsidTr="00E75C42">
        <w:tc>
          <w:tcPr>
            <w:tcW w:w="3199" w:type="dxa"/>
            <w:vAlign w:val="center"/>
          </w:tcPr>
          <w:p w14:paraId="2C4635DB" w14:textId="77777777" w:rsidR="00E75C42" w:rsidRPr="00E75C42" w:rsidRDefault="00E75C42" w:rsidP="00E75C42">
            <w:pPr>
              <w:pStyle w:val="ListParagraph"/>
              <w:ind w:left="0"/>
            </w:pPr>
            <w:r w:rsidRPr="00E75C42">
              <w:t>DATE_TIME</w:t>
            </w:r>
          </w:p>
        </w:tc>
        <w:tc>
          <w:tcPr>
            <w:tcW w:w="4289" w:type="dxa"/>
            <w:vAlign w:val="center"/>
          </w:tcPr>
          <w:p w14:paraId="1C8CEB93" w14:textId="77777777" w:rsidR="00E75C42" w:rsidRPr="00E75C42" w:rsidRDefault="00E75C42" w:rsidP="00E75C42">
            <w:pPr>
              <w:pStyle w:val="ListParagraph"/>
              <w:ind w:left="0"/>
            </w:pPr>
            <w:r w:rsidRPr="00E75C42">
              <w:t>DATE_TIME</w:t>
            </w:r>
          </w:p>
        </w:tc>
        <w:tc>
          <w:tcPr>
            <w:tcW w:w="3240" w:type="dxa"/>
            <w:vAlign w:val="center"/>
          </w:tcPr>
          <w:p w14:paraId="3B271180" w14:textId="77777777" w:rsidR="00E75C42" w:rsidRPr="00E75C42" w:rsidRDefault="00E75C42" w:rsidP="00E75C42">
            <w:pPr>
              <w:pStyle w:val="ListParagraph"/>
              <w:ind w:left="0"/>
            </w:pPr>
          </w:p>
        </w:tc>
      </w:tr>
      <w:tr w:rsidR="00E75C42" w:rsidRPr="00E75C42" w14:paraId="295516FD" w14:textId="64D73783" w:rsidTr="00E75C42">
        <w:tc>
          <w:tcPr>
            <w:tcW w:w="3199" w:type="dxa"/>
            <w:vAlign w:val="center"/>
          </w:tcPr>
          <w:p w14:paraId="6C14EA29" w14:textId="77777777" w:rsidR="00E75C42" w:rsidRPr="00E75C42" w:rsidRDefault="00E75C42" w:rsidP="00E75C42">
            <w:pPr>
              <w:pStyle w:val="ListParagraph"/>
              <w:ind w:left="0"/>
            </w:pPr>
            <w:r w:rsidRPr="00E75C42">
              <w:t>APPLICANT</w:t>
            </w:r>
          </w:p>
        </w:tc>
        <w:tc>
          <w:tcPr>
            <w:tcW w:w="4289" w:type="dxa"/>
            <w:vAlign w:val="center"/>
          </w:tcPr>
          <w:p w14:paraId="7968175C" w14:textId="3A795D0A" w:rsidR="00E75C42" w:rsidRPr="00E75C42" w:rsidRDefault="00E75C42" w:rsidP="00E75C42">
            <w:pPr>
              <w:pStyle w:val="ListParagraph"/>
              <w:ind w:left="0"/>
            </w:pPr>
          </w:p>
        </w:tc>
        <w:tc>
          <w:tcPr>
            <w:tcW w:w="3240" w:type="dxa"/>
            <w:vAlign w:val="center"/>
          </w:tcPr>
          <w:p w14:paraId="2F797887" w14:textId="00F60363" w:rsidR="00E75C42" w:rsidRPr="00E75C42" w:rsidRDefault="00E75C42" w:rsidP="00E75C42">
            <w:pPr>
              <w:pStyle w:val="ListParagraph"/>
              <w:ind w:left="0"/>
            </w:pPr>
            <w:r w:rsidRPr="00E75C42">
              <w:t>APPLICANT</w:t>
            </w:r>
          </w:p>
        </w:tc>
      </w:tr>
      <w:tr w:rsidR="00E75C42" w:rsidRPr="00E75C42" w14:paraId="6F5957B6" w14:textId="6211A803" w:rsidTr="00E75C42">
        <w:tc>
          <w:tcPr>
            <w:tcW w:w="3199" w:type="dxa"/>
            <w:vAlign w:val="center"/>
          </w:tcPr>
          <w:p w14:paraId="405FB769" w14:textId="77777777" w:rsidR="00E75C42" w:rsidRPr="00E75C42" w:rsidRDefault="00E75C42" w:rsidP="00E75C42">
            <w:pPr>
              <w:pStyle w:val="ListParagraph"/>
              <w:ind w:left="0"/>
            </w:pPr>
            <w:r w:rsidRPr="00E75C42">
              <w:t>APPLICANT_CUSTNO</w:t>
            </w:r>
          </w:p>
        </w:tc>
        <w:tc>
          <w:tcPr>
            <w:tcW w:w="4289" w:type="dxa"/>
            <w:vAlign w:val="center"/>
          </w:tcPr>
          <w:p w14:paraId="330C0645" w14:textId="5CF32219" w:rsidR="00E75C42" w:rsidRPr="00E75C42" w:rsidRDefault="00E75C42" w:rsidP="00E75C42">
            <w:pPr>
              <w:pStyle w:val="ListParagraph"/>
              <w:ind w:left="0"/>
            </w:pPr>
          </w:p>
        </w:tc>
        <w:tc>
          <w:tcPr>
            <w:tcW w:w="3240" w:type="dxa"/>
            <w:vAlign w:val="center"/>
          </w:tcPr>
          <w:p w14:paraId="5A67542E" w14:textId="78EC8C6E" w:rsidR="00E75C42" w:rsidRPr="00E75C42" w:rsidRDefault="00E75C42" w:rsidP="00E75C42">
            <w:pPr>
              <w:pStyle w:val="ListParagraph"/>
              <w:ind w:left="0"/>
            </w:pPr>
            <w:r w:rsidRPr="00E75C42">
              <w:t>APPLICANT_CUSTNO</w:t>
            </w:r>
          </w:p>
        </w:tc>
      </w:tr>
      <w:tr w:rsidR="00E75C42" w:rsidRPr="00E75C42" w14:paraId="31AB42AB" w14:textId="4915416D" w:rsidTr="00E75C42">
        <w:tc>
          <w:tcPr>
            <w:tcW w:w="3199" w:type="dxa"/>
            <w:vAlign w:val="center"/>
          </w:tcPr>
          <w:p w14:paraId="5186C85E" w14:textId="77777777" w:rsidR="00E75C42" w:rsidRPr="00E75C42" w:rsidRDefault="00E75C42" w:rsidP="00E75C42">
            <w:pPr>
              <w:pStyle w:val="ListParagraph"/>
              <w:ind w:left="0"/>
            </w:pPr>
            <w:r w:rsidRPr="00E75C42">
              <w:t>APPLICANT_ACC</w:t>
            </w:r>
          </w:p>
        </w:tc>
        <w:tc>
          <w:tcPr>
            <w:tcW w:w="4289" w:type="dxa"/>
            <w:vAlign w:val="center"/>
          </w:tcPr>
          <w:p w14:paraId="3AC1A387" w14:textId="766FEE46" w:rsidR="00E75C42" w:rsidRPr="00E75C42" w:rsidRDefault="00E75C42" w:rsidP="00E75C42">
            <w:pPr>
              <w:pStyle w:val="ListParagraph"/>
              <w:ind w:left="0"/>
            </w:pPr>
          </w:p>
        </w:tc>
        <w:tc>
          <w:tcPr>
            <w:tcW w:w="3240" w:type="dxa"/>
            <w:vAlign w:val="center"/>
          </w:tcPr>
          <w:p w14:paraId="4F7BCED5" w14:textId="25D46341" w:rsidR="00E75C42" w:rsidRPr="00E75C42" w:rsidRDefault="00E75C42" w:rsidP="00E75C42">
            <w:pPr>
              <w:pStyle w:val="ListParagraph"/>
              <w:ind w:left="0"/>
            </w:pPr>
            <w:r w:rsidRPr="00E75C42">
              <w:t>APPLICANT_ACC</w:t>
            </w:r>
          </w:p>
        </w:tc>
      </w:tr>
      <w:tr w:rsidR="00E75C42" w:rsidRPr="00E75C42" w14:paraId="2F69BE13" w14:textId="5BBAB238" w:rsidTr="00E75C42">
        <w:tc>
          <w:tcPr>
            <w:tcW w:w="3199" w:type="dxa"/>
            <w:vAlign w:val="center"/>
          </w:tcPr>
          <w:p w14:paraId="12295EAF" w14:textId="77777777" w:rsidR="00E75C42" w:rsidRPr="00E75C42" w:rsidRDefault="00E75C42" w:rsidP="00E75C42">
            <w:pPr>
              <w:pStyle w:val="ListParagraph"/>
              <w:ind w:left="0"/>
            </w:pPr>
            <w:r w:rsidRPr="00E75C42">
              <w:t>BENEFICIARY</w:t>
            </w:r>
          </w:p>
        </w:tc>
        <w:tc>
          <w:tcPr>
            <w:tcW w:w="4289" w:type="dxa"/>
            <w:vAlign w:val="center"/>
          </w:tcPr>
          <w:p w14:paraId="58221AC4" w14:textId="3F14E16D" w:rsidR="00E75C42" w:rsidRPr="00E75C42" w:rsidRDefault="00E75C42" w:rsidP="00E75C42">
            <w:pPr>
              <w:pStyle w:val="ListParagraph"/>
              <w:ind w:left="0"/>
            </w:pPr>
          </w:p>
        </w:tc>
        <w:tc>
          <w:tcPr>
            <w:tcW w:w="3240" w:type="dxa"/>
            <w:vAlign w:val="center"/>
          </w:tcPr>
          <w:p w14:paraId="2453FD51" w14:textId="5FF08D40" w:rsidR="00E75C42" w:rsidRPr="00E75C42" w:rsidRDefault="00E75C42" w:rsidP="00E75C42">
            <w:pPr>
              <w:pStyle w:val="ListParagraph"/>
              <w:ind w:left="0"/>
            </w:pPr>
            <w:r w:rsidRPr="00E75C42">
              <w:t>BENEFICIARY</w:t>
            </w:r>
          </w:p>
        </w:tc>
      </w:tr>
      <w:tr w:rsidR="00E75C42" w:rsidRPr="00E75C42" w14:paraId="14A6BE52" w14:textId="4529C047" w:rsidTr="00E75C42">
        <w:tc>
          <w:tcPr>
            <w:tcW w:w="3199" w:type="dxa"/>
            <w:vAlign w:val="center"/>
          </w:tcPr>
          <w:p w14:paraId="06ADB5D3" w14:textId="77777777" w:rsidR="00E75C42" w:rsidRPr="00E75C42" w:rsidRDefault="00E75C42" w:rsidP="00E75C42">
            <w:pPr>
              <w:pStyle w:val="ListParagraph"/>
              <w:ind w:left="0"/>
            </w:pPr>
            <w:r w:rsidRPr="00E75C42">
              <w:t>BENEFICIARY_CUSTNO</w:t>
            </w:r>
          </w:p>
        </w:tc>
        <w:tc>
          <w:tcPr>
            <w:tcW w:w="4289" w:type="dxa"/>
            <w:vAlign w:val="center"/>
          </w:tcPr>
          <w:p w14:paraId="512507BD" w14:textId="1F18DEF4" w:rsidR="00E75C42" w:rsidRPr="00E75C42" w:rsidRDefault="00E75C42" w:rsidP="00E75C42">
            <w:pPr>
              <w:pStyle w:val="ListParagraph"/>
              <w:ind w:left="0"/>
            </w:pPr>
          </w:p>
        </w:tc>
        <w:tc>
          <w:tcPr>
            <w:tcW w:w="3240" w:type="dxa"/>
            <w:vAlign w:val="center"/>
          </w:tcPr>
          <w:p w14:paraId="6DC231F1" w14:textId="2A67CBE2" w:rsidR="00E75C42" w:rsidRPr="00E75C42" w:rsidRDefault="00E75C42" w:rsidP="00E75C42">
            <w:pPr>
              <w:pStyle w:val="ListParagraph"/>
              <w:ind w:left="0"/>
            </w:pPr>
            <w:r w:rsidRPr="00E75C42">
              <w:t>BENEFICIARY_CUSTNO</w:t>
            </w:r>
          </w:p>
        </w:tc>
      </w:tr>
      <w:tr w:rsidR="00E75C42" w:rsidRPr="00E75C42" w14:paraId="676B538D" w14:textId="4E02D5B3" w:rsidTr="00E75C42">
        <w:tc>
          <w:tcPr>
            <w:tcW w:w="3199" w:type="dxa"/>
            <w:vAlign w:val="center"/>
          </w:tcPr>
          <w:p w14:paraId="5BE00F67" w14:textId="77777777" w:rsidR="00E75C42" w:rsidRPr="00E75C42" w:rsidRDefault="00E75C42" w:rsidP="00E75C42">
            <w:pPr>
              <w:pStyle w:val="ListParagraph"/>
              <w:ind w:left="0"/>
            </w:pPr>
            <w:r w:rsidRPr="00E75C42">
              <w:t>BENEFICIARY_ACC</w:t>
            </w:r>
          </w:p>
        </w:tc>
        <w:tc>
          <w:tcPr>
            <w:tcW w:w="4289" w:type="dxa"/>
            <w:vAlign w:val="center"/>
          </w:tcPr>
          <w:p w14:paraId="3DBBC46D" w14:textId="182DEDA4" w:rsidR="00E75C42" w:rsidRPr="00E75C42" w:rsidRDefault="00E75C42" w:rsidP="00E75C42">
            <w:pPr>
              <w:pStyle w:val="ListParagraph"/>
              <w:ind w:left="0"/>
            </w:pPr>
          </w:p>
        </w:tc>
        <w:tc>
          <w:tcPr>
            <w:tcW w:w="3240" w:type="dxa"/>
            <w:vAlign w:val="center"/>
          </w:tcPr>
          <w:p w14:paraId="5DCD0420" w14:textId="6B056BB3" w:rsidR="00E75C42" w:rsidRPr="00E75C42" w:rsidRDefault="00E75C42" w:rsidP="00E75C42">
            <w:pPr>
              <w:pStyle w:val="ListParagraph"/>
              <w:ind w:left="0"/>
            </w:pPr>
            <w:r w:rsidRPr="00E75C42">
              <w:t>BENEFICIARY_ACC</w:t>
            </w:r>
          </w:p>
        </w:tc>
      </w:tr>
      <w:tr w:rsidR="00E75C42" w:rsidRPr="00E75C42" w14:paraId="3B1341CD" w14:textId="1D242023" w:rsidTr="00E75C42">
        <w:tc>
          <w:tcPr>
            <w:tcW w:w="3199" w:type="dxa"/>
            <w:vAlign w:val="center"/>
          </w:tcPr>
          <w:p w14:paraId="1B712CC7" w14:textId="77777777" w:rsidR="00E75C42" w:rsidRPr="00E75C42" w:rsidRDefault="00E75C42" w:rsidP="00E75C42">
            <w:pPr>
              <w:pStyle w:val="ListParagraph"/>
              <w:ind w:left="0"/>
            </w:pPr>
            <w:r w:rsidRPr="00E75C42">
              <w:t>ACT_GOODS_DESC</w:t>
            </w:r>
          </w:p>
        </w:tc>
        <w:tc>
          <w:tcPr>
            <w:tcW w:w="4289" w:type="dxa"/>
            <w:vAlign w:val="center"/>
          </w:tcPr>
          <w:p w14:paraId="5FCF9EFD" w14:textId="77777777" w:rsidR="00E75C42" w:rsidRPr="00E75C42" w:rsidRDefault="00E75C42" w:rsidP="00E75C42">
            <w:pPr>
              <w:pStyle w:val="ListParagraph"/>
              <w:ind w:left="0"/>
            </w:pPr>
            <w:r w:rsidRPr="00E75C42">
              <w:t>ACT_GOODS_DESC</w:t>
            </w:r>
          </w:p>
        </w:tc>
        <w:tc>
          <w:tcPr>
            <w:tcW w:w="3240" w:type="dxa"/>
            <w:vAlign w:val="center"/>
          </w:tcPr>
          <w:p w14:paraId="0DF19065" w14:textId="77777777" w:rsidR="00E75C42" w:rsidRPr="00E75C42" w:rsidRDefault="00E75C42" w:rsidP="00E75C42">
            <w:pPr>
              <w:pStyle w:val="ListParagraph"/>
              <w:ind w:left="0"/>
            </w:pPr>
          </w:p>
        </w:tc>
      </w:tr>
      <w:tr w:rsidR="00E75C42" w:rsidRPr="00E75C42" w14:paraId="021B9D71" w14:textId="073D3695" w:rsidTr="00E75C42">
        <w:tc>
          <w:tcPr>
            <w:tcW w:w="3199" w:type="dxa"/>
            <w:vAlign w:val="center"/>
          </w:tcPr>
          <w:p w14:paraId="6CD032E8" w14:textId="77777777" w:rsidR="00E75C42" w:rsidRPr="00E75C42" w:rsidRDefault="00E75C42" w:rsidP="00E75C42">
            <w:pPr>
              <w:pStyle w:val="ListParagraph"/>
              <w:ind w:left="0"/>
            </w:pPr>
            <w:r w:rsidRPr="00E75C42">
              <w:t>GOODSTYPE</w:t>
            </w:r>
          </w:p>
        </w:tc>
        <w:tc>
          <w:tcPr>
            <w:tcW w:w="4289" w:type="dxa"/>
            <w:vAlign w:val="center"/>
          </w:tcPr>
          <w:p w14:paraId="0A3DDB88" w14:textId="77777777" w:rsidR="00E75C42" w:rsidRPr="00E75C42" w:rsidRDefault="00E75C42" w:rsidP="00E75C42">
            <w:pPr>
              <w:pStyle w:val="ListParagraph"/>
              <w:ind w:left="0"/>
            </w:pPr>
            <w:r w:rsidRPr="00E75C42">
              <w:t>GOODSTYPE</w:t>
            </w:r>
          </w:p>
        </w:tc>
        <w:tc>
          <w:tcPr>
            <w:tcW w:w="3240" w:type="dxa"/>
            <w:vAlign w:val="center"/>
          </w:tcPr>
          <w:p w14:paraId="526394F8" w14:textId="77777777" w:rsidR="00E75C42" w:rsidRPr="00E75C42" w:rsidRDefault="00E75C42" w:rsidP="00E75C42">
            <w:pPr>
              <w:pStyle w:val="ListParagraph"/>
              <w:ind w:left="0"/>
            </w:pPr>
          </w:p>
        </w:tc>
      </w:tr>
    </w:tbl>
    <w:p w14:paraId="7873B1E4" w14:textId="77777777" w:rsidR="00114FC7" w:rsidRDefault="00114FC7" w:rsidP="00114FC7">
      <w:pPr>
        <w:pStyle w:val="ListParagraph"/>
      </w:pPr>
    </w:p>
    <w:p w14:paraId="097C80BA" w14:textId="7B820105" w:rsidR="00114FC7" w:rsidRDefault="00114FC7" w:rsidP="00114FC7">
      <w:pPr>
        <w:pStyle w:val="ListParagraph"/>
        <w:ind w:left="0"/>
      </w:pPr>
      <w:r>
        <w:t xml:space="preserve">Data Mapping: All the fields retrieved from </w:t>
      </w:r>
      <w:r w:rsidR="00DB3867">
        <w:t>#</w:t>
      </w:r>
      <w:r w:rsidRPr="00004875">
        <w:t>MULTI_LC_HIST</w:t>
      </w:r>
      <w:r>
        <w:t xml:space="preserve"> and </w:t>
      </w:r>
      <w:r w:rsidR="00DB3867">
        <w:t>#</w:t>
      </w:r>
      <w:r w:rsidRPr="00004875">
        <w:t>MULTI_DRAWINGS_HIST</w:t>
      </w:r>
      <w:r>
        <w:t xml:space="preserve"> into the table </w:t>
      </w:r>
      <w:r w:rsidR="00DB3867">
        <w:t>#</w:t>
      </w:r>
      <w:r w:rsidRPr="009B1F02">
        <w:t>TRADEIN</w:t>
      </w:r>
      <w:r>
        <w:t>HR</w:t>
      </w:r>
      <w:r w:rsidRPr="009B1F02">
        <w:t>GEO</w:t>
      </w:r>
      <w:r>
        <w:t xml:space="preserve"> for the collection LC type is as shown below:</w:t>
      </w:r>
    </w:p>
    <w:tbl>
      <w:tblPr>
        <w:tblStyle w:val="TableGrid"/>
        <w:tblW w:w="0" w:type="auto"/>
        <w:tblLook w:val="04A0" w:firstRow="1" w:lastRow="0" w:firstColumn="1" w:lastColumn="0" w:noHBand="0" w:noVBand="1"/>
      </w:tblPr>
      <w:tblGrid>
        <w:gridCol w:w="3199"/>
        <w:gridCol w:w="4568"/>
        <w:gridCol w:w="2735"/>
      </w:tblGrid>
      <w:tr w:rsidR="00C321B3" w:rsidRPr="00C321B3" w14:paraId="2DA34A49" w14:textId="07FFA94E" w:rsidTr="00C321B3">
        <w:trPr>
          <w:cnfStyle w:val="100000000000" w:firstRow="1" w:lastRow="0" w:firstColumn="0" w:lastColumn="0" w:oddVBand="0" w:evenVBand="0" w:oddHBand="0" w:evenHBand="0" w:firstRowFirstColumn="0" w:firstRowLastColumn="0" w:lastRowFirstColumn="0" w:lastRowLastColumn="0"/>
        </w:trPr>
        <w:tc>
          <w:tcPr>
            <w:tcW w:w="3199" w:type="dxa"/>
            <w:vAlign w:val="center"/>
          </w:tcPr>
          <w:p w14:paraId="08632495" w14:textId="28CFC36F" w:rsidR="00C321B3" w:rsidRPr="00C321B3" w:rsidRDefault="00DB3867" w:rsidP="00C321B3">
            <w:pPr>
              <w:pStyle w:val="ListParagraph"/>
              <w:ind w:left="0"/>
            </w:pPr>
            <w:r>
              <w:t>#</w:t>
            </w:r>
            <w:r w:rsidR="00C321B3" w:rsidRPr="00C321B3">
              <w:t xml:space="preserve">TRADEINHRGEO </w:t>
            </w:r>
          </w:p>
        </w:tc>
        <w:tc>
          <w:tcPr>
            <w:tcW w:w="4843" w:type="dxa"/>
            <w:vAlign w:val="center"/>
          </w:tcPr>
          <w:p w14:paraId="661E9A77" w14:textId="77777777" w:rsidR="00C321B3" w:rsidRDefault="00C321B3" w:rsidP="00C321B3">
            <w:pPr>
              <w:pStyle w:val="ListParagraph"/>
              <w:ind w:left="0"/>
            </w:pPr>
          </w:p>
          <w:p w14:paraId="5E7F26C4" w14:textId="3B321E84" w:rsidR="00C321B3" w:rsidRPr="00C321B3" w:rsidRDefault="00DB3867" w:rsidP="00C321B3">
            <w:pPr>
              <w:pStyle w:val="ListParagraph"/>
              <w:ind w:left="0"/>
              <w:rPr>
                <w:b w:val="0"/>
              </w:rPr>
            </w:pPr>
            <w:r>
              <w:t>#</w:t>
            </w:r>
            <w:r w:rsidR="00C321B3" w:rsidRPr="00C321B3">
              <w:t>MULTI_DRAWINGS_HIST</w:t>
            </w:r>
          </w:p>
          <w:p w14:paraId="4EFF27B6" w14:textId="76D629FD" w:rsidR="00C321B3" w:rsidRPr="00C321B3" w:rsidRDefault="00C321B3" w:rsidP="00C321B3">
            <w:pPr>
              <w:pStyle w:val="ListParagraph"/>
              <w:ind w:left="0"/>
              <w:rPr>
                <w:b w:val="0"/>
              </w:rPr>
            </w:pPr>
          </w:p>
        </w:tc>
        <w:tc>
          <w:tcPr>
            <w:tcW w:w="2686" w:type="dxa"/>
            <w:vAlign w:val="center"/>
          </w:tcPr>
          <w:p w14:paraId="760EDB04" w14:textId="2868BF92" w:rsidR="00C321B3" w:rsidRPr="00C321B3" w:rsidRDefault="00DB3867" w:rsidP="00C321B3">
            <w:pPr>
              <w:pStyle w:val="ListParagraph"/>
              <w:ind w:left="0"/>
            </w:pPr>
            <w:r>
              <w:t>#</w:t>
            </w:r>
            <w:r w:rsidR="00C321B3" w:rsidRPr="00C321B3">
              <w:t>MULTI_LC_HIST</w:t>
            </w:r>
          </w:p>
        </w:tc>
      </w:tr>
      <w:tr w:rsidR="00C321B3" w:rsidRPr="00C321B3" w14:paraId="732D488F" w14:textId="32F525CF" w:rsidTr="00C321B3">
        <w:tc>
          <w:tcPr>
            <w:tcW w:w="3199" w:type="dxa"/>
            <w:vAlign w:val="center"/>
          </w:tcPr>
          <w:p w14:paraId="6C658BD6" w14:textId="77777777" w:rsidR="00C321B3" w:rsidRPr="00C321B3" w:rsidRDefault="00C321B3" w:rsidP="00C321B3">
            <w:r w:rsidRPr="00C321B3">
              <w:t>ID</w:t>
            </w:r>
          </w:p>
        </w:tc>
        <w:tc>
          <w:tcPr>
            <w:tcW w:w="4843" w:type="dxa"/>
            <w:vAlign w:val="center"/>
          </w:tcPr>
          <w:p w14:paraId="0EB28F39" w14:textId="77777777" w:rsidR="00C321B3" w:rsidRPr="00C321B3" w:rsidRDefault="00C321B3" w:rsidP="00C321B3">
            <w:pPr>
              <w:pStyle w:val="ListParagraph"/>
              <w:ind w:left="0"/>
            </w:pPr>
            <w:r w:rsidRPr="00C321B3">
              <w:t>ID</w:t>
            </w:r>
          </w:p>
        </w:tc>
        <w:tc>
          <w:tcPr>
            <w:tcW w:w="2686" w:type="dxa"/>
            <w:vAlign w:val="center"/>
          </w:tcPr>
          <w:p w14:paraId="01B84BB2" w14:textId="77777777" w:rsidR="00C321B3" w:rsidRPr="00C321B3" w:rsidRDefault="00C321B3" w:rsidP="00C321B3">
            <w:pPr>
              <w:pStyle w:val="ListParagraph"/>
              <w:ind w:left="0"/>
            </w:pPr>
          </w:p>
        </w:tc>
      </w:tr>
      <w:tr w:rsidR="00C321B3" w:rsidRPr="00C321B3" w14:paraId="273AA8C8" w14:textId="163CA8CF" w:rsidTr="00C321B3">
        <w:tc>
          <w:tcPr>
            <w:tcW w:w="3199" w:type="dxa"/>
            <w:vAlign w:val="center"/>
          </w:tcPr>
          <w:p w14:paraId="2B458166" w14:textId="77777777" w:rsidR="00C321B3" w:rsidRPr="00C321B3" w:rsidRDefault="00C321B3" w:rsidP="00C321B3">
            <w:r w:rsidRPr="00C321B3">
              <w:t>FOCALENTITY</w:t>
            </w:r>
          </w:p>
        </w:tc>
        <w:tc>
          <w:tcPr>
            <w:tcW w:w="4843" w:type="dxa"/>
            <w:vAlign w:val="center"/>
          </w:tcPr>
          <w:p w14:paraId="2481EBAA" w14:textId="1FD6DAEF" w:rsidR="00C321B3" w:rsidRPr="00C321B3" w:rsidRDefault="00C321B3" w:rsidP="00C321B3"/>
        </w:tc>
        <w:tc>
          <w:tcPr>
            <w:tcW w:w="2686" w:type="dxa"/>
            <w:vAlign w:val="center"/>
          </w:tcPr>
          <w:p w14:paraId="3024C912" w14:textId="3170D6B7" w:rsidR="00C321B3" w:rsidRPr="00C321B3" w:rsidRDefault="00C321B3" w:rsidP="00C321B3">
            <w:r w:rsidRPr="00C321B3">
              <w:t xml:space="preserve">The FOCALENTITY is populated with </w:t>
            </w:r>
            <w:r w:rsidRPr="00C321B3">
              <w:rPr>
                <w:b/>
              </w:rPr>
              <w:t>APPLICANT_CUSTNO,</w:t>
            </w:r>
            <w:r w:rsidRPr="00C321B3">
              <w:t xml:space="preserve"> if absent then the field is populated with </w:t>
            </w:r>
            <w:r w:rsidRPr="00C321B3">
              <w:rPr>
                <w:b/>
              </w:rPr>
              <w:t>APPLICANT</w:t>
            </w:r>
            <w:r w:rsidRPr="00C321B3">
              <w:t xml:space="preserve">.  If both these fields are absent then the field is populated with the </w:t>
            </w:r>
            <w:r w:rsidRPr="00C321B3">
              <w:rPr>
                <w:b/>
              </w:rPr>
              <w:t>ID</w:t>
            </w:r>
          </w:p>
        </w:tc>
      </w:tr>
      <w:tr w:rsidR="00C321B3" w:rsidRPr="00C321B3" w14:paraId="25E83607" w14:textId="0E42870B" w:rsidTr="00C321B3">
        <w:tc>
          <w:tcPr>
            <w:tcW w:w="3199" w:type="dxa"/>
            <w:vAlign w:val="center"/>
          </w:tcPr>
          <w:p w14:paraId="1069DA33" w14:textId="77777777" w:rsidR="00C321B3" w:rsidRPr="00C321B3" w:rsidRDefault="00C321B3" w:rsidP="00C321B3">
            <w:r w:rsidRPr="00C321B3">
              <w:lastRenderedPageBreak/>
              <w:t>OLD_LC_NUMBER</w:t>
            </w:r>
          </w:p>
        </w:tc>
        <w:tc>
          <w:tcPr>
            <w:tcW w:w="4843" w:type="dxa"/>
            <w:vAlign w:val="center"/>
          </w:tcPr>
          <w:p w14:paraId="47E48C53" w14:textId="1099C630" w:rsidR="00C321B3" w:rsidRPr="00C321B3" w:rsidRDefault="00C321B3" w:rsidP="00C321B3">
            <w:pPr>
              <w:pStyle w:val="ListParagraph"/>
              <w:ind w:left="0"/>
            </w:pPr>
          </w:p>
        </w:tc>
        <w:tc>
          <w:tcPr>
            <w:tcW w:w="2686" w:type="dxa"/>
            <w:vAlign w:val="center"/>
          </w:tcPr>
          <w:p w14:paraId="294359C2" w14:textId="50E9EFCA" w:rsidR="00C321B3" w:rsidRPr="00C321B3" w:rsidRDefault="00C321B3" w:rsidP="00C321B3">
            <w:pPr>
              <w:pStyle w:val="ListParagraph"/>
              <w:ind w:left="0"/>
            </w:pPr>
            <w:r w:rsidRPr="00C321B3">
              <w:t>OLD_LC_NUMBER</w:t>
            </w:r>
          </w:p>
        </w:tc>
      </w:tr>
      <w:tr w:rsidR="00C321B3" w:rsidRPr="00C321B3" w14:paraId="6B8974F3" w14:textId="17D73A20" w:rsidTr="00C321B3">
        <w:tc>
          <w:tcPr>
            <w:tcW w:w="3199" w:type="dxa"/>
            <w:vAlign w:val="center"/>
          </w:tcPr>
          <w:p w14:paraId="586D7745" w14:textId="77777777" w:rsidR="00C321B3" w:rsidRPr="00C321B3" w:rsidRDefault="00C321B3" w:rsidP="00C321B3">
            <w:r w:rsidRPr="00C321B3">
              <w:t>LC_TYPE</w:t>
            </w:r>
          </w:p>
        </w:tc>
        <w:tc>
          <w:tcPr>
            <w:tcW w:w="4843" w:type="dxa"/>
            <w:vAlign w:val="center"/>
          </w:tcPr>
          <w:p w14:paraId="7A856BE7" w14:textId="7654DE39" w:rsidR="00C321B3" w:rsidRPr="00C321B3" w:rsidRDefault="00C321B3" w:rsidP="00C321B3">
            <w:pPr>
              <w:pStyle w:val="ListParagraph"/>
              <w:ind w:left="0"/>
            </w:pPr>
          </w:p>
        </w:tc>
        <w:tc>
          <w:tcPr>
            <w:tcW w:w="2686" w:type="dxa"/>
            <w:vAlign w:val="center"/>
          </w:tcPr>
          <w:p w14:paraId="36DD9E84" w14:textId="39A0F2E6" w:rsidR="00C321B3" w:rsidRPr="00C321B3" w:rsidRDefault="00C321B3" w:rsidP="00C321B3">
            <w:pPr>
              <w:pStyle w:val="ListParagraph"/>
              <w:ind w:left="0"/>
            </w:pPr>
            <w:r w:rsidRPr="00C321B3">
              <w:t>LC_TYPE</w:t>
            </w:r>
          </w:p>
        </w:tc>
      </w:tr>
      <w:tr w:rsidR="00C321B3" w:rsidRPr="00C321B3" w14:paraId="06AE9EFB" w14:textId="6F16ECF7" w:rsidTr="00C321B3">
        <w:tc>
          <w:tcPr>
            <w:tcW w:w="3199" w:type="dxa"/>
            <w:vAlign w:val="center"/>
          </w:tcPr>
          <w:p w14:paraId="13588E08" w14:textId="77777777" w:rsidR="00C321B3" w:rsidRPr="00C321B3" w:rsidRDefault="00C321B3" w:rsidP="00C321B3">
            <w:r w:rsidRPr="00C321B3">
              <w:t>HIGHRISKCUSTOMER</w:t>
            </w:r>
          </w:p>
        </w:tc>
        <w:tc>
          <w:tcPr>
            <w:tcW w:w="7529" w:type="dxa"/>
            <w:gridSpan w:val="2"/>
            <w:vAlign w:val="center"/>
          </w:tcPr>
          <w:p w14:paraId="5D8DB6B7" w14:textId="109469EF" w:rsidR="00C321B3" w:rsidRPr="00C321B3" w:rsidRDefault="00C321B3" w:rsidP="00C321B3">
            <w:pPr>
              <w:pStyle w:val="ListParagraph"/>
              <w:ind w:left="0"/>
            </w:pPr>
            <w:r w:rsidRPr="00C321B3">
              <w:t>Refer step 7</w:t>
            </w:r>
          </w:p>
        </w:tc>
      </w:tr>
      <w:tr w:rsidR="00C321B3" w:rsidRPr="00C321B3" w14:paraId="35CF76CF" w14:textId="20A77568" w:rsidTr="00C321B3">
        <w:tc>
          <w:tcPr>
            <w:tcW w:w="3199" w:type="dxa"/>
            <w:vAlign w:val="center"/>
          </w:tcPr>
          <w:p w14:paraId="7415A4AC" w14:textId="77777777" w:rsidR="00C321B3" w:rsidRPr="00C321B3" w:rsidRDefault="00C321B3" w:rsidP="00C321B3">
            <w:r w:rsidRPr="00C321B3">
              <w:t>HIGHRISKSHIPFMCOUNTRY</w:t>
            </w:r>
          </w:p>
        </w:tc>
        <w:tc>
          <w:tcPr>
            <w:tcW w:w="7529" w:type="dxa"/>
            <w:gridSpan w:val="2"/>
            <w:vAlign w:val="center"/>
          </w:tcPr>
          <w:p w14:paraId="534FD1F9" w14:textId="3738E059" w:rsidR="00C321B3" w:rsidRPr="00C321B3" w:rsidRDefault="00C321B3" w:rsidP="00C321B3">
            <w:pPr>
              <w:pStyle w:val="ListParagraph"/>
              <w:ind w:left="0"/>
            </w:pPr>
            <w:r w:rsidRPr="00C321B3">
              <w:t>Refer step 4</w:t>
            </w:r>
          </w:p>
        </w:tc>
      </w:tr>
      <w:tr w:rsidR="00C321B3" w:rsidRPr="00C321B3" w14:paraId="65DFDBCE" w14:textId="38372A54" w:rsidTr="00C321B3">
        <w:trPr>
          <w:trHeight w:val="413"/>
        </w:trPr>
        <w:tc>
          <w:tcPr>
            <w:tcW w:w="3199" w:type="dxa"/>
            <w:vAlign w:val="center"/>
          </w:tcPr>
          <w:p w14:paraId="730DA44F" w14:textId="77777777" w:rsidR="00C321B3" w:rsidRPr="00C321B3" w:rsidRDefault="00C321B3" w:rsidP="00C321B3">
            <w:r w:rsidRPr="00C321B3">
              <w:t>HIGHRISKORIGCOUNTRY</w:t>
            </w:r>
          </w:p>
        </w:tc>
        <w:tc>
          <w:tcPr>
            <w:tcW w:w="7529" w:type="dxa"/>
            <w:gridSpan w:val="2"/>
            <w:vAlign w:val="center"/>
          </w:tcPr>
          <w:p w14:paraId="375FAF6F" w14:textId="4D3FC5D6" w:rsidR="00C321B3" w:rsidRPr="00C321B3" w:rsidRDefault="00C321B3" w:rsidP="00C321B3">
            <w:pPr>
              <w:pStyle w:val="ListParagraph"/>
              <w:ind w:left="0"/>
            </w:pPr>
            <w:r w:rsidRPr="00C321B3">
              <w:t>Refer step 6</w:t>
            </w:r>
          </w:p>
        </w:tc>
      </w:tr>
      <w:tr w:rsidR="00C321B3" w:rsidRPr="00C321B3" w14:paraId="19277A08" w14:textId="6CDA03C6" w:rsidTr="00C321B3">
        <w:tc>
          <w:tcPr>
            <w:tcW w:w="3199" w:type="dxa"/>
            <w:vAlign w:val="center"/>
          </w:tcPr>
          <w:p w14:paraId="580059F5" w14:textId="77777777" w:rsidR="00C321B3" w:rsidRPr="00C321B3" w:rsidRDefault="00C321B3" w:rsidP="00C321B3">
            <w:r w:rsidRPr="00C321B3">
              <w:t>HIGHRISKSHIPTOCOUNTRY</w:t>
            </w:r>
          </w:p>
        </w:tc>
        <w:tc>
          <w:tcPr>
            <w:tcW w:w="7529" w:type="dxa"/>
            <w:gridSpan w:val="2"/>
            <w:vAlign w:val="center"/>
          </w:tcPr>
          <w:p w14:paraId="02CFA397" w14:textId="79D3302C" w:rsidR="00C321B3" w:rsidRPr="00C321B3" w:rsidRDefault="00C321B3" w:rsidP="00C321B3">
            <w:pPr>
              <w:pStyle w:val="ListParagraph"/>
              <w:ind w:left="0"/>
            </w:pPr>
            <w:r w:rsidRPr="00C321B3">
              <w:t>Refer step 5</w:t>
            </w:r>
          </w:p>
        </w:tc>
      </w:tr>
      <w:tr w:rsidR="00C321B3" w:rsidRPr="00C321B3" w14:paraId="304F2156" w14:textId="72C39778" w:rsidTr="00C321B3">
        <w:tc>
          <w:tcPr>
            <w:tcW w:w="3199" w:type="dxa"/>
            <w:vAlign w:val="center"/>
          </w:tcPr>
          <w:p w14:paraId="1A813B75" w14:textId="77777777" w:rsidR="00C321B3" w:rsidRPr="00C321B3" w:rsidRDefault="00C321B3" w:rsidP="00C321B3">
            <w:r w:rsidRPr="00C321B3">
              <w:t>DRAWING_TYPE</w:t>
            </w:r>
          </w:p>
        </w:tc>
        <w:tc>
          <w:tcPr>
            <w:tcW w:w="4843" w:type="dxa"/>
            <w:vAlign w:val="center"/>
          </w:tcPr>
          <w:p w14:paraId="6AD2B3F8" w14:textId="77777777" w:rsidR="00C321B3" w:rsidRPr="00C321B3" w:rsidRDefault="00C321B3" w:rsidP="00C321B3">
            <w:pPr>
              <w:pStyle w:val="ListParagraph"/>
              <w:ind w:left="0"/>
            </w:pPr>
            <w:r w:rsidRPr="00C321B3">
              <w:t>DRAWING_TYPE</w:t>
            </w:r>
          </w:p>
        </w:tc>
        <w:tc>
          <w:tcPr>
            <w:tcW w:w="2686" w:type="dxa"/>
            <w:vAlign w:val="center"/>
          </w:tcPr>
          <w:p w14:paraId="5496B89A" w14:textId="77777777" w:rsidR="00C321B3" w:rsidRPr="00C321B3" w:rsidRDefault="00C321B3" w:rsidP="00C321B3">
            <w:pPr>
              <w:pStyle w:val="ListParagraph"/>
              <w:ind w:left="0"/>
            </w:pPr>
          </w:p>
        </w:tc>
      </w:tr>
      <w:tr w:rsidR="00C321B3" w:rsidRPr="00C321B3" w14:paraId="1961D6E6" w14:textId="3534CCD4" w:rsidTr="00C321B3">
        <w:tc>
          <w:tcPr>
            <w:tcW w:w="3199" w:type="dxa"/>
            <w:vAlign w:val="center"/>
          </w:tcPr>
          <w:p w14:paraId="66BEBDD3" w14:textId="77777777" w:rsidR="00C321B3" w:rsidRPr="00C321B3" w:rsidRDefault="00C321B3" w:rsidP="00C321B3">
            <w:r w:rsidRPr="00C321B3">
              <w:t>COUNTRY_ORIG</w:t>
            </w:r>
          </w:p>
        </w:tc>
        <w:tc>
          <w:tcPr>
            <w:tcW w:w="4843" w:type="dxa"/>
            <w:vAlign w:val="center"/>
          </w:tcPr>
          <w:p w14:paraId="3E8542D6" w14:textId="1ADE460F" w:rsidR="00C321B3" w:rsidRPr="00C321B3" w:rsidRDefault="00C321B3" w:rsidP="00C321B3">
            <w:pPr>
              <w:pStyle w:val="ListParagraph"/>
              <w:ind w:left="0"/>
            </w:pPr>
          </w:p>
        </w:tc>
        <w:tc>
          <w:tcPr>
            <w:tcW w:w="2686" w:type="dxa"/>
            <w:vAlign w:val="center"/>
          </w:tcPr>
          <w:p w14:paraId="45A2B589" w14:textId="74E050CD" w:rsidR="00C321B3" w:rsidRPr="00C321B3" w:rsidRDefault="00C321B3" w:rsidP="00C321B3">
            <w:pPr>
              <w:pStyle w:val="ListParagraph"/>
              <w:ind w:left="0"/>
            </w:pPr>
            <w:r w:rsidRPr="00C321B3">
              <w:t>COUNTRY_ORIG</w:t>
            </w:r>
          </w:p>
        </w:tc>
      </w:tr>
      <w:tr w:rsidR="00C321B3" w:rsidRPr="00C321B3" w14:paraId="7FD4B7C4" w14:textId="0E1B1E6A" w:rsidTr="00C321B3">
        <w:tc>
          <w:tcPr>
            <w:tcW w:w="3199" w:type="dxa"/>
            <w:vAlign w:val="center"/>
          </w:tcPr>
          <w:p w14:paraId="597DF026" w14:textId="77777777" w:rsidR="00C321B3" w:rsidRPr="00C321B3" w:rsidRDefault="00C321B3" w:rsidP="00C321B3">
            <w:r w:rsidRPr="00C321B3">
              <w:t>SHIP_FM_COUNTRY</w:t>
            </w:r>
          </w:p>
        </w:tc>
        <w:tc>
          <w:tcPr>
            <w:tcW w:w="4843" w:type="dxa"/>
            <w:vAlign w:val="center"/>
          </w:tcPr>
          <w:p w14:paraId="4F72BD4B" w14:textId="5C326365" w:rsidR="00C321B3" w:rsidRPr="00C321B3" w:rsidRDefault="00C321B3" w:rsidP="00C321B3">
            <w:pPr>
              <w:pStyle w:val="ListParagraph"/>
              <w:ind w:left="0"/>
            </w:pPr>
          </w:p>
        </w:tc>
        <w:tc>
          <w:tcPr>
            <w:tcW w:w="2686" w:type="dxa"/>
            <w:vAlign w:val="center"/>
          </w:tcPr>
          <w:p w14:paraId="416A9396" w14:textId="5C88BC16" w:rsidR="00C321B3" w:rsidRPr="00C321B3" w:rsidRDefault="00C321B3" w:rsidP="00C321B3">
            <w:pPr>
              <w:pStyle w:val="ListParagraph"/>
              <w:ind w:left="0"/>
            </w:pPr>
            <w:r w:rsidRPr="00C321B3">
              <w:t>SHIP_FM_COUNTRY</w:t>
            </w:r>
          </w:p>
        </w:tc>
      </w:tr>
      <w:tr w:rsidR="00C321B3" w:rsidRPr="00C321B3" w14:paraId="77744564" w14:textId="30ACBB7B" w:rsidTr="00C321B3">
        <w:tc>
          <w:tcPr>
            <w:tcW w:w="3199" w:type="dxa"/>
            <w:vAlign w:val="center"/>
          </w:tcPr>
          <w:p w14:paraId="1E9ACC06" w14:textId="77777777" w:rsidR="00C321B3" w:rsidRPr="00C321B3" w:rsidRDefault="00C321B3" w:rsidP="00C321B3">
            <w:r w:rsidRPr="00C321B3">
              <w:t>SHIP_TO_COUNTRY</w:t>
            </w:r>
          </w:p>
        </w:tc>
        <w:tc>
          <w:tcPr>
            <w:tcW w:w="4843" w:type="dxa"/>
            <w:vAlign w:val="center"/>
          </w:tcPr>
          <w:p w14:paraId="3391B25C" w14:textId="141C1181" w:rsidR="00C321B3" w:rsidRPr="00C321B3" w:rsidRDefault="00C321B3" w:rsidP="00C321B3">
            <w:pPr>
              <w:pStyle w:val="ListParagraph"/>
              <w:ind w:left="0"/>
            </w:pPr>
          </w:p>
        </w:tc>
        <w:tc>
          <w:tcPr>
            <w:tcW w:w="2686" w:type="dxa"/>
            <w:vAlign w:val="center"/>
          </w:tcPr>
          <w:p w14:paraId="6DA13D4A" w14:textId="04A47C53" w:rsidR="00C321B3" w:rsidRPr="00C321B3" w:rsidRDefault="00C321B3" w:rsidP="00C321B3">
            <w:pPr>
              <w:pStyle w:val="ListParagraph"/>
              <w:ind w:left="0"/>
            </w:pPr>
            <w:r w:rsidRPr="00C321B3">
              <w:t>SHIP_TO_COUNTRY</w:t>
            </w:r>
          </w:p>
        </w:tc>
      </w:tr>
      <w:tr w:rsidR="00C321B3" w:rsidRPr="00C321B3" w14:paraId="7FBE107C" w14:textId="5DB93764" w:rsidTr="00C321B3">
        <w:tc>
          <w:tcPr>
            <w:tcW w:w="3199" w:type="dxa"/>
            <w:vAlign w:val="center"/>
          </w:tcPr>
          <w:p w14:paraId="42970297" w14:textId="77777777" w:rsidR="00C321B3" w:rsidRPr="00C321B3" w:rsidRDefault="00C321B3" w:rsidP="00C321B3">
            <w:r w:rsidRPr="00C321B3">
              <w:t>VESSEL_NAME</w:t>
            </w:r>
          </w:p>
        </w:tc>
        <w:tc>
          <w:tcPr>
            <w:tcW w:w="4843" w:type="dxa"/>
            <w:vAlign w:val="center"/>
          </w:tcPr>
          <w:p w14:paraId="364B3F09" w14:textId="13D8465A" w:rsidR="00C321B3" w:rsidRPr="00C321B3" w:rsidRDefault="00C321B3" w:rsidP="00C321B3">
            <w:pPr>
              <w:pStyle w:val="ListParagraph"/>
              <w:ind w:left="0"/>
            </w:pPr>
          </w:p>
        </w:tc>
        <w:tc>
          <w:tcPr>
            <w:tcW w:w="2686" w:type="dxa"/>
            <w:vAlign w:val="center"/>
          </w:tcPr>
          <w:p w14:paraId="258EECBE" w14:textId="354237F2" w:rsidR="00C321B3" w:rsidRPr="00C321B3" w:rsidRDefault="00C321B3" w:rsidP="00C321B3">
            <w:pPr>
              <w:pStyle w:val="ListParagraph"/>
              <w:ind w:left="0"/>
            </w:pPr>
            <w:r w:rsidRPr="00C321B3">
              <w:t>VESSEL_NAME</w:t>
            </w:r>
          </w:p>
        </w:tc>
      </w:tr>
      <w:tr w:rsidR="00C321B3" w:rsidRPr="00C321B3" w14:paraId="67E4EACF" w14:textId="771D00B3" w:rsidTr="00C321B3">
        <w:tc>
          <w:tcPr>
            <w:tcW w:w="3199" w:type="dxa"/>
            <w:vAlign w:val="center"/>
          </w:tcPr>
          <w:p w14:paraId="398B6B8B" w14:textId="77777777" w:rsidR="00C321B3" w:rsidRPr="00C321B3" w:rsidRDefault="00C321B3" w:rsidP="00C321B3">
            <w:r w:rsidRPr="00C321B3">
              <w:t>VOYAGE_NUMBER</w:t>
            </w:r>
          </w:p>
        </w:tc>
        <w:tc>
          <w:tcPr>
            <w:tcW w:w="4843" w:type="dxa"/>
            <w:vAlign w:val="center"/>
          </w:tcPr>
          <w:p w14:paraId="34A98F22" w14:textId="6B0F9EEB" w:rsidR="00C321B3" w:rsidRPr="00C321B3" w:rsidRDefault="00C321B3" w:rsidP="00C321B3">
            <w:pPr>
              <w:pStyle w:val="ListParagraph"/>
              <w:ind w:left="0"/>
            </w:pPr>
          </w:p>
        </w:tc>
        <w:tc>
          <w:tcPr>
            <w:tcW w:w="2686" w:type="dxa"/>
            <w:vAlign w:val="center"/>
          </w:tcPr>
          <w:p w14:paraId="2EB0BE67" w14:textId="486916CE" w:rsidR="00C321B3" w:rsidRPr="00C321B3" w:rsidRDefault="00C321B3" w:rsidP="00C321B3">
            <w:pPr>
              <w:pStyle w:val="ListParagraph"/>
              <w:ind w:left="0"/>
            </w:pPr>
            <w:r w:rsidRPr="00C321B3">
              <w:t>VOYAGE_NUMBER</w:t>
            </w:r>
          </w:p>
        </w:tc>
      </w:tr>
      <w:tr w:rsidR="00C321B3" w:rsidRPr="00C321B3" w14:paraId="5B727CC3" w14:textId="4D853422" w:rsidTr="00C321B3">
        <w:tc>
          <w:tcPr>
            <w:tcW w:w="3199" w:type="dxa"/>
            <w:vAlign w:val="center"/>
          </w:tcPr>
          <w:p w14:paraId="5410F0C6" w14:textId="77777777" w:rsidR="00C321B3" w:rsidRPr="00C321B3" w:rsidRDefault="00C321B3" w:rsidP="00C321B3">
            <w:r w:rsidRPr="00C321B3">
              <w:t>DOCUMENT_AMOUNT</w:t>
            </w:r>
          </w:p>
        </w:tc>
        <w:tc>
          <w:tcPr>
            <w:tcW w:w="4843" w:type="dxa"/>
            <w:vAlign w:val="center"/>
          </w:tcPr>
          <w:p w14:paraId="28F1B326" w14:textId="77777777" w:rsidR="00C321B3" w:rsidRPr="00C321B3" w:rsidRDefault="00C321B3" w:rsidP="00C321B3">
            <w:pPr>
              <w:pStyle w:val="ListParagraph"/>
              <w:ind w:left="0"/>
            </w:pPr>
            <w:r w:rsidRPr="00C321B3">
              <w:t>DOCUMENT_AMOUNT</w:t>
            </w:r>
          </w:p>
        </w:tc>
        <w:tc>
          <w:tcPr>
            <w:tcW w:w="2686" w:type="dxa"/>
            <w:vAlign w:val="center"/>
          </w:tcPr>
          <w:p w14:paraId="0A2DD778" w14:textId="77777777" w:rsidR="00C321B3" w:rsidRPr="00C321B3" w:rsidRDefault="00C321B3" w:rsidP="00C321B3">
            <w:pPr>
              <w:pStyle w:val="ListParagraph"/>
              <w:ind w:left="0"/>
            </w:pPr>
          </w:p>
        </w:tc>
      </w:tr>
      <w:tr w:rsidR="00C321B3" w:rsidRPr="00C321B3" w14:paraId="78EE859D" w14:textId="1BAFC547" w:rsidTr="00C321B3">
        <w:tc>
          <w:tcPr>
            <w:tcW w:w="3199" w:type="dxa"/>
            <w:vAlign w:val="center"/>
          </w:tcPr>
          <w:p w14:paraId="52293B60" w14:textId="77777777" w:rsidR="00C321B3" w:rsidRPr="00C321B3" w:rsidRDefault="00C321B3" w:rsidP="00C321B3">
            <w:r w:rsidRPr="00C321B3">
              <w:t>LC_AMOUNT</w:t>
            </w:r>
          </w:p>
        </w:tc>
        <w:tc>
          <w:tcPr>
            <w:tcW w:w="4843" w:type="dxa"/>
            <w:vAlign w:val="center"/>
          </w:tcPr>
          <w:p w14:paraId="12D7B95B" w14:textId="2121E1A0" w:rsidR="00C321B3" w:rsidRPr="00C321B3" w:rsidRDefault="00C321B3" w:rsidP="00C321B3">
            <w:pPr>
              <w:pStyle w:val="ListParagraph"/>
              <w:ind w:left="0"/>
            </w:pPr>
          </w:p>
        </w:tc>
        <w:tc>
          <w:tcPr>
            <w:tcW w:w="2686" w:type="dxa"/>
            <w:vAlign w:val="center"/>
          </w:tcPr>
          <w:p w14:paraId="412FEE7D" w14:textId="13F7129F" w:rsidR="00C321B3" w:rsidRPr="00C321B3" w:rsidRDefault="00C321B3" w:rsidP="00C321B3">
            <w:pPr>
              <w:pStyle w:val="ListParagraph"/>
              <w:ind w:left="0"/>
            </w:pPr>
            <w:r w:rsidRPr="00C321B3">
              <w:t>LC_AMOUNT</w:t>
            </w:r>
          </w:p>
        </w:tc>
      </w:tr>
      <w:tr w:rsidR="00C321B3" w:rsidRPr="00C321B3" w14:paraId="793A1D33" w14:textId="66DD0601" w:rsidTr="00C321B3">
        <w:tc>
          <w:tcPr>
            <w:tcW w:w="3199" w:type="dxa"/>
            <w:vAlign w:val="center"/>
          </w:tcPr>
          <w:p w14:paraId="7188C2A8" w14:textId="77777777" w:rsidR="00C321B3" w:rsidRPr="00C321B3" w:rsidRDefault="00C321B3" w:rsidP="00C321B3">
            <w:r w:rsidRPr="00C321B3">
              <w:t>LC_NUMBER</w:t>
            </w:r>
          </w:p>
        </w:tc>
        <w:tc>
          <w:tcPr>
            <w:tcW w:w="4843" w:type="dxa"/>
            <w:vAlign w:val="center"/>
          </w:tcPr>
          <w:p w14:paraId="26A09328" w14:textId="2BD98A4C" w:rsidR="00C321B3" w:rsidRPr="00C321B3" w:rsidRDefault="00C321B3" w:rsidP="00C321B3">
            <w:pPr>
              <w:pStyle w:val="ListParagraph"/>
              <w:ind w:left="0"/>
            </w:pPr>
          </w:p>
        </w:tc>
        <w:tc>
          <w:tcPr>
            <w:tcW w:w="2686" w:type="dxa"/>
            <w:vAlign w:val="center"/>
          </w:tcPr>
          <w:p w14:paraId="483C30F9" w14:textId="08922C84" w:rsidR="00C321B3" w:rsidRPr="00C321B3" w:rsidRDefault="00C321B3" w:rsidP="00C321B3">
            <w:pPr>
              <w:pStyle w:val="ListParagraph"/>
              <w:ind w:left="0"/>
            </w:pPr>
            <w:r w:rsidRPr="00C321B3">
              <w:t>LC_NUMBER</w:t>
            </w:r>
          </w:p>
        </w:tc>
      </w:tr>
      <w:tr w:rsidR="00C321B3" w:rsidRPr="00C321B3" w14:paraId="0530D3FF" w14:textId="482FADC7" w:rsidTr="00C321B3">
        <w:tc>
          <w:tcPr>
            <w:tcW w:w="3199" w:type="dxa"/>
            <w:vAlign w:val="center"/>
          </w:tcPr>
          <w:p w14:paraId="457F2C28" w14:textId="77777777" w:rsidR="00C321B3" w:rsidRPr="00C321B3" w:rsidRDefault="00C321B3" w:rsidP="00C321B3">
            <w:r w:rsidRPr="00C321B3">
              <w:t>TRANS_DATE</w:t>
            </w:r>
          </w:p>
        </w:tc>
        <w:tc>
          <w:tcPr>
            <w:tcW w:w="4843" w:type="dxa"/>
            <w:vAlign w:val="center"/>
          </w:tcPr>
          <w:p w14:paraId="3ACDD352" w14:textId="539B50E9" w:rsidR="00C321B3" w:rsidRPr="00C321B3" w:rsidRDefault="00C321B3" w:rsidP="00C321B3">
            <w:pPr>
              <w:pStyle w:val="ListParagraph"/>
              <w:ind w:left="0"/>
            </w:pPr>
          </w:p>
        </w:tc>
        <w:tc>
          <w:tcPr>
            <w:tcW w:w="2686" w:type="dxa"/>
            <w:vAlign w:val="center"/>
          </w:tcPr>
          <w:p w14:paraId="682A85A8" w14:textId="6AC273C1" w:rsidR="00C321B3" w:rsidRPr="00C321B3" w:rsidRDefault="00C321B3" w:rsidP="00C321B3">
            <w:pPr>
              <w:pStyle w:val="ListParagraph"/>
              <w:ind w:left="0"/>
            </w:pPr>
            <w:r w:rsidRPr="00C321B3">
              <w:t>ISSUE_DATE</w:t>
            </w:r>
          </w:p>
        </w:tc>
      </w:tr>
      <w:tr w:rsidR="00C321B3" w:rsidRPr="00C321B3" w14:paraId="39652217" w14:textId="42565A1E" w:rsidTr="00C321B3">
        <w:tc>
          <w:tcPr>
            <w:tcW w:w="3199" w:type="dxa"/>
            <w:vAlign w:val="center"/>
          </w:tcPr>
          <w:p w14:paraId="3D41A3FF" w14:textId="77777777" w:rsidR="00C321B3" w:rsidRPr="00C321B3" w:rsidRDefault="00C321B3" w:rsidP="00C321B3">
            <w:r w:rsidRPr="00C321B3">
              <w:t>VALUE_DATE</w:t>
            </w:r>
          </w:p>
        </w:tc>
        <w:tc>
          <w:tcPr>
            <w:tcW w:w="4843" w:type="dxa"/>
            <w:vAlign w:val="center"/>
          </w:tcPr>
          <w:p w14:paraId="1A3D369F" w14:textId="77777777" w:rsidR="00C321B3" w:rsidRPr="00C321B3" w:rsidRDefault="00C321B3" w:rsidP="00C321B3">
            <w:pPr>
              <w:pStyle w:val="ListParagraph"/>
              <w:ind w:left="0"/>
            </w:pPr>
            <w:r w:rsidRPr="00C321B3">
              <w:t>VALUE_DATE</w:t>
            </w:r>
          </w:p>
        </w:tc>
        <w:tc>
          <w:tcPr>
            <w:tcW w:w="2686" w:type="dxa"/>
            <w:vAlign w:val="center"/>
          </w:tcPr>
          <w:p w14:paraId="05CC13CF" w14:textId="77777777" w:rsidR="00C321B3" w:rsidRPr="00C321B3" w:rsidRDefault="00C321B3" w:rsidP="00C321B3">
            <w:pPr>
              <w:pStyle w:val="ListParagraph"/>
              <w:ind w:left="0"/>
            </w:pPr>
          </w:p>
        </w:tc>
      </w:tr>
      <w:tr w:rsidR="00C321B3" w:rsidRPr="00C321B3" w14:paraId="7D007559" w14:textId="012096B0" w:rsidTr="00C321B3">
        <w:tc>
          <w:tcPr>
            <w:tcW w:w="3199" w:type="dxa"/>
            <w:vAlign w:val="center"/>
          </w:tcPr>
          <w:p w14:paraId="77D9AC43" w14:textId="77777777" w:rsidR="00C321B3" w:rsidRPr="00C321B3" w:rsidRDefault="00C321B3" w:rsidP="00C321B3">
            <w:r w:rsidRPr="00C321B3">
              <w:t>DATE_TIME</w:t>
            </w:r>
          </w:p>
        </w:tc>
        <w:tc>
          <w:tcPr>
            <w:tcW w:w="4843" w:type="dxa"/>
            <w:vAlign w:val="center"/>
          </w:tcPr>
          <w:p w14:paraId="74B2735C" w14:textId="77777777" w:rsidR="00C321B3" w:rsidRPr="00C321B3" w:rsidRDefault="00C321B3" w:rsidP="00C321B3">
            <w:pPr>
              <w:pStyle w:val="ListParagraph"/>
              <w:ind w:left="0"/>
            </w:pPr>
            <w:r w:rsidRPr="00C321B3">
              <w:t>DATE_TIME</w:t>
            </w:r>
          </w:p>
        </w:tc>
        <w:tc>
          <w:tcPr>
            <w:tcW w:w="2686" w:type="dxa"/>
            <w:vAlign w:val="center"/>
          </w:tcPr>
          <w:p w14:paraId="5A41910A" w14:textId="77777777" w:rsidR="00C321B3" w:rsidRPr="00C321B3" w:rsidRDefault="00C321B3" w:rsidP="00C321B3">
            <w:pPr>
              <w:pStyle w:val="ListParagraph"/>
              <w:ind w:left="0"/>
            </w:pPr>
          </w:p>
        </w:tc>
      </w:tr>
      <w:tr w:rsidR="00C321B3" w:rsidRPr="00C321B3" w14:paraId="29D44EAE" w14:textId="206601D4" w:rsidTr="00C321B3">
        <w:tc>
          <w:tcPr>
            <w:tcW w:w="3199" w:type="dxa"/>
            <w:vAlign w:val="center"/>
          </w:tcPr>
          <w:p w14:paraId="15A2CAF3" w14:textId="77777777" w:rsidR="00C321B3" w:rsidRPr="00C321B3" w:rsidRDefault="00C321B3" w:rsidP="00C321B3">
            <w:r w:rsidRPr="00C321B3">
              <w:t>APPLICANT</w:t>
            </w:r>
          </w:p>
        </w:tc>
        <w:tc>
          <w:tcPr>
            <w:tcW w:w="4843" w:type="dxa"/>
            <w:vAlign w:val="center"/>
          </w:tcPr>
          <w:p w14:paraId="21508A3F" w14:textId="43A975AF" w:rsidR="00C321B3" w:rsidRPr="00C321B3" w:rsidRDefault="00C321B3" w:rsidP="00C321B3">
            <w:pPr>
              <w:pStyle w:val="ListParagraph"/>
              <w:ind w:left="0"/>
            </w:pPr>
          </w:p>
        </w:tc>
        <w:tc>
          <w:tcPr>
            <w:tcW w:w="2686" w:type="dxa"/>
            <w:vAlign w:val="center"/>
          </w:tcPr>
          <w:p w14:paraId="0460F51D" w14:textId="6EA6B94B" w:rsidR="00C321B3" w:rsidRPr="00C321B3" w:rsidRDefault="00C321B3" w:rsidP="00C321B3">
            <w:pPr>
              <w:pStyle w:val="ListParagraph"/>
              <w:ind w:left="0"/>
            </w:pPr>
            <w:r w:rsidRPr="00C321B3">
              <w:t>APPLICANT</w:t>
            </w:r>
          </w:p>
        </w:tc>
      </w:tr>
      <w:tr w:rsidR="00C321B3" w:rsidRPr="00C321B3" w14:paraId="470909EC" w14:textId="16A81DDF" w:rsidTr="00C321B3">
        <w:tc>
          <w:tcPr>
            <w:tcW w:w="3199" w:type="dxa"/>
            <w:vAlign w:val="center"/>
          </w:tcPr>
          <w:p w14:paraId="50DB411A" w14:textId="77777777" w:rsidR="00C321B3" w:rsidRPr="00C321B3" w:rsidRDefault="00C321B3" w:rsidP="00C321B3">
            <w:r w:rsidRPr="00C321B3">
              <w:t>APPLICANT_CUSTNO</w:t>
            </w:r>
          </w:p>
        </w:tc>
        <w:tc>
          <w:tcPr>
            <w:tcW w:w="4843" w:type="dxa"/>
            <w:vAlign w:val="center"/>
          </w:tcPr>
          <w:p w14:paraId="065D5EC3" w14:textId="5714A426" w:rsidR="00C321B3" w:rsidRPr="00C321B3" w:rsidRDefault="00C321B3" w:rsidP="00C321B3">
            <w:pPr>
              <w:pStyle w:val="ListParagraph"/>
              <w:ind w:left="0"/>
            </w:pPr>
          </w:p>
        </w:tc>
        <w:tc>
          <w:tcPr>
            <w:tcW w:w="2686" w:type="dxa"/>
            <w:vAlign w:val="center"/>
          </w:tcPr>
          <w:p w14:paraId="4A8EC0AA" w14:textId="0D1F7719" w:rsidR="00C321B3" w:rsidRPr="00C321B3" w:rsidRDefault="00C321B3" w:rsidP="00C321B3">
            <w:pPr>
              <w:pStyle w:val="ListParagraph"/>
              <w:ind w:left="0"/>
            </w:pPr>
            <w:r w:rsidRPr="00C321B3">
              <w:t>APPLICANT_CUSTNO</w:t>
            </w:r>
          </w:p>
        </w:tc>
      </w:tr>
      <w:tr w:rsidR="00C321B3" w:rsidRPr="00C321B3" w14:paraId="4309C879" w14:textId="61820CA0" w:rsidTr="00C321B3">
        <w:tc>
          <w:tcPr>
            <w:tcW w:w="3199" w:type="dxa"/>
            <w:vAlign w:val="center"/>
          </w:tcPr>
          <w:p w14:paraId="40CE8D95" w14:textId="77777777" w:rsidR="00C321B3" w:rsidRPr="00C321B3" w:rsidRDefault="00C321B3" w:rsidP="00C321B3">
            <w:r w:rsidRPr="00C321B3">
              <w:t>APPLICANT_ACC</w:t>
            </w:r>
          </w:p>
        </w:tc>
        <w:tc>
          <w:tcPr>
            <w:tcW w:w="4843" w:type="dxa"/>
            <w:vAlign w:val="center"/>
          </w:tcPr>
          <w:p w14:paraId="4F1A67B7" w14:textId="4DEA1D05" w:rsidR="00C321B3" w:rsidRPr="00C321B3" w:rsidRDefault="00C321B3" w:rsidP="00C321B3">
            <w:pPr>
              <w:pStyle w:val="ListParagraph"/>
              <w:ind w:left="0"/>
            </w:pPr>
          </w:p>
        </w:tc>
        <w:tc>
          <w:tcPr>
            <w:tcW w:w="2686" w:type="dxa"/>
            <w:vAlign w:val="center"/>
          </w:tcPr>
          <w:p w14:paraId="552B5248" w14:textId="0B28AF82" w:rsidR="00C321B3" w:rsidRPr="00C321B3" w:rsidRDefault="00C321B3" w:rsidP="00C321B3">
            <w:pPr>
              <w:pStyle w:val="ListParagraph"/>
              <w:ind w:left="0"/>
            </w:pPr>
            <w:r w:rsidRPr="00C321B3">
              <w:t>APPLICANT_ACC</w:t>
            </w:r>
          </w:p>
        </w:tc>
      </w:tr>
      <w:tr w:rsidR="00C321B3" w:rsidRPr="00C321B3" w14:paraId="319890DC" w14:textId="7A006D2B" w:rsidTr="00C321B3">
        <w:tc>
          <w:tcPr>
            <w:tcW w:w="3199" w:type="dxa"/>
            <w:vAlign w:val="center"/>
          </w:tcPr>
          <w:p w14:paraId="695CA07F" w14:textId="77777777" w:rsidR="00C321B3" w:rsidRPr="00C321B3" w:rsidRDefault="00C321B3" w:rsidP="00C321B3">
            <w:r w:rsidRPr="00C321B3">
              <w:t>BENEFICIARY</w:t>
            </w:r>
          </w:p>
        </w:tc>
        <w:tc>
          <w:tcPr>
            <w:tcW w:w="4843" w:type="dxa"/>
            <w:vAlign w:val="center"/>
          </w:tcPr>
          <w:p w14:paraId="21862079" w14:textId="29683324" w:rsidR="00C321B3" w:rsidRPr="00C321B3" w:rsidRDefault="00C321B3" w:rsidP="00C321B3">
            <w:pPr>
              <w:pStyle w:val="ListParagraph"/>
              <w:ind w:left="0"/>
            </w:pPr>
          </w:p>
        </w:tc>
        <w:tc>
          <w:tcPr>
            <w:tcW w:w="2686" w:type="dxa"/>
            <w:vAlign w:val="center"/>
          </w:tcPr>
          <w:p w14:paraId="7D6902BA" w14:textId="32E1D542" w:rsidR="00C321B3" w:rsidRPr="00C321B3" w:rsidRDefault="00C321B3" w:rsidP="00C321B3">
            <w:pPr>
              <w:pStyle w:val="ListParagraph"/>
              <w:ind w:left="0"/>
            </w:pPr>
            <w:r w:rsidRPr="00C321B3">
              <w:t>BENEFICIARY</w:t>
            </w:r>
          </w:p>
        </w:tc>
      </w:tr>
      <w:tr w:rsidR="00C321B3" w:rsidRPr="00C321B3" w14:paraId="1F7DE8FC" w14:textId="409AA05E" w:rsidTr="00C321B3">
        <w:tc>
          <w:tcPr>
            <w:tcW w:w="3199" w:type="dxa"/>
            <w:vAlign w:val="center"/>
          </w:tcPr>
          <w:p w14:paraId="44FA05AA" w14:textId="77777777" w:rsidR="00C321B3" w:rsidRPr="00C321B3" w:rsidRDefault="00C321B3" w:rsidP="00C321B3">
            <w:r w:rsidRPr="00C321B3">
              <w:t>BENEFICIARY_CUSTNO</w:t>
            </w:r>
          </w:p>
        </w:tc>
        <w:tc>
          <w:tcPr>
            <w:tcW w:w="4843" w:type="dxa"/>
            <w:vAlign w:val="center"/>
          </w:tcPr>
          <w:p w14:paraId="46B81802" w14:textId="1D7EBC41" w:rsidR="00C321B3" w:rsidRPr="00C321B3" w:rsidRDefault="00C321B3" w:rsidP="00C321B3">
            <w:pPr>
              <w:pStyle w:val="ListParagraph"/>
              <w:ind w:left="0"/>
            </w:pPr>
          </w:p>
        </w:tc>
        <w:tc>
          <w:tcPr>
            <w:tcW w:w="2686" w:type="dxa"/>
            <w:vAlign w:val="center"/>
          </w:tcPr>
          <w:p w14:paraId="0707074D" w14:textId="1CBF2650" w:rsidR="00C321B3" w:rsidRPr="00C321B3" w:rsidRDefault="00C321B3" w:rsidP="00C321B3">
            <w:pPr>
              <w:pStyle w:val="ListParagraph"/>
              <w:ind w:left="0"/>
            </w:pPr>
            <w:r w:rsidRPr="00C321B3">
              <w:t>BENEFICIARY_CUSTNO</w:t>
            </w:r>
          </w:p>
        </w:tc>
      </w:tr>
      <w:tr w:rsidR="00C321B3" w:rsidRPr="00C321B3" w14:paraId="5176689E" w14:textId="33AFBD96" w:rsidTr="00C321B3">
        <w:tc>
          <w:tcPr>
            <w:tcW w:w="3199" w:type="dxa"/>
            <w:vAlign w:val="center"/>
          </w:tcPr>
          <w:p w14:paraId="3C5FC05F" w14:textId="77777777" w:rsidR="00C321B3" w:rsidRPr="00C321B3" w:rsidRDefault="00C321B3" w:rsidP="00C321B3">
            <w:r w:rsidRPr="00C321B3">
              <w:t>BENEFICIARY_ACC</w:t>
            </w:r>
          </w:p>
        </w:tc>
        <w:tc>
          <w:tcPr>
            <w:tcW w:w="4843" w:type="dxa"/>
            <w:vAlign w:val="center"/>
          </w:tcPr>
          <w:p w14:paraId="4063D886" w14:textId="2208CABA" w:rsidR="00C321B3" w:rsidRPr="00C321B3" w:rsidRDefault="00C321B3" w:rsidP="00C321B3">
            <w:pPr>
              <w:pStyle w:val="ListParagraph"/>
              <w:ind w:left="0"/>
            </w:pPr>
          </w:p>
        </w:tc>
        <w:tc>
          <w:tcPr>
            <w:tcW w:w="2686" w:type="dxa"/>
            <w:vAlign w:val="center"/>
          </w:tcPr>
          <w:p w14:paraId="7808E833" w14:textId="6C2D7CAA" w:rsidR="00C321B3" w:rsidRPr="00C321B3" w:rsidRDefault="00C321B3" w:rsidP="00C321B3">
            <w:pPr>
              <w:pStyle w:val="ListParagraph"/>
              <w:ind w:left="0"/>
            </w:pPr>
            <w:r w:rsidRPr="00C321B3">
              <w:t>BENEFICIARY_ACC</w:t>
            </w:r>
          </w:p>
        </w:tc>
      </w:tr>
      <w:tr w:rsidR="00C321B3" w:rsidRPr="00C321B3" w14:paraId="058CE9E1" w14:textId="08C0DC06" w:rsidTr="00C321B3">
        <w:tc>
          <w:tcPr>
            <w:tcW w:w="3199" w:type="dxa"/>
            <w:vAlign w:val="center"/>
          </w:tcPr>
          <w:p w14:paraId="46984A5E" w14:textId="77777777" w:rsidR="00C321B3" w:rsidRPr="00C321B3" w:rsidRDefault="00C321B3" w:rsidP="00C321B3">
            <w:r w:rsidRPr="00C321B3">
              <w:lastRenderedPageBreak/>
              <w:t>ACT_GOODS_DESC</w:t>
            </w:r>
          </w:p>
        </w:tc>
        <w:tc>
          <w:tcPr>
            <w:tcW w:w="4843" w:type="dxa"/>
            <w:vAlign w:val="center"/>
          </w:tcPr>
          <w:p w14:paraId="5B69D13D" w14:textId="4656157D" w:rsidR="00C321B3" w:rsidRPr="00C321B3" w:rsidRDefault="00C321B3" w:rsidP="00C321B3">
            <w:pPr>
              <w:pStyle w:val="ListParagraph"/>
              <w:ind w:left="0"/>
            </w:pPr>
          </w:p>
        </w:tc>
        <w:tc>
          <w:tcPr>
            <w:tcW w:w="2686" w:type="dxa"/>
            <w:vAlign w:val="center"/>
          </w:tcPr>
          <w:p w14:paraId="69C59071" w14:textId="2814690A" w:rsidR="00C321B3" w:rsidRPr="00C321B3" w:rsidRDefault="00C321B3" w:rsidP="00C321B3">
            <w:pPr>
              <w:pStyle w:val="ListParagraph"/>
              <w:ind w:left="0"/>
            </w:pPr>
            <w:r w:rsidRPr="00C321B3">
              <w:t>ACT_GOODS_DESC</w:t>
            </w:r>
          </w:p>
        </w:tc>
      </w:tr>
      <w:tr w:rsidR="00C321B3" w:rsidRPr="009C0D87" w14:paraId="090D1F90" w14:textId="5B433D14" w:rsidTr="00C321B3">
        <w:tc>
          <w:tcPr>
            <w:tcW w:w="3199" w:type="dxa"/>
            <w:vAlign w:val="center"/>
          </w:tcPr>
          <w:p w14:paraId="09F5129E" w14:textId="77777777" w:rsidR="00C321B3" w:rsidRPr="009C0D87" w:rsidRDefault="00C321B3" w:rsidP="00C321B3">
            <w:pPr>
              <w:rPr>
                <w:szCs w:val="22"/>
              </w:rPr>
            </w:pPr>
            <w:r w:rsidRPr="009C0D87">
              <w:rPr>
                <w:szCs w:val="22"/>
              </w:rPr>
              <w:t>GOODSTYPE</w:t>
            </w:r>
          </w:p>
        </w:tc>
        <w:tc>
          <w:tcPr>
            <w:tcW w:w="4843" w:type="dxa"/>
            <w:vAlign w:val="center"/>
          </w:tcPr>
          <w:p w14:paraId="19D7DB84" w14:textId="6F834708" w:rsidR="00C321B3" w:rsidRPr="009C0D87" w:rsidRDefault="00C321B3" w:rsidP="00C321B3">
            <w:pPr>
              <w:pStyle w:val="ListParagraph"/>
              <w:ind w:left="0"/>
              <w:rPr>
                <w:szCs w:val="22"/>
              </w:rPr>
            </w:pPr>
          </w:p>
        </w:tc>
        <w:tc>
          <w:tcPr>
            <w:tcW w:w="2686" w:type="dxa"/>
            <w:vAlign w:val="center"/>
          </w:tcPr>
          <w:p w14:paraId="3D8B1609" w14:textId="320E7209" w:rsidR="00C321B3" w:rsidRPr="009C0D87" w:rsidRDefault="00C321B3" w:rsidP="00C321B3">
            <w:pPr>
              <w:pStyle w:val="ListParagraph"/>
              <w:ind w:left="0"/>
              <w:rPr>
                <w:szCs w:val="22"/>
              </w:rPr>
            </w:pPr>
            <w:r w:rsidRPr="009C0D87">
              <w:rPr>
                <w:szCs w:val="22"/>
              </w:rPr>
              <w:t>GOODSTYPE</w:t>
            </w:r>
          </w:p>
        </w:tc>
      </w:tr>
    </w:tbl>
    <w:p w14:paraId="57808B29" w14:textId="77777777" w:rsidR="00114FC7" w:rsidRPr="009C0D87" w:rsidRDefault="00114FC7" w:rsidP="00114FC7">
      <w:pPr>
        <w:pStyle w:val="ListParagraph"/>
        <w:ind w:left="0"/>
        <w:rPr>
          <w:szCs w:val="22"/>
        </w:rPr>
      </w:pPr>
    </w:p>
    <w:p w14:paraId="79679868" w14:textId="0ABEE1FB" w:rsidR="00114FC7" w:rsidRPr="009C0D87" w:rsidRDefault="00114FC7" w:rsidP="00114FC7">
      <w:pPr>
        <w:pStyle w:val="ListParagraph"/>
        <w:numPr>
          <w:ilvl w:val="0"/>
          <w:numId w:val="20"/>
        </w:numPr>
        <w:rPr>
          <w:szCs w:val="22"/>
        </w:rPr>
      </w:pPr>
      <w:r w:rsidRPr="009C0D87">
        <w:rPr>
          <w:szCs w:val="22"/>
        </w:rPr>
        <w:t xml:space="preserve">Create new table </w:t>
      </w:r>
      <w:r w:rsidR="00DB3867" w:rsidRPr="009C0D87">
        <w:rPr>
          <w:szCs w:val="22"/>
        </w:rPr>
        <w:t>#</w:t>
      </w:r>
      <w:r w:rsidR="009C0D87" w:rsidRPr="009C0D87">
        <w:rPr>
          <w:rFonts w:eastAsiaTheme="minorEastAsia"/>
          <w:color w:val="000000"/>
          <w:szCs w:val="22"/>
          <w:highlight w:val="white"/>
        </w:rPr>
        <w:t>HR_TRADEINHRGEO</w:t>
      </w:r>
      <w:r w:rsidR="009C0D87" w:rsidRPr="009C0D87">
        <w:rPr>
          <w:szCs w:val="22"/>
        </w:rPr>
        <w:t xml:space="preserve"> </w:t>
      </w:r>
      <w:r w:rsidRPr="009C0D87">
        <w:rPr>
          <w:szCs w:val="22"/>
        </w:rPr>
        <w:t>and insert into it the records belonging to the current period (i.e. TRANS_DATE</w:t>
      </w:r>
      <w:r w:rsidRPr="009C0D87">
        <w:rPr>
          <w:szCs w:val="22"/>
        </w:rPr>
        <w:tab/>
        <w:t xml:space="preserve">between @CURRPERIODSTART and @CURRPERIODEND). </w:t>
      </w:r>
    </w:p>
    <w:p w14:paraId="164EB8EE" w14:textId="6B20F7AF" w:rsidR="00114FC7" w:rsidRPr="009C0D87" w:rsidRDefault="00114FC7" w:rsidP="00114FC7">
      <w:pPr>
        <w:pStyle w:val="ListParagraph"/>
        <w:numPr>
          <w:ilvl w:val="0"/>
          <w:numId w:val="21"/>
        </w:numPr>
        <w:rPr>
          <w:szCs w:val="22"/>
        </w:rPr>
      </w:pPr>
      <w:r w:rsidRPr="009C0D87">
        <w:rPr>
          <w:szCs w:val="22"/>
        </w:rPr>
        <w:t xml:space="preserve">Compare the SHIP_FM_COUNTRY in the </w:t>
      </w:r>
      <w:r w:rsidR="00DB3867" w:rsidRPr="009C0D87">
        <w:rPr>
          <w:szCs w:val="22"/>
        </w:rPr>
        <w:t>#</w:t>
      </w:r>
      <w:r w:rsidRPr="009C0D87">
        <w:rPr>
          <w:szCs w:val="22"/>
        </w:rPr>
        <w:t xml:space="preserve">CURRTRADEINHRGEO and the </w:t>
      </w:r>
      <w:proofErr w:type="spellStart"/>
      <w:r w:rsidRPr="009C0D87">
        <w:rPr>
          <w:szCs w:val="22"/>
        </w:rPr>
        <w:t>UpdatedCountries</w:t>
      </w:r>
      <w:proofErr w:type="spellEnd"/>
      <w:r w:rsidRPr="009C0D87">
        <w:rPr>
          <w:szCs w:val="22"/>
        </w:rPr>
        <w:t xml:space="preserve"> table for each FOCALENTITY and if there is no match for High Risk Country and set the flag HIGHRISKSHIPFMCOUNTRY to 1. In case there is a match, set it to 0.</w:t>
      </w:r>
    </w:p>
    <w:p w14:paraId="6519528F" w14:textId="03ECECC6" w:rsidR="00114FC7" w:rsidRDefault="00114FC7" w:rsidP="00114FC7">
      <w:pPr>
        <w:pStyle w:val="ListParagraph"/>
        <w:numPr>
          <w:ilvl w:val="0"/>
          <w:numId w:val="21"/>
        </w:numPr>
      </w:pPr>
      <w:r w:rsidRPr="009C0D87">
        <w:rPr>
          <w:szCs w:val="22"/>
        </w:rPr>
        <w:t xml:space="preserve">Compare the SHIP_TO_COUNTRY in the </w:t>
      </w:r>
      <w:r w:rsidR="00DB3867" w:rsidRPr="009C0D87">
        <w:rPr>
          <w:szCs w:val="22"/>
        </w:rPr>
        <w:t>#</w:t>
      </w:r>
      <w:r w:rsidRPr="009C0D87">
        <w:rPr>
          <w:szCs w:val="22"/>
        </w:rPr>
        <w:t xml:space="preserve">CURRTRADEINHRGEO and the </w:t>
      </w:r>
      <w:proofErr w:type="spellStart"/>
      <w:r w:rsidRPr="009C0D87">
        <w:rPr>
          <w:szCs w:val="22"/>
        </w:rPr>
        <w:t>UpdatedCountries</w:t>
      </w:r>
      <w:proofErr w:type="spellEnd"/>
      <w:r w:rsidRPr="009C0D87">
        <w:rPr>
          <w:szCs w:val="22"/>
        </w:rPr>
        <w:t xml:space="preserve"> table for each FOCALENTITY and if there is no match for High Risk Country and set the flag HIGHRISKSHIPTOCOUNTRY to 1. In case there is a</w:t>
      </w:r>
      <w:r>
        <w:t xml:space="preserve"> match, set it to 0.</w:t>
      </w:r>
    </w:p>
    <w:p w14:paraId="17811876" w14:textId="5504CBA9" w:rsidR="00114FC7" w:rsidRDefault="00114FC7" w:rsidP="00114FC7">
      <w:pPr>
        <w:pStyle w:val="ListParagraph"/>
        <w:numPr>
          <w:ilvl w:val="0"/>
          <w:numId w:val="21"/>
        </w:numPr>
      </w:pPr>
      <w:r>
        <w:t>Compare the ORIG</w:t>
      </w:r>
      <w:r w:rsidRPr="001B2AF9">
        <w:t>_COUNTRY</w:t>
      </w:r>
      <w:r>
        <w:t xml:space="preserve"> in the </w:t>
      </w:r>
      <w:r w:rsidR="00DB3867">
        <w:t>#</w:t>
      </w:r>
      <w:r w:rsidRPr="005B216A">
        <w:t>CURRTRADEIN</w:t>
      </w:r>
      <w:r>
        <w:t>HR</w:t>
      </w:r>
      <w:r w:rsidRPr="005B216A">
        <w:t>GEO</w:t>
      </w:r>
      <w:r>
        <w:t xml:space="preserve"> and the </w:t>
      </w:r>
      <w:proofErr w:type="spellStart"/>
      <w:r>
        <w:t>UpdatedCountries</w:t>
      </w:r>
      <w:proofErr w:type="spellEnd"/>
      <w:r>
        <w:t xml:space="preserve"> table for each FOCALENTITY and if there is no match for High Risk Country and set the flag HIGHRISKSHIPORIGCOUNTRY to 1. In case there is a match, set it to 0.</w:t>
      </w:r>
    </w:p>
    <w:p w14:paraId="4E94188B" w14:textId="65BFA360" w:rsidR="00114FC7" w:rsidRDefault="00114FC7" w:rsidP="00114FC7">
      <w:pPr>
        <w:pStyle w:val="ListParagraph"/>
        <w:numPr>
          <w:ilvl w:val="0"/>
          <w:numId w:val="21"/>
        </w:numPr>
      </w:pPr>
      <w:r>
        <w:t xml:space="preserve">Compare the Customer in the </w:t>
      </w:r>
      <w:r w:rsidR="00DB3867">
        <w:t>#</w:t>
      </w:r>
      <w:r w:rsidRPr="005B216A">
        <w:t>CURRTRADEIN</w:t>
      </w:r>
      <w:r>
        <w:t>HR</w:t>
      </w:r>
      <w:r w:rsidRPr="005B216A">
        <w:t>GEO</w:t>
      </w:r>
      <w:r>
        <w:t xml:space="preserve"> and the </w:t>
      </w:r>
      <w:proofErr w:type="spellStart"/>
      <w:r>
        <w:t>RiskClass</w:t>
      </w:r>
      <w:proofErr w:type="spellEnd"/>
      <w:r>
        <w:t xml:space="preserve"> of the customer from the customer table for each FOCALENTITY and if there is no match for High Risk Customer then set the flag HIGHRISKCUSTOMER to 1. In case there is a match, set it to 0.</w:t>
      </w:r>
    </w:p>
    <w:p w14:paraId="227E76BF" w14:textId="77777777" w:rsidR="00114FC7" w:rsidRDefault="00114FC7" w:rsidP="00114FC7">
      <w:pPr>
        <w:pStyle w:val="ListParagraph"/>
        <w:numPr>
          <w:ilvl w:val="0"/>
          <w:numId w:val="21"/>
        </w:numPr>
      </w:pPr>
      <w:r>
        <w:t>Create a table #TT1 with the following structure:</w:t>
      </w:r>
    </w:p>
    <w:p w14:paraId="689E4697"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FOCALENTITY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VARCHAR</w:t>
      </w:r>
      <w:r w:rsidRPr="005F4AE5">
        <w:rPr>
          <w:rFonts w:ascii="Courier New" w:eastAsiaTheme="minorEastAsia" w:hAnsi="Courier New" w:cs="Courier New"/>
          <w:noProof/>
          <w:color w:val="808080"/>
          <w:sz w:val="20"/>
          <w:lang w:eastAsia="zh-CN"/>
        </w:rPr>
        <w:t>(</w:t>
      </w:r>
      <w:r w:rsidRPr="005F4AE5">
        <w:rPr>
          <w:rFonts w:ascii="Courier New" w:eastAsiaTheme="minorEastAsia" w:hAnsi="Courier New" w:cs="Courier New"/>
          <w:noProof/>
          <w:sz w:val="20"/>
          <w:lang w:eastAsia="zh-CN"/>
        </w:rPr>
        <w:t>50</w:t>
      </w:r>
      <w:r w:rsidRPr="005F4AE5">
        <w:rPr>
          <w:rFonts w:ascii="Courier New" w:eastAsiaTheme="minorEastAsia" w:hAnsi="Courier New" w:cs="Courier New"/>
          <w:noProof/>
          <w:color w:val="808080"/>
          <w:sz w:val="20"/>
          <w:lang w:eastAsia="zh-CN"/>
        </w:rPr>
        <w:t>),</w:t>
      </w:r>
    </w:p>
    <w:p w14:paraId="1B06FA74"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t>HIGHRISKCUSTOMER</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75C307AF"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w:t>
      </w:r>
      <w:r w:rsidRPr="005F4AE5">
        <w:rPr>
          <w:rFonts w:ascii="Courier New" w:eastAsiaTheme="minorEastAsia" w:hAnsi="Courier New" w:cs="Courier New"/>
          <w:noProof/>
          <w:sz w:val="20"/>
          <w:lang w:eastAsia="zh-CN"/>
        </w:rPr>
        <w:t>SHIPFMCOUNTRY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560AB2B8" w14:textId="77777777" w:rsidR="00114FC7" w:rsidRPr="005F4AE5" w:rsidRDefault="00114FC7" w:rsidP="00114FC7">
      <w:pPr>
        <w:autoSpaceDE w:val="0"/>
        <w:autoSpaceDN w:val="0"/>
        <w:adjustRightInd w:val="0"/>
        <w:spacing w:after="0" w:line="240" w:lineRule="auto"/>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w:t>
      </w:r>
      <w:r w:rsidRPr="005F4AE5">
        <w:rPr>
          <w:rFonts w:ascii="Courier New" w:eastAsiaTheme="minorEastAsia" w:hAnsi="Courier New" w:cs="Courier New"/>
          <w:noProof/>
          <w:sz w:val="20"/>
          <w:lang w:eastAsia="zh-CN"/>
        </w:rPr>
        <w:t>ORIGCOUNTRY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73771721" w14:textId="77777777" w:rsidR="00114FC7" w:rsidRDefault="00114FC7" w:rsidP="00114FC7">
      <w:pPr>
        <w:ind w:left="360"/>
        <w:rPr>
          <w:rFonts w:ascii="Courier New" w:eastAsiaTheme="minorEastAsia" w:hAnsi="Courier New" w:cs="Courier New"/>
          <w:noProof/>
          <w:color w:val="808080"/>
          <w:sz w:val="20"/>
          <w:lang w:eastAsia="zh-CN"/>
        </w:rPr>
      </w:pP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t>HIGHRISK</w:t>
      </w:r>
      <w:r w:rsidRPr="005F4AE5">
        <w:rPr>
          <w:rFonts w:ascii="Courier New" w:eastAsiaTheme="minorEastAsia" w:hAnsi="Courier New" w:cs="Courier New"/>
          <w:noProof/>
          <w:sz w:val="20"/>
          <w:lang w:eastAsia="zh-CN"/>
        </w:rPr>
        <w:t>SHIPTOCOUNTRY</w:t>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sidRPr="005F4AE5">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sidRPr="005F4AE5">
        <w:rPr>
          <w:rFonts w:ascii="Courier New" w:eastAsiaTheme="minorEastAsia" w:hAnsi="Courier New" w:cs="Courier New"/>
          <w:noProof/>
          <w:color w:val="0000FF"/>
          <w:sz w:val="20"/>
          <w:lang w:eastAsia="zh-CN"/>
        </w:rPr>
        <w:t>INT</w:t>
      </w:r>
      <w:r w:rsidRPr="005F4AE5">
        <w:rPr>
          <w:rFonts w:ascii="Courier New" w:eastAsiaTheme="minorEastAsia" w:hAnsi="Courier New" w:cs="Courier New"/>
          <w:noProof/>
          <w:sz w:val="20"/>
          <w:lang w:eastAsia="zh-CN"/>
        </w:rPr>
        <w:t xml:space="preserve"> </w:t>
      </w:r>
      <w:r w:rsidRPr="005F4AE5">
        <w:rPr>
          <w:rFonts w:ascii="Courier New" w:eastAsiaTheme="minorEastAsia" w:hAnsi="Courier New" w:cs="Courier New"/>
          <w:noProof/>
          <w:color w:val="0000FF"/>
          <w:sz w:val="20"/>
          <w:lang w:eastAsia="zh-CN"/>
        </w:rPr>
        <w:t>DEFAULT</w:t>
      </w:r>
      <w:r w:rsidRPr="005F4AE5">
        <w:rPr>
          <w:rFonts w:ascii="Courier New" w:eastAsiaTheme="minorEastAsia" w:hAnsi="Courier New" w:cs="Courier New"/>
          <w:noProof/>
          <w:sz w:val="20"/>
          <w:lang w:eastAsia="zh-CN"/>
        </w:rPr>
        <w:t xml:space="preserve"> 0</w:t>
      </w:r>
      <w:r w:rsidRPr="005F4AE5">
        <w:rPr>
          <w:rFonts w:ascii="Courier New" w:eastAsiaTheme="minorEastAsia" w:hAnsi="Courier New" w:cs="Courier New"/>
          <w:noProof/>
          <w:color w:val="808080"/>
          <w:sz w:val="20"/>
          <w:lang w:eastAsia="zh-CN"/>
        </w:rPr>
        <w:t>)</w:t>
      </w:r>
    </w:p>
    <w:p w14:paraId="3ABF4879" w14:textId="7EB6D7A0" w:rsidR="00114FC7" w:rsidRDefault="00114FC7" w:rsidP="00114FC7">
      <w:pPr>
        <w:pStyle w:val="ListParagraph"/>
        <w:numPr>
          <w:ilvl w:val="0"/>
          <w:numId w:val="21"/>
        </w:numPr>
      </w:pPr>
      <w:r>
        <w:t xml:space="preserve">For each FOCALENTITY, get the </w:t>
      </w:r>
      <w:r w:rsidRPr="008248E5">
        <w:t>HIGHRISKCUSTOMER</w:t>
      </w:r>
      <w:r>
        <w:t xml:space="preserve"> flag (</w:t>
      </w:r>
      <w:r>
        <w:rPr>
          <w:rFonts w:ascii="Courier New" w:eastAsiaTheme="minorEastAsia" w:hAnsi="Courier New" w:cs="Courier New"/>
          <w:noProof/>
          <w:color w:val="FF00FF"/>
          <w:sz w:val="20"/>
          <w:lang w:eastAsia="zh-CN"/>
        </w:rPr>
        <w:t>MAX</w:t>
      </w:r>
      <w:r>
        <w:rPr>
          <w:rFonts w:ascii="Courier New" w:eastAsiaTheme="minorEastAsia" w:hAnsi="Courier New" w:cs="Courier New"/>
          <w:noProof/>
          <w:color w:val="808080"/>
          <w:sz w:val="20"/>
          <w:lang w:eastAsia="zh-CN"/>
        </w:rPr>
        <w:t>(</w:t>
      </w:r>
      <w:r>
        <w:rPr>
          <w:rFonts w:ascii="Courier New" w:eastAsiaTheme="minorEastAsia" w:hAnsi="Courier New" w:cs="Courier New"/>
          <w:noProof/>
          <w:color w:val="FF00FF"/>
          <w:sz w:val="20"/>
          <w:lang w:eastAsia="zh-CN"/>
        </w:rPr>
        <w:t>CAST</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HIGHRISKCUSTOMER </w:t>
      </w:r>
      <w:r>
        <w:rPr>
          <w:rFonts w:ascii="Courier New" w:eastAsiaTheme="minorEastAsia" w:hAnsi="Courier New" w:cs="Courier New"/>
          <w:noProof/>
          <w:color w:val="0000FF"/>
          <w:sz w:val="20"/>
          <w:lang w:eastAsia="zh-CN"/>
        </w:rPr>
        <w:t>AS</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0000FF"/>
          <w:sz w:val="20"/>
          <w:lang w:eastAsia="zh-CN"/>
        </w:rPr>
        <w:t>INT</w:t>
      </w:r>
      <w:r>
        <w:rPr>
          <w:rFonts w:ascii="Courier New" w:eastAsiaTheme="minorEastAsia" w:hAnsi="Courier New" w:cs="Courier New"/>
          <w:noProof/>
          <w:color w:val="808080"/>
          <w:sz w:val="20"/>
          <w:lang w:eastAsia="zh-CN"/>
        </w:rPr>
        <w:t>))</w:t>
      </w:r>
      <w:r>
        <w:t xml:space="preserve">), total number of </w:t>
      </w:r>
      <w:r w:rsidRPr="001B2AF9">
        <w:t>SHIP_FM_COUNTRY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HIGHRISKSHIPFMCOUNTRY</w:t>
      </w:r>
      <w:r>
        <w:rPr>
          <w:rFonts w:ascii="Courier New" w:eastAsiaTheme="minorEastAsia" w:hAnsi="Courier New" w:cs="Courier New"/>
          <w:noProof/>
          <w:color w:val="808080"/>
          <w:sz w:val="20"/>
          <w:lang w:eastAsia="zh-CN"/>
        </w:rPr>
        <w:t>)</w:t>
      </w:r>
      <w:r>
        <w:t xml:space="preserve">), </w:t>
      </w:r>
      <w:r w:rsidRPr="005B70AC">
        <w:t>COUNTRY_ORIG</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HIGHRISKORIGCOUNTRY</w:t>
      </w:r>
      <w:r>
        <w:rPr>
          <w:rFonts w:ascii="Courier New" w:eastAsiaTheme="minorEastAsia" w:hAnsi="Courier New" w:cs="Courier New"/>
          <w:noProof/>
          <w:color w:val="808080"/>
          <w:sz w:val="20"/>
          <w:lang w:eastAsia="zh-CN"/>
        </w:rPr>
        <w:t>)</w:t>
      </w:r>
      <w:r>
        <w:t>) and SHIP_TO</w:t>
      </w:r>
      <w:r w:rsidRPr="001B2AF9">
        <w:t>_COUNTRY</w:t>
      </w:r>
      <w:r>
        <w:t xml:space="preserve"> (</w:t>
      </w:r>
      <w:r>
        <w:rPr>
          <w:rFonts w:ascii="Courier New" w:eastAsiaTheme="minorEastAsia" w:hAnsi="Courier New" w:cs="Courier New"/>
          <w:noProof/>
          <w:color w:val="FF00FF"/>
          <w:sz w:val="20"/>
          <w:lang w:eastAsia="zh-CN"/>
        </w:rPr>
        <w:t>SUM</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HIGHRISKSHIPTOCOUNTRY</w:t>
      </w:r>
      <w:r>
        <w:rPr>
          <w:rFonts w:ascii="Courier New" w:eastAsiaTheme="minorEastAsia" w:hAnsi="Courier New" w:cs="Courier New"/>
          <w:noProof/>
          <w:color w:val="808080"/>
          <w:sz w:val="20"/>
          <w:lang w:eastAsia="zh-CN"/>
        </w:rPr>
        <w:t>)</w:t>
      </w:r>
      <w:r>
        <w:t xml:space="preserve">) from the </w:t>
      </w:r>
      <w:r w:rsidR="00DB3867">
        <w:t>#</w:t>
      </w:r>
      <w:r w:rsidRPr="005B216A">
        <w:t>CURRTRADEIN</w:t>
      </w:r>
      <w:r>
        <w:t>HR</w:t>
      </w:r>
      <w:r w:rsidRPr="005B216A">
        <w:t>GEO</w:t>
      </w:r>
      <w:r>
        <w:t xml:space="preserve"> table and insert the respective values into the table #TT1. This is accomplished using a group by function.</w:t>
      </w:r>
    </w:p>
    <w:p w14:paraId="574C0A9E" w14:textId="7F94E260" w:rsidR="00114FC7" w:rsidRDefault="00114FC7" w:rsidP="00114FC7">
      <w:pPr>
        <w:pStyle w:val="ListParagraph"/>
        <w:numPr>
          <w:ilvl w:val="0"/>
          <w:numId w:val="21"/>
        </w:numPr>
      </w:pPr>
      <w:r>
        <w:t xml:space="preserve">Create a new table </w:t>
      </w:r>
      <w:r w:rsidR="00DB3867">
        <w:t>#</w:t>
      </w:r>
      <w:r>
        <w:t>TRADEINHR</w:t>
      </w:r>
      <w:r w:rsidRPr="00F65ACD">
        <w:t>GEO_ALERTS</w:t>
      </w:r>
      <w:r>
        <w:t xml:space="preserve"> which has the same structure as </w:t>
      </w:r>
      <w:r w:rsidR="00DB3867">
        <w:t>#</w:t>
      </w:r>
      <w:r>
        <w:t>CURRTRADEINHR</w:t>
      </w:r>
      <w:r w:rsidRPr="005B216A">
        <w:t>GEO</w:t>
      </w:r>
      <w:r>
        <w:t xml:space="preserve"> except for an addition field </w:t>
      </w:r>
      <w:r w:rsidRPr="00F71D1C">
        <w:t>ALERTINGCONDTITION</w:t>
      </w:r>
      <w:r>
        <w:t>. This field will contain a value to indicate the exact conditions for which the FOCALENTITY was alerted.</w:t>
      </w:r>
    </w:p>
    <w:p w14:paraId="1B40463D" w14:textId="3BA4C0B8" w:rsidR="00114FC7" w:rsidRDefault="00114FC7" w:rsidP="00114FC7">
      <w:pPr>
        <w:pStyle w:val="ListParagraph"/>
        <w:numPr>
          <w:ilvl w:val="0"/>
          <w:numId w:val="21"/>
        </w:numPr>
      </w:pPr>
      <w:r>
        <w:t xml:space="preserve">All the transaction which breach the thresholds for high risk ship from country, high risk ship to country, origin country for a regular customer and </w:t>
      </w:r>
      <w:proofErr w:type="gramStart"/>
      <w:r>
        <w:t>high risk</w:t>
      </w:r>
      <w:proofErr w:type="gramEnd"/>
      <w:r>
        <w:t xml:space="preserve"> country (high risk ship from, ship to and origin) for a high risk customer are inserted into the table </w:t>
      </w:r>
      <w:r w:rsidR="00DB3867">
        <w:t>#</w:t>
      </w:r>
      <w:r>
        <w:t>TRADEINHR</w:t>
      </w:r>
      <w:r w:rsidRPr="00DD4E79">
        <w:t>GEO_ALERTS</w:t>
      </w:r>
      <w:r>
        <w:t xml:space="preserve">. </w:t>
      </w:r>
    </w:p>
    <w:p w14:paraId="0BD348C9" w14:textId="2F356488" w:rsidR="00114FC7" w:rsidRDefault="00114FC7" w:rsidP="00114FC7">
      <w:pPr>
        <w:pStyle w:val="ListParagraph"/>
        <w:numPr>
          <w:ilvl w:val="0"/>
          <w:numId w:val="21"/>
        </w:numPr>
      </w:pPr>
      <w:r>
        <w:t>Insert distinct FOCALENTITY and ALERTINGCOND</w:t>
      </w:r>
      <w:r w:rsidRPr="001316ED">
        <w:t>ITION</w:t>
      </w:r>
      <w:r>
        <w:t xml:space="preserve"> into a new table #TT2 from </w:t>
      </w:r>
      <w:r w:rsidR="00DB3867">
        <w:t>#</w:t>
      </w:r>
      <w:r>
        <w:t>TRADEINHR</w:t>
      </w:r>
      <w:r w:rsidRPr="00F00DE1">
        <w:t>GEO_ALERTS</w:t>
      </w:r>
      <w:r>
        <w:t xml:space="preserve">. </w:t>
      </w:r>
    </w:p>
    <w:p w14:paraId="439C0A75" w14:textId="77777777" w:rsidR="00114FC7" w:rsidRPr="009C0D87" w:rsidRDefault="00114FC7" w:rsidP="00114FC7">
      <w:pPr>
        <w:pStyle w:val="ListParagraph"/>
        <w:numPr>
          <w:ilvl w:val="0"/>
          <w:numId w:val="21"/>
        </w:numPr>
        <w:rPr>
          <w:szCs w:val="22"/>
        </w:rPr>
      </w:pPr>
      <w:r>
        <w:t>For each FOCALENTITY, get all the ALERTINGCOND</w:t>
      </w:r>
      <w:r w:rsidRPr="001316ED">
        <w:t>ITION</w:t>
      </w:r>
      <w:r>
        <w:t xml:space="preserve">s and insert </w:t>
      </w:r>
      <w:r w:rsidRPr="009C0D87">
        <w:rPr>
          <w:szCs w:val="22"/>
        </w:rPr>
        <w:t>these records into #TT3</w:t>
      </w:r>
    </w:p>
    <w:p w14:paraId="5449F043" w14:textId="3302F7CB" w:rsidR="00114FC7" w:rsidRPr="009C0D87" w:rsidRDefault="00114FC7" w:rsidP="009C0D87">
      <w:pPr>
        <w:pStyle w:val="CommentText"/>
        <w:rPr>
          <w:szCs w:val="22"/>
        </w:rPr>
      </w:pPr>
      <w:r w:rsidRPr="009C0D87">
        <w:rPr>
          <w:szCs w:val="22"/>
        </w:rPr>
        <w:t>For each focal entity in #TT3, get all the fields from #TT1 by joining on FOCALENTITY, and insert the records into a new table</w:t>
      </w:r>
      <w:r w:rsidR="005A3007">
        <w:rPr>
          <w:szCs w:val="22"/>
        </w:rPr>
        <w:t xml:space="preserve"> </w:t>
      </w:r>
      <w:r w:rsidR="009C0D87" w:rsidRPr="009C0D87">
        <w:rPr>
          <w:rFonts w:eastAsiaTheme="minorEastAsia"/>
          <w:color w:val="000000"/>
          <w:szCs w:val="22"/>
          <w:highlight w:val="white"/>
        </w:rPr>
        <w:t>CONSOLIDATED_ALERT</w:t>
      </w:r>
      <w:r w:rsidRPr="009C0D87">
        <w:rPr>
          <w:szCs w:val="22"/>
        </w:rPr>
        <w:t>. Also, cast all the fields as varchar while inserting them into the table.</w:t>
      </w:r>
    </w:p>
    <w:p w14:paraId="3393184D" w14:textId="7B206746" w:rsidR="00114FC7" w:rsidRDefault="00114FC7" w:rsidP="00114FC7">
      <w:pPr>
        <w:pStyle w:val="ListParagraph"/>
        <w:numPr>
          <w:ilvl w:val="0"/>
          <w:numId w:val="21"/>
        </w:numPr>
      </w:pPr>
      <w:r>
        <w:lastRenderedPageBreak/>
        <w:t xml:space="preserve">Insert all the fields from </w:t>
      </w:r>
      <w:r w:rsidR="00DB3867">
        <w:t>#</w:t>
      </w:r>
      <w:r>
        <w:t>TRADEINHR</w:t>
      </w:r>
      <w:r w:rsidRPr="00F00DE1">
        <w:t>GEO_ALERTS</w:t>
      </w:r>
      <w:r>
        <w:t xml:space="preserve"> into a new table </w:t>
      </w:r>
      <w:r w:rsidRPr="007E7639">
        <w:t>PBSA.DBO.</w:t>
      </w:r>
      <w:r w:rsidRPr="00172062">
        <w:t xml:space="preserve"> </w:t>
      </w:r>
      <w:r>
        <w:t>TRADEINHR</w:t>
      </w:r>
      <w:r w:rsidRPr="00FD07FD">
        <w:t>GEOALERTTRANSACTIONS</w:t>
      </w:r>
      <w:r>
        <w:t xml:space="preserve">. </w:t>
      </w:r>
    </w:p>
    <w:p w14:paraId="2D181345" w14:textId="77777777" w:rsidR="00114FC7" w:rsidRDefault="00114FC7" w:rsidP="00114FC7">
      <w:pPr>
        <w:pStyle w:val="ListParagraph"/>
        <w:numPr>
          <w:ilvl w:val="0"/>
          <w:numId w:val="21"/>
        </w:numPr>
      </w:pPr>
      <w:r>
        <w:t xml:space="preserve">Create a table </w:t>
      </w:r>
      <w:r w:rsidRPr="007E7639">
        <w:t>PBSA.DBO.</w:t>
      </w:r>
      <w:r w:rsidRPr="00004B7D">
        <w:t xml:space="preserve"> TRADEIN</w:t>
      </w:r>
      <w:r>
        <w:t>HR</w:t>
      </w:r>
      <w:r w:rsidRPr="00004B7D">
        <w:t xml:space="preserve">GEOMAPDATA </w:t>
      </w:r>
      <w:r>
        <w:t xml:space="preserve">and insert all the transactions belonging to all the alerted customers for the entire monitoring period (i.e. all transactions between @LOOKBACKSTART and @CURRPERIODEND) into it. Replace all the spaces in the fields which have them, with underscore ‘_’ </w:t>
      </w:r>
    </w:p>
    <w:p w14:paraId="2856E7F0" w14:textId="7E5F3F88" w:rsidR="00DF7F2F" w:rsidRDefault="00DF7F2F" w:rsidP="00DF7F2F">
      <w:pPr>
        <w:pStyle w:val="ListParagraph"/>
        <w:numPr>
          <w:ilvl w:val="0"/>
          <w:numId w:val="21"/>
        </w:numPr>
      </w:pPr>
      <w:r>
        <w:t xml:space="preserve">Insert the </w:t>
      </w:r>
      <w:proofErr w:type="spellStart"/>
      <w:r>
        <w:t>Focalentity</w:t>
      </w:r>
      <w:proofErr w:type="spellEnd"/>
      <w:r>
        <w:t>/Customer ID, Scenario, Alerting Condition, Customer Name, Alert Month, Run Month into the table ‘</w:t>
      </w:r>
      <w:r w:rsidRPr="00303A3E">
        <w:t>CONSOLIDATED</w:t>
      </w:r>
      <w:r w:rsidR="00AE38FD">
        <w:t>_</w:t>
      </w:r>
      <w:r w:rsidRPr="00303A3E">
        <w:t>ALERTS</w:t>
      </w:r>
      <w:r>
        <w:t>’ which maintains an archive of all the historical alerts</w:t>
      </w:r>
    </w:p>
    <w:p w14:paraId="6FAF04C5" w14:textId="469A078F" w:rsidR="00DF7F2F" w:rsidRDefault="00DF7F2F" w:rsidP="00D629AE">
      <w:pPr>
        <w:pStyle w:val="ListParagraph"/>
        <w:numPr>
          <w:ilvl w:val="0"/>
          <w:numId w:val="21"/>
        </w:numPr>
      </w:pPr>
      <w:r>
        <w:t>Insert all the transaction ID and other relevant fields into the table '</w:t>
      </w:r>
      <w:r w:rsidRPr="00BA4E6F">
        <w:t xml:space="preserve"> HISTORICALTRANSACTIONS</w:t>
      </w:r>
      <w:r>
        <w:t>’ which maintains an archive of all the historical transactions of alerted customers</w:t>
      </w:r>
    </w:p>
    <w:p w14:paraId="09731617" w14:textId="77777777" w:rsidR="00114FC7" w:rsidRDefault="00114FC7" w:rsidP="00276BBE"/>
    <w:p w14:paraId="1A56F7CA" w14:textId="77777777" w:rsidR="00276BBE" w:rsidRDefault="00276BBE" w:rsidP="00276BBE"/>
    <w:p w14:paraId="156CB848" w14:textId="77777777" w:rsidR="00276BBE" w:rsidRDefault="00276BBE" w:rsidP="00276BBE"/>
    <w:p w14:paraId="43FEF3E9" w14:textId="1F830E99" w:rsidR="00606C75" w:rsidRDefault="009F08CC" w:rsidP="005A3007">
      <w:pPr>
        <w:pStyle w:val="Heading2"/>
        <w:numPr>
          <w:ilvl w:val="0"/>
          <w:numId w:val="0"/>
        </w:numPr>
      </w:pPr>
      <w:r>
        <w:br w:type="page"/>
      </w:r>
    </w:p>
    <w:p w14:paraId="24D79714" w14:textId="77777777" w:rsidR="00606C75" w:rsidRDefault="00606C75" w:rsidP="008F552D">
      <w:pPr>
        <w:pStyle w:val="Heading2"/>
        <w:numPr>
          <w:ilvl w:val="2"/>
          <w:numId w:val="7"/>
        </w:numPr>
      </w:pPr>
      <w:r>
        <w:lastRenderedPageBreak/>
        <w:t>Foreign Debit Card Transactions</w:t>
      </w:r>
    </w:p>
    <w:p w14:paraId="7DCBA26B" w14:textId="0BD9506C" w:rsidR="00606C75" w:rsidRDefault="00937B61" w:rsidP="00606C75">
      <w:pPr>
        <w:rPr>
          <w:szCs w:val="22"/>
        </w:rPr>
      </w:pPr>
      <w:r>
        <w:rPr>
          <w:szCs w:val="22"/>
        </w:rPr>
        <w:t xml:space="preserve">Scenario Description: </w:t>
      </w:r>
      <w:r w:rsidR="00606C75" w:rsidRPr="002B6A5A">
        <w:rPr>
          <w:szCs w:val="22"/>
        </w:rPr>
        <w:t>This scenario</w:t>
      </w:r>
      <w:r w:rsidR="00606C75" w:rsidRPr="002B6A5A">
        <w:t xml:space="preserve"> </w:t>
      </w:r>
      <w:r w:rsidR="00606C75" w:rsidRPr="002B6A5A">
        <w:rPr>
          <w:szCs w:val="22"/>
        </w:rPr>
        <w:t xml:space="preserve">generates alerts for </w:t>
      </w:r>
      <w:r w:rsidR="00606C75" w:rsidRPr="005A0220">
        <w:rPr>
          <w:szCs w:val="22"/>
        </w:rPr>
        <w:t>US accounts with a change in foreign debit card activity</w:t>
      </w:r>
      <w:r w:rsidR="00606C75">
        <w:rPr>
          <w:szCs w:val="22"/>
        </w:rPr>
        <w:t>. The following alerting conditions must be satisfied for an alert to be generated during a given monitoring month. Transactions from</w:t>
      </w:r>
      <w:r w:rsidR="00606C75" w:rsidRPr="008C0B49">
        <w:rPr>
          <w:szCs w:val="22"/>
        </w:rPr>
        <w:t xml:space="preserve"> China are excluded from this scenario.</w:t>
      </w:r>
      <w:r w:rsidR="00606C75">
        <w:rPr>
          <w:szCs w:val="22"/>
        </w:rPr>
        <w:t xml:space="preserve"> </w:t>
      </w:r>
    </w:p>
    <w:p w14:paraId="0822E001" w14:textId="77777777" w:rsidR="00606C75" w:rsidRDefault="00606C75" w:rsidP="00606C75">
      <w:pPr>
        <w:rPr>
          <w:sz w:val="18"/>
          <w:szCs w:val="18"/>
        </w:rPr>
      </w:pPr>
      <w:r>
        <w:rPr>
          <w:noProof/>
          <w:lang w:eastAsia="zh-CN"/>
        </w:rPr>
        <w:drawing>
          <wp:inline distT="0" distB="0" distL="0" distR="0" wp14:anchorId="01E389B9" wp14:editId="11272433">
            <wp:extent cx="6217920" cy="7984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17920" cy="798499"/>
                    </a:xfrm>
                    <a:prstGeom prst="rect">
                      <a:avLst/>
                    </a:prstGeom>
                  </pic:spPr>
                </pic:pic>
              </a:graphicData>
            </a:graphic>
          </wp:inline>
        </w:drawing>
      </w:r>
    </w:p>
    <w:p w14:paraId="3CF846E1" w14:textId="77777777" w:rsidR="00606C75" w:rsidRPr="00E93B08" w:rsidRDefault="00606C75" w:rsidP="00606C75">
      <w:r w:rsidRPr="002B6A5A">
        <w:rPr>
          <w:szCs w:val="22"/>
        </w:rPr>
        <w:t>The logical flow of the procedure implemented to monitor t</w:t>
      </w:r>
      <w:r>
        <w:rPr>
          <w:szCs w:val="22"/>
        </w:rPr>
        <w:t xml:space="preserve">his scenario is explained below. </w:t>
      </w:r>
      <w:r>
        <w:t>In the stored procedure, the following parameters and tables are created to retrieve data and perform calculations in order to identify accounts that should be alerted.</w:t>
      </w:r>
    </w:p>
    <w:p w14:paraId="1BC3E847" w14:textId="77777777" w:rsidR="00606C75" w:rsidRPr="005A0220" w:rsidRDefault="00606C75" w:rsidP="00606C75">
      <w:pPr>
        <w:pStyle w:val="ListParagraph"/>
        <w:numPr>
          <w:ilvl w:val="0"/>
          <w:numId w:val="32"/>
        </w:numPr>
        <w:rPr>
          <w:b/>
          <w:szCs w:val="22"/>
        </w:rPr>
      </w:pPr>
      <w:r w:rsidRPr="005A0220">
        <w:rPr>
          <w:b/>
          <w:szCs w:val="22"/>
        </w:rPr>
        <w:t>Input Parameters</w:t>
      </w:r>
    </w:p>
    <w:p w14:paraId="45B2AAA8" w14:textId="77777777" w:rsidR="00606C75" w:rsidRDefault="00606C75" w:rsidP="00606C75">
      <w:pPr>
        <w:pStyle w:val="ListParagraph"/>
        <w:numPr>
          <w:ilvl w:val="1"/>
          <w:numId w:val="32"/>
        </w:numPr>
      </w:pPr>
      <w:r w:rsidRPr="002B6A5A">
        <w:t>@</w:t>
      </w:r>
      <w:proofErr w:type="spellStart"/>
      <w:r w:rsidRPr="002B6A5A">
        <w:t>TxnDateStart</w:t>
      </w:r>
      <w:proofErr w:type="spellEnd"/>
      <w:r w:rsidRPr="002B6A5A">
        <w:t>: Start date of the current monitoring month</w:t>
      </w:r>
      <w:r w:rsidRPr="002B6A5A">
        <w:tab/>
      </w:r>
      <w:r w:rsidRPr="002B6A5A">
        <w:tab/>
      </w:r>
    </w:p>
    <w:p w14:paraId="7249D814" w14:textId="77777777" w:rsidR="00606C75" w:rsidRDefault="00606C75" w:rsidP="00606C75">
      <w:pPr>
        <w:pStyle w:val="ListParagraph"/>
        <w:numPr>
          <w:ilvl w:val="1"/>
          <w:numId w:val="32"/>
        </w:numPr>
      </w:pPr>
      <w:r w:rsidRPr="002B6A5A">
        <w:t>@</w:t>
      </w:r>
      <w:proofErr w:type="spellStart"/>
      <w:r w:rsidRPr="002B6A5A">
        <w:t>TxnDateEnd</w:t>
      </w:r>
      <w:proofErr w:type="spellEnd"/>
      <w:r w:rsidRPr="002B6A5A">
        <w:t>: End date of the current monitoring month</w:t>
      </w:r>
    </w:p>
    <w:p w14:paraId="15F36A6F" w14:textId="77777777" w:rsidR="00606C75" w:rsidRPr="002B6A5A" w:rsidRDefault="00606C75" w:rsidP="00606C75">
      <w:pPr>
        <w:pStyle w:val="ListParagraph"/>
        <w:numPr>
          <w:ilvl w:val="1"/>
          <w:numId w:val="32"/>
        </w:numPr>
      </w:pPr>
      <w:r>
        <w:rPr>
          <w:rFonts w:eastAsiaTheme="minorHAnsi"/>
          <w:noProof/>
          <w:szCs w:val="22"/>
        </w:rPr>
        <w:t>@MinForeignTxn</w:t>
      </w:r>
      <w:r w:rsidRPr="002B6A5A">
        <w:rPr>
          <w:szCs w:val="22"/>
        </w:rPr>
        <w:t xml:space="preserve">: Minimum </w:t>
      </w:r>
      <w:r>
        <w:rPr>
          <w:szCs w:val="22"/>
        </w:rPr>
        <w:t>Foreign Transaction Count</w:t>
      </w:r>
      <w:r w:rsidRPr="002B6A5A">
        <w:rPr>
          <w:szCs w:val="22"/>
        </w:rPr>
        <w:t xml:space="preserve"> threshold, which is </w:t>
      </w:r>
      <w:r>
        <w:rPr>
          <w:szCs w:val="22"/>
        </w:rPr>
        <w:t>1</w:t>
      </w:r>
      <w:r w:rsidRPr="00E36B80">
        <w:rPr>
          <w:rFonts w:eastAsiaTheme="minorHAnsi"/>
          <w:noProof/>
          <w:szCs w:val="22"/>
        </w:rPr>
        <w:tab/>
      </w:r>
    </w:p>
    <w:p w14:paraId="3646DED8" w14:textId="77777777" w:rsidR="00606C75" w:rsidRPr="002B6A5A" w:rsidRDefault="00606C75" w:rsidP="00606C75">
      <w:pPr>
        <w:pStyle w:val="ListParagraph"/>
        <w:numPr>
          <w:ilvl w:val="1"/>
          <w:numId w:val="32"/>
        </w:numPr>
      </w:pPr>
      <w:r>
        <w:rPr>
          <w:rFonts w:eastAsiaTheme="minorHAnsi"/>
          <w:noProof/>
          <w:szCs w:val="22"/>
        </w:rPr>
        <w:t>@MinForeignCtry</w:t>
      </w:r>
      <w:r>
        <w:rPr>
          <w:szCs w:val="22"/>
        </w:rPr>
        <w:t>: Minimum Foreign Country Count</w:t>
      </w:r>
      <w:r w:rsidRPr="002B6A5A">
        <w:rPr>
          <w:szCs w:val="22"/>
        </w:rPr>
        <w:t xml:space="preserve"> threshold, which is </w:t>
      </w:r>
      <w:r>
        <w:rPr>
          <w:szCs w:val="22"/>
        </w:rPr>
        <w:t>1</w:t>
      </w:r>
      <w:r>
        <w:rPr>
          <w:rFonts w:eastAsiaTheme="minorHAnsi"/>
          <w:noProof/>
          <w:szCs w:val="22"/>
        </w:rPr>
        <w:tab/>
      </w:r>
    </w:p>
    <w:p w14:paraId="57DFD8FD" w14:textId="77777777" w:rsidR="00606C75" w:rsidRPr="00FC38C1" w:rsidRDefault="00606C75" w:rsidP="00606C75">
      <w:r w:rsidRPr="00FC38C1">
        <w:t>Example of Parameter Values for Monitoring Month of July 2016:</w:t>
      </w:r>
    </w:p>
    <w:p w14:paraId="4194378E" w14:textId="77777777" w:rsidR="00606C75"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@TxnDateStart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'2016-07-01'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6E240DA9" w14:textId="77777777" w:rsidR="00606C75"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@TxnDateEnd</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DATETIME</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w:t>
      </w:r>
      <w:r>
        <w:rPr>
          <w:rFonts w:ascii="Courier New" w:eastAsiaTheme="minorEastAsia" w:hAnsi="Courier New" w:cs="Courier New"/>
          <w:noProof/>
          <w:color w:val="FF0000"/>
          <w:sz w:val="20"/>
          <w:lang w:eastAsia="zh-CN"/>
        </w:rPr>
        <w:t>'2016-07-31'</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p>
    <w:p w14:paraId="782D0CBE" w14:textId="77777777" w:rsidR="00606C75"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t>@MinForeignTxn</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1.0</w:t>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8000"/>
          <w:sz w:val="20"/>
          <w:lang w:eastAsia="zh-CN"/>
        </w:rPr>
        <w:t xml:space="preserve"> </w:t>
      </w:r>
    </w:p>
    <w:p w14:paraId="734EDB11" w14:textId="77777777" w:rsidR="00606C75" w:rsidRDefault="00606C75" w:rsidP="00606C75">
      <w:pPr>
        <w:autoSpaceDE w:val="0"/>
        <w:autoSpaceDN w:val="0"/>
        <w:adjustRightInd w:val="0"/>
        <w:spacing w:after="0" w:line="240" w:lineRule="auto"/>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ab/>
        <w:t>@MinForeignCtry</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0000FF"/>
          <w:sz w:val="20"/>
          <w:lang w:eastAsia="zh-CN"/>
        </w:rPr>
        <w:t>INT</w:t>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sz w:val="20"/>
          <w:lang w:eastAsia="zh-CN"/>
        </w:rPr>
        <w:tab/>
      </w:r>
      <w:r>
        <w:rPr>
          <w:rFonts w:ascii="Courier New" w:eastAsiaTheme="minorEastAsia" w:hAnsi="Courier New" w:cs="Courier New"/>
          <w:noProof/>
          <w:color w:val="808080"/>
          <w:sz w:val="20"/>
          <w:lang w:eastAsia="zh-CN"/>
        </w:rPr>
        <w:t>=</w:t>
      </w:r>
      <w:r>
        <w:rPr>
          <w:rFonts w:ascii="Courier New" w:eastAsiaTheme="minorEastAsia" w:hAnsi="Courier New" w:cs="Courier New"/>
          <w:noProof/>
          <w:sz w:val="20"/>
          <w:lang w:eastAsia="zh-CN"/>
        </w:rPr>
        <w:t xml:space="preserve"> 1.0</w:t>
      </w:r>
    </w:p>
    <w:p w14:paraId="333719BB" w14:textId="77777777" w:rsidR="00606C75" w:rsidRPr="005A0220" w:rsidRDefault="00606C75" w:rsidP="00606C75">
      <w:pPr>
        <w:autoSpaceDE w:val="0"/>
        <w:autoSpaceDN w:val="0"/>
        <w:adjustRightInd w:val="0"/>
        <w:spacing w:after="0" w:line="240" w:lineRule="auto"/>
        <w:rPr>
          <w:rFonts w:ascii="Courier New" w:eastAsiaTheme="minorEastAsia" w:hAnsi="Courier New" w:cs="Courier New"/>
          <w:noProof/>
          <w:color w:val="008000"/>
          <w:sz w:val="20"/>
          <w:lang w:eastAsia="zh-CN"/>
        </w:rPr>
      </w:pPr>
      <w:r>
        <w:rPr>
          <w:rFonts w:ascii="Courier New" w:eastAsiaTheme="minorEastAsia" w:hAnsi="Courier New" w:cs="Courier New"/>
          <w:noProof/>
          <w:sz w:val="20"/>
          <w:lang w:eastAsia="zh-CN"/>
        </w:rPr>
        <w:tab/>
      </w:r>
    </w:p>
    <w:p w14:paraId="63E2ECD4" w14:textId="77777777" w:rsidR="00606C75" w:rsidRDefault="00606C75" w:rsidP="00606C75">
      <w:r>
        <w:t>The values for @</w:t>
      </w:r>
      <w:proofErr w:type="spellStart"/>
      <w:r>
        <w:t>TxnDateStart</w:t>
      </w:r>
      <w:proofErr w:type="spellEnd"/>
      <w:r>
        <w:t xml:space="preserve"> and @</w:t>
      </w:r>
      <w:proofErr w:type="spellStart"/>
      <w:r>
        <w:t>TxnDateEnd</w:t>
      </w:r>
      <w:proofErr w:type="spellEnd"/>
      <w:r>
        <w:t xml:space="preserve"> need to be updated during stored procedure execution or changed within the procedure itself to reflect the updated dates when the scenario is run each month.</w:t>
      </w:r>
    </w:p>
    <w:p w14:paraId="13A46F50" w14:textId="77777777" w:rsidR="00606C75" w:rsidRPr="003B2F92" w:rsidRDefault="00606C75" w:rsidP="00606C75">
      <w:pPr>
        <w:pStyle w:val="ListParagraph"/>
        <w:numPr>
          <w:ilvl w:val="0"/>
          <w:numId w:val="32"/>
        </w:numPr>
        <w:rPr>
          <w:szCs w:val="22"/>
        </w:rPr>
      </w:pPr>
      <w:r>
        <w:rPr>
          <w:rFonts w:eastAsiaTheme="minorEastAsia"/>
          <w:b/>
          <w:noProof/>
          <w:szCs w:val="22"/>
          <w:lang w:eastAsia="zh-CN"/>
        </w:rPr>
        <w:t>#ForeignDebit</w:t>
      </w:r>
      <w:r w:rsidRPr="00A83138">
        <w:rPr>
          <w:rFonts w:eastAsiaTheme="minorEastAsia"/>
          <w:b/>
          <w:noProof/>
          <w:szCs w:val="22"/>
          <w:lang w:eastAsia="zh-CN"/>
        </w:rPr>
        <w:t>_Tran Table</w:t>
      </w:r>
      <w:r>
        <w:rPr>
          <w:rFonts w:eastAsiaTheme="minorEastAsia"/>
          <w:noProof/>
          <w:szCs w:val="22"/>
          <w:lang w:eastAsia="zh-CN"/>
        </w:rPr>
        <w:t>: This temporary table is used to store all the relevant transactions for this scenario by pulling t</w:t>
      </w:r>
      <w:r>
        <w:rPr>
          <w:szCs w:val="22"/>
        </w:rPr>
        <w:t xml:space="preserve">he following data fields. These data fields are retrieved from the Vantiv data imported into the </w:t>
      </w:r>
      <w:proofErr w:type="spellStart"/>
      <w:r>
        <w:rPr>
          <w:szCs w:val="22"/>
        </w:rPr>
        <w:t>Debit_Transactions</w:t>
      </w:r>
      <w:proofErr w:type="spellEnd"/>
      <w:r>
        <w:rPr>
          <w:szCs w:val="22"/>
        </w:rPr>
        <w:t xml:space="preserve"> table, as well as the </w:t>
      </w:r>
      <w:proofErr w:type="spellStart"/>
      <w:r>
        <w:rPr>
          <w:szCs w:val="22"/>
        </w:rPr>
        <w:t>AccountOwner</w:t>
      </w:r>
      <w:proofErr w:type="spellEnd"/>
      <w:r>
        <w:rPr>
          <w:szCs w:val="22"/>
        </w:rPr>
        <w:t xml:space="preserve"> and Customer tables in Prime. These are the relevant data fields for the scenario that calculations in other tables are based on.</w:t>
      </w:r>
    </w:p>
    <w:tbl>
      <w:tblPr>
        <w:tblStyle w:val="TableGrid"/>
        <w:tblW w:w="0" w:type="auto"/>
        <w:jc w:val="center"/>
        <w:tblLook w:val="04A0" w:firstRow="1" w:lastRow="0" w:firstColumn="1" w:lastColumn="0" w:noHBand="0" w:noVBand="1"/>
      </w:tblPr>
      <w:tblGrid>
        <w:gridCol w:w="3510"/>
        <w:gridCol w:w="4608"/>
      </w:tblGrid>
      <w:tr w:rsidR="00606C75" w14:paraId="4A40A13B" w14:textId="77777777" w:rsidTr="00A92D79">
        <w:trPr>
          <w:cnfStyle w:val="100000000000" w:firstRow="1" w:lastRow="0" w:firstColumn="0" w:lastColumn="0" w:oddVBand="0" w:evenVBand="0" w:oddHBand="0" w:evenHBand="0" w:firstRowFirstColumn="0" w:firstRowLastColumn="0" w:lastRowFirstColumn="0" w:lastRowLastColumn="0"/>
          <w:jc w:val="center"/>
        </w:trPr>
        <w:tc>
          <w:tcPr>
            <w:tcW w:w="3510" w:type="dxa"/>
            <w:vAlign w:val="center"/>
          </w:tcPr>
          <w:p w14:paraId="264F11ED" w14:textId="77777777" w:rsidR="00606C75" w:rsidRDefault="00606C75" w:rsidP="00A92D79">
            <w:pPr>
              <w:spacing w:before="80" w:after="80" w:line="240" w:lineRule="auto"/>
            </w:pPr>
            <w:r w:rsidRPr="00E93B08">
              <w:rPr>
                <w:rFonts w:eastAsiaTheme="minorEastAsia"/>
                <w:noProof/>
                <w:szCs w:val="22"/>
              </w:rPr>
              <w:t>#</w:t>
            </w:r>
            <w:r w:rsidRPr="00E93B08">
              <w:rPr>
                <w:rFonts w:eastAsiaTheme="minorEastAsia"/>
                <w:caps w:val="0"/>
                <w:noProof/>
                <w:szCs w:val="22"/>
              </w:rPr>
              <w:t>Excessive</w:t>
            </w:r>
            <w:r>
              <w:rPr>
                <w:rFonts w:eastAsiaTheme="minorEastAsia"/>
                <w:caps w:val="0"/>
                <w:noProof/>
                <w:szCs w:val="22"/>
              </w:rPr>
              <w:t>W</w:t>
            </w:r>
            <w:r w:rsidRPr="00E93B08">
              <w:rPr>
                <w:rFonts w:eastAsiaTheme="minorEastAsia"/>
                <w:caps w:val="0"/>
                <w:noProof/>
                <w:szCs w:val="22"/>
              </w:rPr>
              <w:t>ithdrawals_Tran</w:t>
            </w:r>
          </w:p>
        </w:tc>
        <w:tc>
          <w:tcPr>
            <w:tcW w:w="4608" w:type="dxa"/>
            <w:vAlign w:val="center"/>
          </w:tcPr>
          <w:p w14:paraId="426F7DF9" w14:textId="77777777" w:rsidR="00606C75" w:rsidRDefault="00606C75" w:rsidP="00A92D79">
            <w:pPr>
              <w:spacing w:before="80" w:after="80" w:line="240" w:lineRule="auto"/>
            </w:pPr>
            <w:r>
              <w:rPr>
                <w:caps w:val="0"/>
              </w:rPr>
              <w:t>Data Field Source</w:t>
            </w:r>
          </w:p>
        </w:tc>
      </w:tr>
      <w:tr w:rsidR="00606C75" w14:paraId="1999C1CD" w14:textId="77777777" w:rsidTr="00A92D79">
        <w:trPr>
          <w:jc w:val="center"/>
        </w:trPr>
        <w:tc>
          <w:tcPr>
            <w:tcW w:w="3510" w:type="dxa"/>
            <w:vAlign w:val="center"/>
          </w:tcPr>
          <w:p w14:paraId="2C76443A" w14:textId="77777777" w:rsidR="00606C75" w:rsidRDefault="00606C75" w:rsidP="00A92D79">
            <w:pPr>
              <w:spacing w:before="80" w:after="80" w:line="240" w:lineRule="auto"/>
            </w:pPr>
            <w:r>
              <w:t>ID</w:t>
            </w:r>
          </w:p>
        </w:tc>
        <w:tc>
          <w:tcPr>
            <w:tcW w:w="4608" w:type="dxa"/>
            <w:vAlign w:val="center"/>
          </w:tcPr>
          <w:p w14:paraId="50243F35" w14:textId="77777777" w:rsidR="00606C75" w:rsidRDefault="00606C75" w:rsidP="00A92D79">
            <w:pPr>
              <w:spacing w:before="80" w:after="80" w:line="240" w:lineRule="auto"/>
            </w:pPr>
            <w:r>
              <w:rPr>
                <w:caps w:val="0"/>
              </w:rPr>
              <w:t>Created as a unique ID identifier</w:t>
            </w:r>
          </w:p>
        </w:tc>
      </w:tr>
      <w:tr w:rsidR="00606C75" w14:paraId="675EC765" w14:textId="77777777" w:rsidTr="00A92D79">
        <w:trPr>
          <w:jc w:val="center"/>
        </w:trPr>
        <w:tc>
          <w:tcPr>
            <w:tcW w:w="3510" w:type="dxa"/>
            <w:vAlign w:val="center"/>
          </w:tcPr>
          <w:p w14:paraId="3AAC9E61" w14:textId="77777777" w:rsidR="00606C75" w:rsidRDefault="00606C75" w:rsidP="00A92D79">
            <w:pPr>
              <w:spacing w:before="80" w:after="80" w:line="240" w:lineRule="auto"/>
            </w:pPr>
            <w:r>
              <w:rPr>
                <w:caps w:val="0"/>
              </w:rPr>
              <w:t>Transaction Date</w:t>
            </w:r>
          </w:p>
        </w:tc>
        <w:tc>
          <w:tcPr>
            <w:tcW w:w="4608" w:type="dxa"/>
            <w:vAlign w:val="center"/>
          </w:tcPr>
          <w:p w14:paraId="0B44BEF7" w14:textId="77777777" w:rsidR="00606C75" w:rsidRDefault="00606C75" w:rsidP="00A92D79">
            <w:pPr>
              <w:spacing w:before="80" w:after="80" w:line="240" w:lineRule="auto"/>
            </w:pPr>
            <w:proofErr w:type="spellStart"/>
            <w:r>
              <w:rPr>
                <w:caps w:val="0"/>
              </w:rPr>
              <w:t>Debit_Transactions</w:t>
            </w:r>
            <w:proofErr w:type="spellEnd"/>
          </w:p>
        </w:tc>
      </w:tr>
      <w:tr w:rsidR="00606C75" w14:paraId="0E11F137" w14:textId="77777777" w:rsidTr="00A92D79">
        <w:trPr>
          <w:jc w:val="center"/>
        </w:trPr>
        <w:tc>
          <w:tcPr>
            <w:tcW w:w="3510" w:type="dxa"/>
            <w:vAlign w:val="center"/>
          </w:tcPr>
          <w:p w14:paraId="3A145A57" w14:textId="77777777" w:rsidR="00606C75" w:rsidRDefault="00606C75" w:rsidP="00A92D79">
            <w:pPr>
              <w:spacing w:before="80" w:after="80" w:line="240" w:lineRule="auto"/>
            </w:pPr>
            <w:r>
              <w:rPr>
                <w:caps w:val="0"/>
              </w:rPr>
              <w:t>Terminal Country</w:t>
            </w:r>
          </w:p>
        </w:tc>
        <w:tc>
          <w:tcPr>
            <w:tcW w:w="4608" w:type="dxa"/>
            <w:vAlign w:val="center"/>
          </w:tcPr>
          <w:p w14:paraId="39DA7D9E" w14:textId="77777777" w:rsidR="00606C75" w:rsidRDefault="00606C75" w:rsidP="00A92D79">
            <w:pPr>
              <w:spacing w:before="80" w:after="80" w:line="240" w:lineRule="auto"/>
            </w:pPr>
            <w:proofErr w:type="spellStart"/>
            <w:r>
              <w:rPr>
                <w:caps w:val="0"/>
              </w:rPr>
              <w:t>Debit_Transactions</w:t>
            </w:r>
            <w:proofErr w:type="spellEnd"/>
          </w:p>
        </w:tc>
      </w:tr>
      <w:tr w:rsidR="00606C75" w14:paraId="295DA76E" w14:textId="77777777" w:rsidTr="00A92D79">
        <w:trPr>
          <w:jc w:val="center"/>
        </w:trPr>
        <w:tc>
          <w:tcPr>
            <w:tcW w:w="3510" w:type="dxa"/>
            <w:vAlign w:val="center"/>
          </w:tcPr>
          <w:p w14:paraId="615F8426" w14:textId="77777777" w:rsidR="00606C75" w:rsidRDefault="00606C75" w:rsidP="00A92D79">
            <w:pPr>
              <w:spacing w:before="80" w:after="80" w:line="240" w:lineRule="auto"/>
              <w:rPr>
                <w:caps w:val="0"/>
              </w:rPr>
            </w:pPr>
            <w:r>
              <w:rPr>
                <w:caps w:val="0"/>
              </w:rPr>
              <w:t>Transaction Type</w:t>
            </w:r>
          </w:p>
        </w:tc>
        <w:tc>
          <w:tcPr>
            <w:tcW w:w="4608" w:type="dxa"/>
            <w:vAlign w:val="center"/>
          </w:tcPr>
          <w:p w14:paraId="285D9659" w14:textId="77777777" w:rsidR="00606C75" w:rsidRDefault="00606C75" w:rsidP="00A92D79">
            <w:pPr>
              <w:spacing w:before="80" w:after="80" w:line="240" w:lineRule="auto"/>
            </w:pPr>
            <w:proofErr w:type="spellStart"/>
            <w:r>
              <w:rPr>
                <w:caps w:val="0"/>
              </w:rPr>
              <w:t>Debit_Transactions</w:t>
            </w:r>
            <w:proofErr w:type="spellEnd"/>
          </w:p>
        </w:tc>
      </w:tr>
      <w:tr w:rsidR="00606C75" w14:paraId="4A83D036" w14:textId="77777777" w:rsidTr="00A92D79">
        <w:trPr>
          <w:jc w:val="center"/>
        </w:trPr>
        <w:tc>
          <w:tcPr>
            <w:tcW w:w="3510" w:type="dxa"/>
            <w:vAlign w:val="center"/>
          </w:tcPr>
          <w:p w14:paraId="08ECEB4D" w14:textId="77777777" w:rsidR="00606C75" w:rsidRDefault="00606C75" w:rsidP="00A92D79">
            <w:pPr>
              <w:spacing w:before="80" w:after="80" w:line="240" w:lineRule="auto"/>
            </w:pPr>
            <w:r>
              <w:rPr>
                <w:caps w:val="0"/>
              </w:rPr>
              <w:t>Transaction Amount</w:t>
            </w:r>
          </w:p>
        </w:tc>
        <w:tc>
          <w:tcPr>
            <w:tcW w:w="4608" w:type="dxa"/>
            <w:vAlign w:val="center"/>
          </w:tcPr>
          <w:p w14:paraId="040B8F44" w14:textId="77777777" w:rsidR="00606C75" w:rsidRDefault="00606C75" w:rsidP="00A92D79">
            <w:pPr>
              <w:spacing w:before="80" w:after="80" w:line="240" w:lineRule="auto"/>
            </w:pPr>
            <w:proofErr w:type="spellStart"/>
            <w:r>
              <w:rPr>
                <w:caps w:val="0"/>
              </w:rPr>
              <w:t>Debit_Transactions</w:t>
            </w:r>
            <w:proofErr w:type="spellEnd"/>
          </w:p>
        </w:tc>
      </w:tr>
      <w:tr w:rsidR="00606C75" w14:paraId="1B0D3CA5" w14:textId="77777777" w:rsidTr="00A92D79">
        <w:trPr>
          <w:jc w:val="center"/>
        </w:trPr>
        <w:tc>
          <w:tcPr>
            <w:tcW w:w="3510" w:type="dxa"/>
            <w:vAlign w:val="center"/>
          </w:tcPr>
          <w:p w14:paraId="3DD77D69" w14:textId="77777777" w:rsidR="00606C75" w:rsidRDefault="00606C75" w:rsidP="00A92D79">
            <w:pPr>
              <w:spacing w:before="80" w:after="80" w:line="240" w:lineRule="auto"/>
            </w:pPr>
            <w:r>
              <w:rPr>
                <w:caps w:val="0"/>
              </w:rPr>
              <w:t>Transaction Status</w:t>
            </w:r>
          </w:p>
        </w:tc>
        <w:tc>
          <w:tcPr>
            <w:tcW w:w="4608" w:type="dxa"/>
            <w:vAlign w:val="center"/>
          </w:tcPr>
          <w:p w14:paraId="0EF2FE2A" w14:textId="77777777" w:rsidR="00606C75" w:rsidRDefault="00606C75" w:rsidP="00A92D79">
            <w:pPr>
              <w:spacing w:before="80" w:after="80" w:line="240" w:lineRule="auto"/>
            </w:pPr>
            <w:proofErr w:type="spellStart"/>
            <w:r>
              <w:rPr>
                <w:caps w:val="0"/>
              </w:rPr>
              <w:t>Debit_Transactions</w:t>
            </w:r>
            <w:proofErr w:type="spellEnd"/>
          </w:p>
        </w:tc>
      </w:tr>
      <w:tr w:rsidR="00606C75" w14:paraId="4DE49D5F" w14:textId="77777777" w:rsidTr="00A92D79">
        <w:trPr>
          <w:jc w:val="center"/>
        </w:trPr>
        <w:tc>
          <w:tcPr>
            <w:tcW w:w="3510" w:type="dxa"/>
            <w:vAlign w:val="center"/>
          </w:tcPr>
          <w:p w14:paraId="65DC3FEF" w14:textId="77777777" w:rsidR="00606C75" w:rsidRDefault="00606C75" w:rsidP="00A92D79">
            <w:pPr>
              <w:spacing w:before="80" w:after="80" w:line="240" w:lineRule="auto"/>
            </w:pPr>
            <w:r>
              <w:rPr>
                <w:caps w:val="0"/>
              </w:rPr>
              <w:lastRenderedPageBreak/>
              <w:t>From Account Number</w:t>
            </w:r>
          </w:p>
        </w:tc>
        <w:tc>
          <w:tcPr>
            <w:tcW w:w="4608" w:type="dxa"/>
            <w:vAlign w:val="center"/>
          </w:tcPr>
          <w:p w14:paraId="4D8DA44B" w14:textId="77777777" w:rsidR="00606C75" w:rsidRDefault="00606C75" w:rsidP="00A92D79">
            <w:pPr>
              <w:spacing w:before="80" w:after="80" w:line="240" w:lineRule="auto"/>
            </w:pPr>
            <w:proofErr w:type="spellStart"/>
            <w:r>
              <w:rPr>
                <w:caps w:val="0"/>
              </w:rPr>
              <w:t>Debit_Transactions</w:t>
            </w:r>
            <w:proofErr w:type="spellEnd"/>
            <w:r>
              <w:rPr>
                <w:caps w:val="0"/>
              </w:rPr>
              <w:t>; ‘0’ is added before each account number for standardization with Prime</w:t>
            </w:r>
          </w:p>
        </w:tc>
      </w:tr>
      <w:tr w:rsidR="00606C75" w14:paraId="30E26DED" w14:textId="77777777" w:rsidTr="00A92D79">
        <w:trPr>
          <w:jc w:val="center"/>
        </w:trPr>
        <w:tc>
          <w:tcPr>
            <w:tcW w:w="3510" w:type="dxa"/>
            <w:vAlign w:val="center"/>
          </w:tcPr>
          <w:p w14:paraId="56763454" w14:textId="77777777" w:rsidR="00606C75" w:rsidRDefault="00606C75" w:rsidP="00A92D79">
            <w:pPr>
              <w:spacing w:before="80" w:after="80" w:line="240" w:lineRule="auto"/>
            </w:pPr>
            <w:r>
              <w:rPr>
                <w:caps w:val="0"/>
              </w:rPr>
              <w:t>Customer ID</w:t>
            </w:r>
          </w:p>
        </w:tc>
        <w:tc>
          <w:tcPr>
            <w:tcW w:w="4608" w:type="dxa"/>
            <w:vAlign w:val="center"/>
          </w:tcPr>
          <w:p w14:paraId="0FC26D29" w14:textId="77777777" w:rsidR="00606C75" w:rsidRDefault="00606C75" w:rsidP="00A92D79">
            <w:pPr>
              <w:spacing w:before="80" w:after="80" w:line="240" w:lineRule="auto"/>
            </w:pPr>
            <w:proofErr w:type="spellStart"/>
            <w:r>
              <w:rPr>
                <w:caps w:val="0"/>
              </w:rPr>
              <w:t>AccountOwner</w:t>
            </w:r>
            <w:proofErr w:type="spellEnd"/>
          </w:p>
        </w:tc>
      </w:tr>
      <w:tr w:rsidR="00606C75" w14:paraId="00C24135" w14:textId="77777777" w:rsidTr="00A92D79">
        <w:trPr>
          <w:jc w:val="center"/>
        </w:trPr>
        <w:tc>
          <w:tcPr>
            <w:tcW w:w="3510" w:type="dxa"/>
            <w:vAlign w:val="center"/>
          </w:tcPr>
          <w:p w14:paraId="799FE121" w14:textId="77777777" w:rsidR="00606C75" w:rsidRDefault="00606C75" w:rsidP="00A92D79">
            <w:pPr>
              <w:spacing w:before="80" w:after="80" w:line="240" w:lineRule="auto"/>
            </w:pPr>
            <w:r>
              <w:rPr>
                <w:caps w:val="0"/>
              </w:rPr>
              <w:t>Customer Name</w:t>
            </w:r>
          </w:p>
        </w:tc>
        <w:tc>
          <w:tcPr>
            <w:tcW w:w="4608" w:type="dxa"/>
            <w:vAlign w:val="center"/>
          </w:tcPr>
          <w:p w14:paraId="058CAC7F" w14:textId="77777777" w:rsidR="00606C75" w:rsidRDefault="00606C75" w:rsidP="00A92D79">
            <w:pPr>
              <w:spacing w:before="80" w:after="80" w:line="240" w:lineRule="auto"/>
            </w:pPr>
            <w:r>
              <w:rPr>
                <w:caps w:val="0"/>
              </w:rPr>
              <w:t>Customer</w:t>
            </w:r>
          </w:p>
        </w:tc>
      </w:tr>
      <w:tr w:rsidR="00606C75" w14:paraId="6DFA1F15" w14:textId="77777777" w:rsidTr="00A92D79">
        <w:trPr>
          <w:jc w:val="center"/>
        </w:trPr>
        <w:tc>
          <w:tcPr>
            <w:tcW w:w="3510" w:type="dxa"/>
            <w:vAlign w:val="center"/>
          </w:tcPr>
          <w:p w14:paraId="374C4327" w14:textId="77777777" w:rsidR="00606C75" w:rsidRDefault="00606C75" w:rsidP="00A92D79">
            <w:pPr>
              <w:spacing w:before="80" w:after="80" w:line="240" w:lineRule="auto"/>
            </w:pPr>
            <w:r>
              <w:rPr>
                <w:caps w:val="0"/>
              </w:rPr>
              <w:t>Relationship</w:t>
            </w:r>
          </w:p>
        </w:tc>
        <w:tc>
          <w:tcPr>
            <w:tcW w:w="4608" w:type="dxa"/>
            <w:vAlign w:val="center"/>
          </w:tcPr>
          <w:p w14:paraId="03B91227" w14:textId="77777777" w:rsidR="00606C75" w:rsidRDefault="00606C75" w:rsidP="00A92D79">
            <w:pPr>
              <w:spacing w:before="80" w:after="80" w:line="240" w:lineRule="auto"/>
            </w:pPr>
            <w:proofErr w:type="spellStart"/>
            <w:r>
              <w:rPr>
                <w:caps w:val="0"/>
              </w:rPr>
              <w:t>AccountOwner</w:t>
            </w:r>
            <w:proofErr w:type="spellEnd"/>
          </w:p>
        </w:tc>
      </w:tr>
      <w:tr w:rsidR="00606C75" w14:paraId="0F870960" w14:textId="77777777" w:rsidTr="00A92D79">
        <w:trPr>
          <w:jc w:val="center"/>
        </w:trPr>
        <w:tc>
          <w:tcPr>
            <w:tcW w:w="3510" w:type="dxa"/>
            <w:vAlign w:val="center"/>
          </w:tcPr>
          <w:p w14:paraId="2F875C52" w14:textId="77777777" w:rsidR="00606C75" w:rsidRDefault="00606C75" w:rsidP="00A92D79">
            <w:pPr>
              <w:spacing w:before="80" w:after="80" w:line="240" w:lineRule="auto"/>
            </w:pPr>
            <w:r>
              <w:rPr>
                <w:caps w:val="0"/>
              </w:rPr>
              <w:t>Customer Residence</w:t>
            </w:r>
          </w:p>
        </w:tc>
        <w:tc>
          <w:tcPr>
            <w:tcW w:w="4608" w:type="dxa"/>
            <w:vAlign w:val="center"/>
          </w:tcPr>
          <w:p w14:paraId="76ED7AA5" w14:textId="77777777" w:rsidR="00606C75" w:rsidRDefault="00606C75" w:rsidP="00A92D79">
            <w:pPr>
              <w:spacing w:before="80" w:after="80" w:line="240" w:lineRule="auto"/>
            </w:pPr>
            <w:r>
              <w:rPr>
                <w:caps w:val="0"/>
              </w:rPr>
              <w:t>Customer</w:t>
            </w:r>
          </w:p>
        </w:tc>
      </w:tr>
    </w:tbl>
    <w:p w14:paraId="4A7F5DE6" w14:textId="77777777" w:rsidR="00606C75" w:rsidRPr="006677FD" w:rsidRDefault="00606C75" w:rsidP="00606C75">
      <w:pPr>
        <w:ind w:left="360"/>
        <w:rPr>
          <w:szCs w:val="22"/>
        </w:rPr>
      </w:pPr>
      <w:r>
        <w:br/>
      </w:r>
      <w:r w:rsidRPr="006677FD">
        <w:rPr>
          <w:rFonts w:eastAsiaTheme="minorEastAsia"/>
          <w:noProof/>
          <w:szCs w:val="22"/>
          <w:lang w:eastAsia="zh-CN"/>
        </w:rPr>
        <w:t xml:space="preserve">This table is used to store all authorized and completed ATM cash withdrawal transactions for US accounts for the current alert month. In order to select this data, the following filters </w:t>
      </w:r>
      <w:r>
        <w:rPr>
          <w:rFonts w:eastAsiaTheme="minorEastAsia"/>
          <w:noProof/>
          <w:szCs w:val="22"/>
          <w:lang w:eastAsia="zh-CN"/>
        </w:rPr>
        <w:t>are</w:t>
      </w:r>
      <w:r w:rsidRPr="006677FD">
        <w:rPr>
          <w:rFonts w:eastAsiaTheme="minorEastAsia"/>
          <w:noProof/>
          <w:szCs w:val="22"/>
          <w:lang w:eastAsia="zh-CN"/>
        </w:rPr>
        <w:t xml:space="preserve"> applied to retrieve the relevant data for this scenario:</w:t>
      </w:r>
    </w:p>
    <w:p w14:paraId="134218F9" w14:textId="77777777" w:rsidR="00606C75" w:rsidRPr="002F19AB" w:rsidRDefault="00606C75" w:rsidP="002A2CFC">
      <w:pPr>
        <w:pStyle w:val="ListParagraph"/>
        <w:numPr>
          <w:ilvl w:val="1"/>
          <w:numId w:val="35"/>
        </w:numPr>
        <w:rPr>
          <w:szCs w:val="22"/>
        </w:rPr>
      </w:pPr>
      <w:r w:rsidRPr="002F19AB">
        <w:rPr>
          <w:rFonts w:eastAsiaTheme="minorEastAsia"/>
          <w:noProof/>
          <w:szCs w:val="22"/>
          <w:lang w:eastAsia="zh-CN"/>
        </w:rPr>
        <w:t>Transaction Date is in current monitoring month (between @TxnDateStart and @TxnDateEnd)</w:t>
      </w:r>
    </w:p>
    <w:p w14:paraId="69C4C8D1" w14:textId="77777777" w:rsidR="00606C75" w:rsidRPr="00786CC3" w:rsidRDefault="00606C75" w:rsidP="002A2CFC">
      <w:pPr>
        <w:pStyle w:val="ListParagraph"/>
        <w:numPr>
          <w:ilvl w:val="1"/>
          <w:numId w:val="35"/>
        </w:numPr>
        <w:rPr>
          <w:szCs w:val="22"/>
        </w:rPr>
      </w:pPr>
      <w:r>
        <w:rPr>
          <w:rFonts w:eastAsiaTheme="minorEastAsia"/>
          <w:noProof/>
          <w:szCs w:val="22"/>
          <w:lang w:eastAsia="zh-CN"/>
        </w:rPr>
        <w:t>Transactio Type = Cash Withdrawal</w:t>
      </w:r>
    </w:p>
    <w:p w14:paraId="3D58FB41" w14:textId="77777777" w:rsidR="00606C75" w:rsidRPr="00786CC3" w:rsidRDefault="00606C75" w:rsidP="002A2CFC">
      <w:pPr>
        <w:pStyle w:val="ListParagraph"/>
        <w:numPr>
          <w:ilvl w:val="1"/>
          <w:numId w:val="35"/>
        </w:numPr>
        <w:rPr>
          <w:szCs w:val="22"/>
        </w:rPr>
      </w:pPr>
      <w:r>
        <w:rPr>
          <w:rFonts w:eastAsiaTheme="minorEastAsia"/>
          <w:noProof/>
          <w:szCs w:val="22"/>
          <w:lang w:eastAsia="zh-CN"/>
        </w:rPr>
        <w:t>Transaction Status = Authorized and Completed</w:t>
      </w:r>
    </w:p>
    <w:p w14:paraId="19ABB3B9" w14:textId="77777777" w:rsidR="00606C75" w:rsidRPr="006677FD" w:rsidRDefault="00606C75" w:rsidP="002A2CFC">
      <w:pPr>
        <w:pStyle w:val="ListParagraph"/>
        <w:numPr>
          <w:ilvl w:val="1"/>
          <w:numId w:val="35"/>
        </w:numPr>
        <w:rPr>
          <w:szCs w:val="22"/>
        </w:rPr>
      </w:pPr>
      <w:r>
        <w:rPr>
          <w:rFonts w:eastAsiaTheme="minorEastAsia"/>
          <w:noProof/>
          <w:szCs w:val="22"/>
          <w:lang w:eastAsia="zh-CN"/>
        </w:rPr>
        <w:t>Customer’s Country of Residence = US</w:t>
      </w:r>
    </w:p>
    <w:p w14:paraId="6B1A8224" w14:textId="77777777" w:rsidR="00606C75" w:rsidRPr="008C7AC7" w:rsidRDefault="00606C75" w:rsidP="00606C75">
      <w:pPr>
        <w:pStyle w:val="ListParagraph"/>
        <w:numPr>
          <w:ilvl w:val="0"/>
          <w:numId w:val="32"/>
        </w:numPr>
        <w:rPr>
          <w:szCs w:val="22"/>
        </w:rPr>
      </w:pPr>
      <w:r>
        <w:rPr>
          <w:b/>
          <w:szCs w:val="22"/>
        </w:rPr>
        <w:t>#</w:t>
      </w:r>
      <w:proofErr w:type="spellStart"/>
      <w:r>
        <w:rPr>
          <w:b/>
          <w:szCs w:val="22"/>
        </w:rPr>
        <w:t>ForeignDebit_Foreign</w:t>
      </w:r>
      <w:r w:rsidRPr="00A83138">
        <w:rPr>
          <w:b/>
          <w:szCs w:val="22"/>
        </w:rPr>
        <w:t>Tran</w:t>
      </w:r>
      <w:proofErr w:type="spellEnd"/>
      <w:r w:rsidRPr="00A83138">
        <w:rPr>
          <w:b/>
          <w:szCs w:val="22"/>
        </w:rPr>
        <w:t xml:space="preserve"> Table</w:t>
      </w:r>
      <w:r>
        <w:rPr>
          <w:szCs w:val="22"/>
        </w:rPr>
        <w:t xml:space="preserve">: This temporary table is used </w:t>
      </w:r>
      <w:r>
        <w:rPr>
          <w:rFonts w:eastAsiaTheme="minorEastAsia"/>
          <w:noProof/>
          <w:szCs w:val="22"/>
          <w:lang w:eastAsia="zh-CN"/>
        </w:rPr>
        <w:t xml:space="preserve">to store all same transactions from #ForeignDebit_Tran, but also includes a Foreign Country flag that takes on the value of 1 if the transaction occurs in any country other than the United States and China, and the value of 0 otherwise. </w:t>
      </w:r>
    </w:p>
    <w:p w14:paraId="72FF9949" w14:textId="77777777" w:rsidR="00606C75" w:rsidRDefault="00606C75" w:rsidP="00606C75">
      <w:pPr>
        <w:pStyle w:val="ListParagraph"/>
        <w:numPr>
          <w:ilvl w:val="0"/>
          <w:numId w:val="32"/>
        </w:numPr>
        <w:rPr>
          <w:szCs w:val="22"/>
        </w:rPr>
      </w:pPr>
      <w:r w:rsidRPr="008C7AC7">
        <w:rPr>
          <w:b/>
          <w:szCs w:val="22"/>
        </w:rPr>
        <w:t>#</w:t>
      </w:r>
      <w:proofErr w:type="spellStart"/>
      <w:r>
        <w:rPr>
          <w:b/>
          <w:szCs w:val="22"/>
        </w:rPr>
        <w:t>ForeignDebit_Acct</w:t>
      </w:r>
      <w:proofErr w:type="spellEnd"/>
      <w:r w:rsidRPr="00A83138">
        <w:rPr>
          <w:b/>
          <w:szCs w:val="22"/>
        </w:rPr>
        <w:t xml:space="preserve"> Table</w:t>
      </w:r>
      <w:r>
        <w:rPr>
          <w:szCs w:val="22"/>
        </w:rPr>
        <w:t>: This temporary table is used to calculate the Foreign Transaction Count and Foreign Country Count for each account during the alert month. It uses the transaction data in #</w:t>
      </w:r>
      <w:proofErr w:type="spellStart"/>
      <w:r>
        <w:rPr>
          <w:szCs w:val="22"/>
        </w:rPr>
        <w:t>ForeignDebit_ForeignTran</w:t>
      </w:r>
      <w:proofErr w:type="spellEnd"/>
      <w:r>
        <w:rPr>
          <w:szCs w:val="22"/>
        </w:rPr>
        <w:t xml:space="preserve"> to calculate the number of foreign transactions and distinct foreign countries of withdrawals for each account.</w:t>
      </w:r>
    </w:p>
    <w:p w14:paraId="52A86940" w14:textId="77777777" w:rsidR="00606C75" w:rsidRDefault="00606C75" w:rsidP="00606C75">
      <w:pPr>
        <w:pStyle w:val="ListParagraph"/>
        <w:numPr>
          <w:ilvl w:val="0"/>
          <w:numId w:val="32"/>
        </w:numPr>
        <w:rPr>
          <w:szCs w:val="22"/>
        </w:rPr>
      </w:pPr>
      <w:r>
        <w:rPr>
          <w:b/>
          <w:szCs w:val="22"/>
        </w:rPr>
        <w:t xml:space="preserve">#ForeignDebit_Acct2 </w:t>
      </w:r>
      <w:r w:rsidRPr="00A83138">
        <w:rPr>
          <w:b/>
          <w:szCs w:val="22"/>
        </w:rPr>
        <w:t>Table</w:t>
      </w:r>
      <w:r>
        <w:rPr>
          <w:szCs w:val="22"/>
        </w:rPr>
        <w:t xml:space="preserve">: This table is used to calculate Alert Flag, as well as display account data and calculations from previous tables for each account. </w:t>
      </w:r>
      <w:r w:rsidRPr="00E42F79">
        <w:rPr>
          <w:szCs w:val="22"/>
        </w:rPr>
        <w:t>Alert Flag has a value of 1 when the account satisfie</w:t>
      </w:r>
      <w:r>
        <w:rPr>
          <w:szCs w:val="22"/>
        </w:rPr>
        <w:t>s</w:t>
      </w:r>
      <w:r w:rsidRPr="00E42F79">
        <w:rPr>
          <w:szCs w:val="22"/>
        </w:rPr>
        <w:t xml:space="preserve"> e</w:t>
      </w:r>
      <w:r>
        <w:rPr>
          <w:szCs w:val="22"/>
        </w:rPr>
        <w:t>ither of the two</w:t>
      </w:r>
      <w:r w:rsidRPr="00E42F79">
        <w:rPr>
          <w:szCs w:val="22"/>
        </w:rPr>
        <w:t xml:space="preserve"> alerting conditions, and has a value of 0 when </w:t>
      </w:r>
      <w:r>
        <w:rPr>
          <w:szCs w:val="22"/>
        </w:rPr>
        <w:t>both alerting conditions are</w:t>
      </w:r>
      <w:r w:rsidRPr="00E42F79">
        <w:rPr>
          <w:szCs w:val="22"/>
        </w:rPr>
        <w:t xml:space="preserve"> not satisfied. This table uses </w:t>
      </w:r>
      <w:r>
        <w:rPr>
          <w:szCs w:val="22"/>
        </w:rPr>
        <w:t xml:space="preserve">data and </w:t>
      </w:r>
      <w:r w:rsidRPr="00E42F79">
        <w:rPr>
          <w:szCs w:val="22"/>
        </w:rPr>
        <w:t>calculations from</w:t>
      </w:r>
      <w:r>
        <w:rPr>
          <w:szCs w:val="22"/>
        </w:rPr>
        <w:t xml:space="preserve"> #</w:t>
      </w:r>
      <w:proofErr w:type="spellStart"/>
      <w:r>
        <w:rPr>
          <w:szCs w:val="22"/>
        </w:rPr>
        <w:t>ForeignDebit_Acct</w:t>
      </w:r>
      <w:proofErr w:type="spellEnd"/>
      <w:r>
        <w:rPr>
          <w:szCs w:val="22"/>
        </w:rPr>
        <w:t xml:space="preserve"> and #</w:t>
      </w:r>
      <w:proofErr w:type="spellStart"/>
      <w:r>
        <w:rPr>
          <w:szCs w:val="22"/>
        </w:rPr>
        <w:t>ForeignDebit_Tran</w:t>
      </w:r>
      <w:proofErr w:type="spellEnd"/>
      <w:r>
        <w:rPr>
          <w:szCs w:val="22"/>
        </w:rPr>
        <w:t>.</w:t>
      </w:r>
    </w:p>
    <w:p w14:paraId="21DA8D1A" w14:textId="77777777" w:rsidR="00606C75" w:rsidRPr="00445153" w:rsidRDefault="00606C75" w:rsidP="00606C75">
      <w:pPr>
        <w:pStyle w:val="ListParagraph"/>
        <w:numPr>
          <w:ilvl w:val="0"/>
          <w:numId w:val="32"/>
        </w:numPr>
        <w:rPr>
          <w:szCs w:val="22"/>
        </w:rPr>
      </w:pPr>
      <w:proofErr w:type="spellStart"/>
      <w:r w:rsidRPr="00445153">
        <w:rPr>
          <w:b/>
          <w:szCs w:val="22"/>
        </w:rPr>
        <w:t>ForeignDebit_Alert</w:t>
      </w:r>
      <w:proofErr w:type="spellEnd"/>
      <w:r w:rsidRPr="00445153">
        <w:rPr>
          <w:b/>
          <w:szCs w:val="22"/>
        </w:rPr>
        <w:t xml:space="preserve"> Table</w:t>
      </w:r>
      <w:r w:rsidRPr="00445153">
        <w:rPr>
          <w:szCs w:val="22"/>
        </w:rPr>
        <w:t xml:space="preserve">: This table is used to </w:t>
      </w:r>
      <w:r>
        <w:rPr>
          <w:szCs w:val="22"/>
        </w:rPr>
        <w:t>display data and calculations for alerted accounts. It has the same data fields as #ForeignDebit_Acct2, but only includes information for alerted accounts.</w:t>
      </w:r>
    </w:p>
    <w:p w14:paraId="5863D18C" w14:textId="77777777" w:rsidR="00606C75" w:rsidRPr="00E42F79" w:rsidRDefault="00606C75" w:rsidP="00606C75">
      <w:pPr>
        <w:pStyle w:val="ListParagraph"/>
        <w:numPr>
          <w:ilvl w:val="0"/>
          <w:numId w:val="32"/>
        </w:numPr>
        <w:rPr>
          <w:szCs w:val="22"/>
        </w:rPr>
      </w:pPr>
      <w:proofErr w:type="spellStart"/>
      <w:r>
        <w:rPr>
          <w:b/>
          <w:szCs w:val="22"/>
        </w:rPr>
        <w:t>ForeignDebit</w:t>
      </w:r>
      <w:r w:rsidRPr="00E42F79">
        <w:rPr>
          <w:b/>
          <w:szCs w:val="22"/>
        </w:rPr>
        <w:t>_AlertedTxn</w:t>
      </w:r>
      <w:proofErr w:type="spellEnd"/>
      <w:r w:rsidRPr="00E42F79">
        <w:rPr>
          <w:b/>
          <w:szCs w:val="22"/>
        </w:rPr>
        <w:t xml:space="preserve"> Table</w:t>
      </w:r>
      <w:r w:rsidRPr="00E42F79">
        <w:rPr>
          <w:szCs w:val="22"/>
        </w:rPr>
        <w:t>: This table is used to store all transactions that triggered alerts for alerted accounts during the current alert month. It uses data and calculations from the #</w:t>
      </w:r>
      <w:proofErr w:type="spellStart"/>
      <w:r>
        <w:rPr>
          <w:szCs w:val="22"/>
        </w:rPr>
        <w:t>ForeignDebit_ForeignTran</w:t>
      </w:r>
      <w:proofErr w:type="spellEnd"/>
      <w:r>
        <w:rPr>
          <w:szCs w:val="22"/>
        </w:rPr>
        <w:t xml:space="preserve"> and </w:t>
      </w:r>
      <w:proofErr w:type="spellStart"/>
      <w:r>
        <w:rPr>
          <w:szCs w:val="22"/>
        </w:rPr>
        <w:t>ForeignDebit_Alert</w:t>
      </w:r>
      <w:proofErr w:type="spellEnd"/>
      <w:r>
        <w:rPr>
          <w:szCs w:val="22"/>
        </w:rPr>
        <w:t xml:space="preserve"> tables</w:t>
      </w:r>
      <w:r w:rsidRPr="00E42F79">
        <w:rPr>
          <w:szCs w:val="22"/>
        </w:rPr>
        <w:t xml:space="preserve"> to determine if a transaction satisfies any of the alerting conditions for an alerted account.</w:t>
      </w:r>
    </w:p>
    <w:p w14:paraId="41740D99" w14:textId="13FBB62F" w:rsidR="001E33AD" w:rsidRDefault="00606C75" w:rsidP="00E526B5">
      <w:pPr>
        <w:pStyle w:val="ListParagraph"/>
        <w:numPr>
          <w:ilvl w:val="0"/>
          <w:numId w:val="32"/>
        </w:numPr>
        <w:rPr>
          <w:szCs w:val="22"/>
        </w:rPr>
      </w:pPr>
      <w:r>
        <w:rPr>
          <w:b/>
          <w:szCs w:val="22"/>
        </w:rPr>
        <w:t>ForeignDebit</w:t>
      </w:r>
      <w:r w:rsidRPr="00E42F79">
        <w:rPr>
          <w:b/>
          <w:szCs w:val="22"/>
        </w:rPr>
        <w:t>_Alert</w:t>
      </w:r>
      <w:r>
        <w:rPr>
          <w:b/>
          <w:szCs w:val="22"/>
        </w:rPr>
        <w:t>1Year</w:t>
      </w:r>
      <w:r w:rsidRPr="00E42F79">
        <w:rPr>
          <w:b/>
          <w:szCs w:val="22"/>
        </w:rPr>
        <w:t>Txn Table</w:t>
      </w:r>
      <w:r>
        <w:rPr>
          <w:szCs w:val="22"/>
        </w:rPr>
        <w:t>: T</w:t>
      </w:r>
      <w:r w:rsidRPr="000742B5">
        <w:rPr>
          <w:szCs w:val="22"/>
        </w:rPr>
        <w:t>his</w:t>
      </w:r>
      <w:r>
        <w:rPr>
          <w:szCs w:val="22"/>
        </w:rPr>
        <w:t xml:space="preserve"> table is used to store all of the transactions for alerted accounts during the current alert month, as well as the past year. This table uses a similar query to the one for the #</w:t>
      </w:r>
      <w:proofErr w:type="spellStart"/>
      <w:r>
        <w:rPr>
          <w:szCs w:val="22"/>
        </w:rPr>
        <w:t>ForeignDebit_Tran</w:t>
      </w:r>
      <w:proofErr w:type="spellEnd"/>
      <w:r>
        <w:rPr>
          <w:szCs w:val="22"/>
        </w:rPr>
        <w:t xml:space="preserve"> table to retrieve all transactions dur</w:t>
      </w:r>
      <w:r w:rsidR="00E526B5">
        <w:rPr>
          <w:szCs w:val="22"/>
        </w:rPr>
        <w:t>ing 1 year for alerted accounts.</w:t>
      </w:r>
    </w:p>
    <w:p w14:paraId="3467593D" w14:textId="7D83A22B" w:rsidR="00FE61B7" w:rsidRDefault="00FE61B7" w:rsidP="00FE61B7">
      <w:pPr>
        <w:numPr>
          <w:ilvl w:val="0"/>
          <w:numId w:val="32"/>
        </w:numPr>
      </w:pPr>
      <w:proofErr w:type="spellStart"/>
      <w:r>
        <w:rPr>
          <w:b/>
        </w:rPr>
        <w:lastRenderedPageBreak/>
        <w:t>DebitCard_AlertArchive</w:t>
      </w:r>
      <w:proofErr w:type="spellEnd"/>
      <w:r>
        <w:rPr>
          <w:b/>
        </w:rPr>
        <w:t xml:space="preserve"> Table</w:t>
      </w:r>
      <w:r w:rsidRPr="00AF1097">
        <w:t>:</w:t>
      </w:r>
      <w:r>
        <w:t xml:space="preserve"> This table is used as an archive to store data for alerted accounts for both Debit Card Scenarios (Pattern of Excessive Withdrawals and Foreign Debit Card) each time the scenarios are run. This table uses the </w:t>
      </w:r>
      <w:proofErr w:type="spellStart"/>
      <w:r>
        <w:t>ForeignDebit_Alert</w:t>
      </w:r>
      <w:proofErr w:type="spellEnd"/>
      <w:r>
        <w:t xml:space="preserve"> table to retrieve alert data.</w:t>
      </w:r>
    </w:p>
    <w:p w14:paraId="6836B83F" w14:textId="22664DFE" w:rsidR="00FE61B7" w:rsidRPr="00D7736C" w:rsidRDefault="00FE61B7" w:rsidP="00D7736C">
      <w:pPr>
        <w:numPr>
          <w:ilvl w:val="0"/>
          <w:numId w:val="32"/>
        </w:numPr>
      </w:pPr>
      <w:proofErr w:type="spellStart"/>
      <w:r>
        <w:rPr>
          <w:b/>
        </w:rPr>
        <w:t>DebitCard_TranArchive</w:t>
      </w:r>
      <w:proofErr w:type="spellEnd"/>
      <w:r>
        <w:rPr>
          <w:b/>
        </w:rPr>
        <w:t xml:space="preserve"> Table</w:t>
      </w:r>
      <w:r w:rsidRPr="00AF1097">
        <w:t>:</w:t>
      </w:r>
      <w:r>
        <w:t xml:space="preserve"> This table is used as an archive to store transactions for alerted accounts for both Debit Card Scenarios (Pattern of Excessive Withdrawals and Foreign Debit Card) each time the scenarios are run. This table uses the ForeignDebit_Alert1YearTxn table to retrieve relevant transaction data for each alerted account.</w:t>
      </w:r>
      <w:bookmarkStart w:id="60" w:name="_Toc465065124"/>
      <w:bookmarkEnd w:id="60"/>
    </w:p>
    <w:sectPr w:rsidR="00FE61B7" w:rsidRPr="00D7736C" w:rsidSect="004E353D">
      <w:headerReference w:type="default" r:id="rId19"/>
      <w:footerReference w:type="default" r:id="rId20"/>
      <w:type w:val="nextColumn"/>
      <w:pgSz w:w="12240" w:h="15840" w:code="1"/>
      <w:pgMar w:top="1440" w:right="864" w:bottom="1440" w:left="864" w:header="720" w:footer="346"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I, ALLISON" w:date="2021-07-20T11:05:00Z" w:initials="LA">
    <w:p w14:paraId="1261BBD8" w14:textId="0758227A" w:rsidR="00BD1EAE" w:rsidRDefault="00BD1EAE">
      <w:pPr>
        <w:pStyle w:val="CommentText"/>
      </w:pPr>
      <w:r>
        <w:rPr>
          <w:rStyle w:val="CommentReference"/>
        </w:rPr>
        <w:annotationRef/>
      </w:r>
      <w:r>
        <w:t>No changes in parameter values</w:t>
      </w:r>
    </w:p>
  </w:comment>
  <w:comment w:id="58" w:author="LI, ALLISON" w:date="2021-07-20T14:34:00Z" w:initials="LA">
    <w:p w14:paraId="6B863141" w14:textId="77D57E61" w:rsidR="00BD1EAE" w:rsidRDefault="00BD1EAE">
      <w:pPr>
        <w:pStyle w:val="CommentText"/>
      </w:pPr>
      <w:r>
        <w:rPr>
          <w:rStyle w:val="CommentReference"/>
        </w:rPr>
        <w:annotationRef/>
      </w:r>
      <w:r>
        <w:t>Voyage # alert generation logic will be removed for optimization</w:t>
      </w:r>
    </w:p>
    <w:p w14:paraId="3392DBDA" w14:textId="77777777" w:rsidR="00BD1EAE" w:rsidRDefault="00BD1EAE">
      <w:pPr>
        <w:pStyle w:val="CommentText"/>
      </w:pPr>
    </w:p>
  </w:comment>
  <w:comment w:id="59" w:author="LI, ALLISON" w:date="2021-07-20T15:21:00Z" w:initials="LA">
    <w:p w14:paraId="12AF9253" w14:textId="2D50A6F6" w:rsidR="00BD1EAE" w:rsidRDefault="00BD1EAE">
      <w:pPr>
        <w:pStyle w:val="CommentText"/>
      </w:pPr>
      <w:r>
        <w:rPr>
          <w:rStyle w:val="CommentReference"/>
        </w:rPr>
        <w:annotationRef/>
      </w:r>
      <w:r>
        <w:t xml:space="preserve">Name -&gt; </w:t>
      </w:r>
      <w:r>
        <w:t>Trade_In HRGEO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61BBD8" w15:done="0"/>
  <w15:commentEx w15:paraId="3392DBDA" w15:done="0"/>
  <w15:commentEx w15:paraId="12AF9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61BBD8" w16cid:durableId="24B69BBB"/>
  <w16cid:commentId w16cid:paraId="3392DBDA" w16cid:durableId="24B69BBC"/>
  <w16cid:commentId w16cid:paraId="12AF9253" w16cid:durableId="24B69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00094" w14:textId="77777777" w:rsidR="00D87F07" w:rsidRDefault="00D87F07">
      <w:pPr>
        <w:pStyle w:val="Paragraph1"/>
      </w:pPr>
      <w:r>
        <w:separator/>
      </w:r>
    </w:p>
  </w:endnote>
  <w:endnote w:type="continuationSeparator" w:id="0">
    <w:p w14:paraId="15F792BB" w14:textId="77777777" w:rsidR="00D87F07" w:rsidRDefault="00D87F07">
      <w:pPr>
        <w:pStyle w:val="Paragraph1"/>
      </w:pPr>
      <w:r>
        <w:continuationSeparator/>
      </w:r>
    </w:p>
  </w:endnote>
  <w:endnote w:type="continuationNotice" w:id="1">
    <w:p w14:paraId="7C15BBF2" w14:textId="77777777" w:rsidR="00D87F07" w:rsidRDefault="00D87F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9E121F"/>
      </w:rPr>
      <w:id w:val="1987895110"/>
      <w:docPartObj>
        <w:docPartGallery w:val="Page Numbers (Bottom of Page)"/>
        <w:docPartUnique/>
      </w:docPartObj>
    </w:sdtPr>
    <w:sdtEndPr>
      <w:rPr>
        <w:b/>
        <w:noProof/>
      </w:rPr>
    </w:sdtEndPr>
    <w:sdtContent>
      <w:p w14:paraId="508CCEDD" w14:textId="6AB89269" w:rsidR="00BD1EAE" w:rsidRPr="005543A7" w:rsidRDefault="00BD1EAE">
        <w:pPr>
          <w:pStyle w:val="Footer"/>
          <w:jc w:val="center"/>
          <w:rPr>
            <w:b/>
            <w:color w:val="9E121F"/>
          </w:rPr>
        </w:pPr>
        <w:r w:rsidRPr="005543A7">
          <w:rPr>
            <w:b/>
            <w:color w:val="9E121F"/>
          </w:rPr>
          <w:fldChar w:fldCharType="begin"/>
        </w:r>
        <w:r w:rsidRPr="005543A7">
          <w:rPr>
            <w:b/>
            <w:color w:val="9E121F"/>
          </w:rPr>
          <w:instrText xml:space="preserve"> PAGE   \* MERGEFORMAT </w:instrText>
        </w:r>
        <w:r w:rsidRPr="005543A7">
          <w:rPr>
            <w:b/>
            <w:color w:val="9E121F"/>
          </w:rPr>
          <w:fldChar w:fldCharType="separate"/>
        </w:r>
        <w:r>
          <w:rPr>
            <w:b/>
            <w:noProof/>
            <w:color w:val="9E121F"/>
          </w:rPr>
          <w:t>44</w:t>
        </w:r>
        <w:r w:rsidRPr="005543A7">
          <w:rPr>
            <w:b/>
            <w:noProof/>
            <w:color w:val="9E121F"/>
          </w:rPr>
          <w:fldChar w:fldCharType="end"/>
        </w:r>
      </w:p>
    </w:sdtContent>
  </w:sdt>
  <w:p w14:paraId="508CCEDE" w14:textId="2A6EA05B" w:rsidR="00BD1EAE" w:rsidRPr="005543A7" w:rsidRDefault="00BD1EAE" w:rsidP="005543A7">
    <w:pPr>
      <w:pStyle w:val="Footer"/>
      <w:jc w:val="center"/>
      <w:rPr>
        <w:b/>
        <w:color w:val="9E121F"/>
      </w:rPr>
    </w:pPr>
    <w:r>
      <w:rPr>
        <w:b/>
        <w:color w:val="9E121F"/>
      </w:rPr>
      <w:t xml:space="preserve"> </w:t>
    </w:r>
    <w:r w:rsidRPr="005543A7">
      <w:rPr>
        <w:b/>
        <w:color w:val="9E121F"/>
      </w:rPr>
      <w:t>BOC Confidential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F543" w14:textId="77777777" w:rsidR="00D87F07" w:rsidRDefault="00D87F07">
      <w:pPr>
        <w:pStyle w:val="Paragraph1"/>
      </w:pPr>
      <w:r>
        <w:separator/>
      </w:r>
    </w:p>
  </w:footnote>
  <w:footnote w:type="continuationSeparator" w:id="0">
    <w:p w14:paraId="2534D6B8" w14:textId="77777777" w:rsidR="00D87F07" w:rsidRDefault="00D87F07">
      <w:pPr>
        <w:pStyle w:val="Paragraph1"/>
      </w:pPr>
      <w:r>
        <w:continuationSeparator/>
      </w:r>
    </w:p>
  </w:footnote>
  <w:footnote w:type="continuationNotice" w:id="1">
    <w:p w14:paraId="5758FB49" w14:textId="77777777" w:rsidR="00D87F07" w:rsidRDefault="00D87F07">
      <w:pPr>
        <w:spacing w:line="240" w:lineRule="auto"/>
      </w:pPr>
    </w:p>
  </w:footnote>
  <w:footnote w:id="2">
    <w:p w14:paraId="6BAA7216" w14:textId="77777777" w:rsidR="00BD1EAE" w:rsidRDefault="00BD1EAE" w:rsidP="002E51B0">
      <w:pPr>
        <w:pStyle w:val="FootnoteText"/>
      </w:pPr>
      <w:r>
        <w:rPr>
          <w:rStyle w:val="FootnoteReference"/>
        </w:rPr>
        <w:footnoteRef/>
      </w:r>
      <w:r>
        <w:t xml:space="preserve"> All the temporary tables are automatically deleted once the procedures execute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3A96E" w14:textId="316C0187" w:rsidR="00BD1EAE" w:rsidRDefault="00BD1EAE" w:rsidP="00FA4932">
    <w:pPr>
      <w:pStyle w:val="Header"/>
      <w:ind w:firstLine="2160"/>
      <w:rPr>
        <w:color w:val="9E121F"/>
        <w:sz w:val="28"/>
      </w:rPr>
    </w:pPr>
    <w:r>
      <w:rPr>
        <w:noProof/>
        <w:color w:val="9E121F"/>
        <w:sz w:val="28"/>
        <w:lang w:eastAsia="zh-CN"/>
      </w:rPr>
      <mc:AlternateContent>
        <mc:Choice Requires="wps">
          <w:drawing>
            <wp:anchor distT="4294967295" distB="4294967295" distL="114300" distR="114300" simplePos="0" relativeHeight="251659264" behindDoc="0" locked="0" layoutInCell="1" allowOverlap="1" wp14:anchorId="01B7C8AA" wp14:editId="0299E439">
              <wp:simplePos x="0" y="0"/>
              <wp:positionH relativeFrom="column">
                <wp:posOffset>-209550</wp:posOffset>
              </wp:positionH>
              <wp:positionV relativeFrom="paragraph">
                <wp:posOffset>295274</wp:posOffset>
              </wp:positionV>
              <wp:extent cx="73533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53300" cy="0"/>
                      </a:xfrm>
                      <a:prstGeom prst="line">
                        <a:avLst/>
                      </a:prstGeom>
                      <a:ln>
                        <a:solidFill>
                          <a:srgbClr val="A9415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D08C23"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3.25pt" to="5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" strokecolor="#a94152" strokeweight=".5pt">
              <v:stroke joinstyle="miter"/>
              <o:lock v:ext="edit" shapetype="f"/>
            </v:line>
          </w:pict>
        </mc:Fallback>
      </mc:AlternateContent>
    </w:r>
    <w:r>
      <w:rPr>
        <w:color w:val="9E121F"/>
        <w:sz w:val="28"/>
      </w:rPr>
      <w:t>Tactical Technical Specifications Document</w:t>
    </w:r>
  </w:p>
  <w:p w14:paraId="508CCEDC" w14:textId="38FBA5DF" w:rsidR="00BD1EAE" w:rsidRPr="005543A7" w:rsidRDefault="00BD1EAE" w:rsidP="00EE05DF">
    <w:pPr>
      <w:pStyle w:val="Header"/>
      <w:rPr>
        <w:color w:val="9E121F"/>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62056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E62A7B"/>
    <w:multiLevelType w:val="hybridMultilevel"/>
    <w:tmpl w:val="80D2A162"/>
    <w:lvl w:ilvl="0" w:tplc="9740E25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41CB6"/>
    <w:multiLevelType w:val="hybridMultilevel"/>
    <w:tmpl w:val="721E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57CC2"/>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D4E29"/>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066F9"/>
    <w:multiLevelType w:val="hybridMultilevel"/>
    <w:tmpl w:val="006C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F26C2"/>
    <w:multiLevelType w:val="hybridMultilevel"/>
    <w:tmpl w:val="58C630EC"/>
    <w:lvl w:ilvl="0" w:tplc="5790A56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C226C"/>
    <w:multiLevelType w:val="hybridMultilevel"/>
    <w:tmpl w:val="24727A98"/>
    <w:lvl w:ilvl="0" w:tplc="8196DCF4">
      <w:start w:val="4"/>
      <w:numFmt w:val="decimal"/>
      <w:lvlText w:val="%1."/>
      <w:lvlJc w:val="left"/>
      <w:pPr>
        <w:ind w:left="720" w:hanging="360"/>
      </w:pPr>
      <w:rPr>
        <w:rFonts w:ascii="Arial" w:hAnsi="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1279E"/>
    <w:multiLevelType w:val="hybridMultilevel"/>
    <w:tmpl w:val="DFECE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05694"/>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018B1"/>
    <w:multiLevelType w:val="singleLevel"/>
    <w:tmpl w:val="4DA64E02"/>
    <w:lvl w:ilvl="0">
      <w:start w:val="1"/>
      <w:numFmt w:val="bullet"/>
      <w:pStyle w:val="bullet1"/>
      <w:lvlText w:val=""/>
      <w:lvlJc w:val="left"/>
      <w:pPr>
        <w:tabs>
          <w:tab w:val="num" w:pos="360"/>
        </w:tabs>
        <w:ind w:left="360" w:hanging="360"/>
      </w:pPr>
      <w:rPr>
        <w:rFonts w:ascii="Symbol" w:hAnsi="Symbol" w:hint="default"/>
        <w:sz w:val="20"/>
      </w:rPr>
    </w:lvl>
  </w:abstractNum>
  <w:abstractNum w:abstractNumId="12" w15:restartNumberingAfterBreak="0">
    <w:nsid w:val="27453D0B"/>
    <w:multiLevelType w:val="hybridMultilevel"/>
    <w:tmpl w:val="BFB4E8FE"/>
    <w:lvl w:ilvl="0" w:tplc="1954F616">
      <w:start w:val="1"/>
      <w:numFmt w:val="bullet"/>
      <w:pStyle w:val="Bullet-Level1"/>
      <w:lvlText w:val=""/>
      <w:lvlJc w:val="left"/>
      <w:pPr>
        <w:tabs>
          <w:tab w:val="num" w:pos="1152"/>
        </w:tabs>
        <w:ind w:left="1152" w:hanging="360"/>
      </w:pPr>
      <w:rPr>
        <w:rFonts w:ascii="Wingdings" w:hAnsi="Wingdings" w:hint="default"/>
      </w:rPr>
    </w:lvl>
    <w:lvl w:ilvl="1" w:tplc="04090003">
      <w:start w:val="1"/>
      <w:numFmt w:val="bullet"/>
      <w:lvlText w:val=""/>
      <w:lvlJc w:val="left"/>
      <w:pPr>
        <w:tabs>
          <w:tab w:val="num" w:pos="1872"/>
        </w:tabs>
        <w:ind w:left="1872" w:hanging="360"/>
      </w:pPr>
      <w:rPr>
        <w:rFonts w:ascii="Wingdings" w:hAnsi="Wingdings" w:hint="default"/>
      </w:rPr>
    </w:lvl>
    <w:lvl w:ilvl="2" w:tplc="4D900706">
      <w:start w:val="1"/>
      <w:numFmt w:val="bullet"/>
      <w:lvlText w:val=""/>
      <w:lvlJc w:val="left"/>
      <w:pPr>
        <w:tabs>
          <w:tab w:val="num" w:pos="2592"/>
        </w:tabs>
        <w:ind w:left="2592" w:hanging="360"/>
      </w:pPr>
      <w:rPr>
        <w:rFonts w:ascii="Wingdings" w:hAnsi="Wingdings" w:hint="default"/>
        <w:color w:val="FF0000"/>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29137AB3"/>
    <w:multiLevelType w:val="hybridMultilevel"/>
    <w:tmpl w:val="51E2E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2316F"/>
    <w:multiLevelType w:val="hybridMultilevel"/>
    <w:tmpl w:val="CC4AD9FC"/>
    <w:lvl w:ilvl="0" w:tplc="72AE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5379A7"/>
    <w:multiLevelType w:val="hybridMultilevel"/>
    <w:tmpl w:val="67408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23B5A"/>
    <w:multiLevelType w:val="hybridMultilevel"/>
    <w:tmpl w:val="76D43E56"/>
    <w:lvl w:ilvl="0" w:tplc="0409000F">
      <w:start w:val="1"/>
      <w:numFmt w:val="decimal"/>
      <w:lvlText w:val="%1."/>
      <w:lvlJc w:val="left"/>
      <w:pPr>
        <w:ind w:left="720" w:hanging="360"/>
      </w:pPr>
    </w:lvl>
    <w:lvl w:ilvl="1" w:tplc="D4E2849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701B1"/>
    <w:multiLevelType w:val="hybridMultilevel"/>
    <w:tmpl w:val="DFECE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E0EB3"/>
    <w:multiLevelType w:val="hybridMultilevel"/>
    <w:tmpl w:val="203A9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53CFF"/>
    <w:multiLevelType w:val="hybridMultilevel"/>
    <w:tmpl w:val="925A24BA"/>
    <w:lvl w:ilvl="0" w:tplc="5790A56C">
      <w:start w:val="1"/>
      <w:numFmt w:val="decimal"/>
      <w:lvlText w:val="%1."/>
      <w:lvlJc w:val="left"/>
      <w:pPr>
        <w:ind w:left="720" w:hanging="360"/>
      </w:pPr>
      <w:rPr>
        <w:b w:val="0"/>
      </w:rPr>
    </w:lvl>
    <w:lvl w:ilvl="1" w:tplc="A0D6E12A">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F14B5"/>
    <w:multiLevelType w:val="hybridMultilevel"/>
    <w:tmpl w:val="C00E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0258D"/>
    <w:multiLevelType w:val="hybridMultilevel"/>
    <w:tmpl w:val="E64239C4"/>
    <w:lvl w:ilvl="0" w:tplc="04090001">
      <w:start w:val="1"/>
      <w:numFmt w:val="bullet"/>
      <w:pStyle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9363B"/>
    <w:multiLevelType w:val="hybridMultilevel"/>
    <w:tmpl w:val="DFECE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369FB"/>
    <w:multiLevelType w:val="hybridMultilevel"/>
    <w:tmpl w:val="9AE27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73E67"/>
    <w:multiLevelType w:val="hybridMultilevel"/>
    <w:tmpl w:val="59129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7647DF"/>
    <w:multiLevelType w:val="hybridMultilevel"/>
    <w:tmpl w:val="E9260658"/>
    <w:lvl w:ilvl="0" w:tplc="08D07C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9244A"/>
    <w:multiLevelType w:val="multilevel"/>
    <w:tmpl w:val="92928734"/>
    <w:lvl w:ilvl="0">
      <w:start w:val="3"/>
      <w:numFmt w:val="decimal"/>
      <w:pStyle w:val="Header1"/>
      <w:lvlText w:val="%1"/>
      <w:lvlJc w:val="left"/>
      <w:pPr>
        <w:tabs>
          <w:tab w:val="num" w:pos="1710"/>
        </w:tabs>
        <w:ind w:left="1710" w:hanging="360"/>
      </w:pPr>
      <w:rPr>
        <w:rFonts w:hint="default"/>
      </w:rPr>
    </w:lvl>
    <w:lvl w:ilvl="1">
      <w:start w:val="1"/>
      <w:numFmt w:val="decimal"/>
      <w:isLgl/>
      <w:lvlText w:val="%1.%2"/>
      <w:lvlJc w:val="left"/>
      <w:pPr>
        <w:tabs>
          <w:tab w:val="num" w:pos="2070"/>
        </w:tabs>
        <w:ind w:left="2070" w:hanging="720"/>
      </w:pPr>
      <w:rPr>
        <w:rFonts w:hint="default"/>
      </w:rPr>
    </w:lvl>
    <w:lvl w:ilvl="2">
      <w:start w:val="1"/>
      <w:numFmt w:val="decimal"/>
      <w:isLgl/>
      <w:lvlText w:val="%1.%2.%3"/>
      <w:lvlJc w:val="left"/>
      <w:pPr>
        <w:tabs>
          <w:tab w:val="num" w:pos="2070"/>
        </w:tabs>
        <w:ind w:left="2070" w:hanging="720"/>
      </w:pPr>
      <w:rPr>
        <w:rFonts w:hint="default"/>
      </w:rPr>
    </w:lvl>
    <w:lvl w:ilvl="3">
      <w:start w:val="1"/>
      <w:numFmt w:val="decimal"/>
      <w:isLgl/>
      <w:lvlText w:val="%1.%2.%3.%4"/>
      <w:lvlJc w:val="left"/>
      <w:pPr>
        <w:tabs>
          <w:tab w:val="num" w:pos="2430"/>
        </w:tabs>
        <w:ind w:left="2430" w:hanging="1080"/>
      </w:pPr>
      <w:rPr>
        <w:rFonts w:hint="default"/>
      </w:rPr>
    </w:lvl>
    <w:lvl w:ilvl="4">
      <w:start w:val="1"/>
      <w:numFmt w:val="decimal"/>
      <w:isLgl/>
      <w:lvlText w:val="%1.%2.%3.%4.%5"/>
      <w:lvlJc w:val="left"/>
      <w:pPr>
        <w:tabs>
          <w:tab w:val="num" w:pos="2430"/>
        </w:tabs>
        <w:ind w:left="2430" w:hanging="1080"/>
      </w:pPr>
      <w:rPr>
        <w:rFonts w:hint="default"/>
      </w:rPr>
    </w:lvl>
    <w:lvl w:ilvl="5">
      <w:start w:val="1"/>
      <w:numFmt w:val="decimal"/>
      <w:isLgl/>
      <w:lvlText w:val="%1.%2.%3.%4.%5.%6"/>
      <w:lvlJc w:val="left"/>
      <w:pPr>
        <w:tabs>
          <w:tab w:val="num" w:pos="2790"/>
        </w:tabs>
        <w:ind w:left="2790" w:hanging="1440"/>
      </w:pPr>
      <w:rPr>
        <w:rFonts w:hint="default"/>
      </w:rPr>
    </w:lvl>
    <w:lvl w:ilvl="6">
      <w:start w:val="1"/>
      <w:numFmt w:val="decimal"/>
      <w:isLgl/>
      <w:lvlText w:val="%1.%2.%3.%4.%5.%6.%7"/>
      <w:lvlJc w:val="left"/>
      <w:pPr>
        <w:tabs>
          <w:tab w:val="num" w:pos="3150"/>
        </w:tabs>
        <w:ind w:left="3150" w:hanging="1800"/>
      </w:pPr>
      <w:rPr>
        <w:rFonts w:hint="default"/>
      </w:rPr>
    </w:lvl>
    <w:lvl w:ilvl="7">
      <w:start w:val="1"/>
      <w:numFmt w:val="decimal"/>
      <w:isLgl/>
      <w:lvlText w:val="%1.%2.%3.%4.%5.%6.%7.%8"/>
      <w:lvlJc w:val="left"/>
      <w:pPr>
        <w:tabs>
          <w:tab w:val="num" w:pos="3150"/>
        </w:tabs>
        <w:ind w:left="3150" w:hanging="1800"/>
      </w:pPr>
      <w:rPr>
        <w:rFonts w:hint="default"/>
      </w:rPr>
    </w:lvl>
    <w:lvl w:ilvl="8">
      <w:start w:val="1"/>
      <w:numFmt w:val="decimal"/>
      <w:isLgl/>
      <w:lvlText w:val="%1.%2.%3.%4.%5.%6.%7.%8.%9"/>
      <w:lvlJc w:val="left"/>
      <w:pPr>
        <w:tabs>
          <w:tab w:val="num" w:pos="3510"/>
        </w:tabs>
        <w:ind w:left="3510" w:hanging="2160"/>
      </w:pPr>
      <w:rPr>
        <w:rFonts w:hint="default"/>
      </w:rPr>
    </w:lvl>
  </w:abstractNum>
  <w:abstractNum w:abstractNumId="27" w15:restartNumberingAfterBreak="0">
    <w:nsid w:val="69F059B1"/>
    <w:multiLevelType w:val="hybridMultilevel"/>
    <w:tmpl w:val="3D6CA636"/>
    <w:lvl w:ilvl="0" w:tplc="E76A4FC4">
      <w:start w:val="1"/>
      <w:numFmt w:val="bullet"/>
      <w:pStyle w:val="StyleStyleHeading1use16ptBlack"/>
      <w:lvlText w:val=""/>
      <w:lvlJc w:val="left"/>
      <w:pPr>
        <w:tabs>
          <w:tab w:val="num" w:pos="717"/>
        </w:tabs>
        <w:ind w:left="717" w:hanging="360"/>
      </w:pPr>
      <w:rPr>
        <w:rFonts w:ascii="Symbol" w:hAnsi="Symbol" w:hint="default"/>
        <w:color w:val="auto"/>
      </w:rPr>
    </w:lvl>
    <w:lvl w:ilvl="1" w:tplc="04090003">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6C287E0C"/>
    <w:multiLevelType w:val="hybridMultilevel"/>
    <w:tmpl w:val="50EA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43C36"/>
    <w:multiLevelType w:val="hybridMultilevel"/>
    <w:tmpl w:val="9808EDBE"/>
    <w:lvl w:ilvl="0" w:tplc="5790A56C">
      <w:start w:val="1"/>
      <w:numFmt w:val="decimal"/>
      <w:lvlText w:val="%1."/>
      <w:lvlJc w:val="left"/>
      <w:pPr>
        <w:ind w:left="720" w:hanging="360"/>
      </w:pPr>
      <w:rPr>
        <w:b w:val="0"/>
      </w:rPr>
    </w:lvl>
    <w:lvl w:ilvl="1" w:tplc="A0D6E12A">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34967"/>
    <w:multiLevelType w:val="hybridMultilevel"/>
    <w:tmpl w:val="6ED2C748"/>
    <w:lvl w:ilvl="0" w:tplc="D1D2FE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26323"/>
    <w:multiLevelType w:val="multilevel"/>
    <w:tmpl w:val="D7940742"/>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576" w:hanging="576"/>
      </w:pPr>
      <w:rPr>
        <w:rFonts w:hint="default"/>
        <w:sz w:val="24"/>
      </w:rPr>
    </w:lvl>
    <w:lvl w:ilvl="2">
      <w:start w:val="1"/>
      <w:numFmt w:val="decimal"/>
      <w:lvlText w:val="%1.%2.%3"/>
      <w:lvlJc w:val="left"/>
      <w:pPr>
        <w:ind w:left="1350" w:hanging="720"/>
      </w:pPr>
      <w:rPr>
        <w:rFonts w:hint="default"/>
        <w:sz w:val="22"/>
        <w:szCs w:val="22"/>
      </w:rPr>
    </w:lvl>
    <w:lvl w:ilvl="3">
      <w:start w:val="1"/>
      <w:numFmt w:val="bullet"/>
      <w:pStyle w:val="Heading4"/>
      <w:lvlText w:val=""/>
      <w:lvlJc w:val="left"/>
      <w:pPr>
        <w:ind w:left="864" w:hanging="864"/>
      </w:pPr>
      <w:rPr>
        <w:rFonts w:ascii="Symbol" w:hAnsi="Symbol"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EDE6553"/>
    <w:multiLevelType w:val="hybridMultilevel"/>
    <w:tmpl w:val="34F85CA4"/>
    <w:lvl w:ilvl="0" w:tplc="B10A6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2"/>
  </w:num>
  <w:num w:numId="3">
    <w:abstractNumId w:val="11"/>
  </w:num>
  <w:num w:numId="4">
    <w:abstractNumId w:val="27"/>
  </w:num>
  <w:num w:numId="5">
    <w:abstractNumId w:val="26"/>
  </w:num>
  <w:num w:numId="6">
    <w:abstractNumId w:val="0"/>
  </w:num>
  <w:num w:numId="7">
    <w:abstractNumId w:val="31"/>
  </w:num>
  <w:num w:numId="8">
    <w:abstractNumId w:val="32"/>
  </w:num>
  <w:num w:numId="9">
    <w:abstractNumId w:val="3"/>
  </w:num>
  <w:num w:numId="10">
    <w:abstractNumId w:val="28"/>
  </w:num>
  <w:num w:numId="11">
    <w:abstractNumId w:val="6"/>
  </w:num>
  <w:num w:numId="12">
    <w:abstractNumId w:val="14"/>
  </w:num>
  <w:num w:numId="13">
    <w:abstractNumId w:val="13"/>
  </w:num>
  <w:num w:numId="14">
    <w:abstractNumId w:val="15"/>
  </w:num>
  <w:num w:numId="15">
    <w:abstractNumId w:val="23"/>
  </w:num>
  <w:num w:numId="16">
    <w:abstractNumId w:val="29"/>
  </w:num>
  <w:num w:numId="17">
    <w:abstractNumId w:val="10"/>
  </w:num>
  <w:num w:numId="18">
    <w:abstractNumId w:val="9"/>
  </w:num>
  <w:num w:numId="19">
    <w:abstractNumId w:val="4"/>
  </w:num>
  <w:num w:numId="20">
    <w:abstractNumId w:val="16"/>
  </w:num>
  <w:num w:numId="21">
    <w:abstractNumId w:val="30"/>
  </w:num>
  <w:num w:numId="22">
    <w:abstractNumId w:val="22"/>
  </w:num>
  <w:num w:numId="23">
    <w:abstractNumId w:val="5"/>
  </w:num>
  <w:num w:numId="24">
    <w:abstractNumId w:val="17"/>
  </w:num>
  <w:num w:numId="25">
    <w:abstractNumId w:val="8"/>
  </w:num>
  <w:num w:numId="26">
    <w:abstractNumId w:val="18"/>
  </w:num>
  <w:num w:numId="27">
    <w:abstractNumId w:val="25"/>
  </w:num>
  <w:num w:numId="28">
    <w:abstractNumId w:val="31"/>
  </w:num>
  <w:num w:numId="29">
    <w:abstractNumId w:val="3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31"/>
  </w:num>
  <w:num w:numId="32">
    <w:abstractNumId w:val="2"/>
  </w:num>
  <w:num w:numId="33">
    <w:abstractNumId w:val="31"/>
  </w:num>
  <w:num w:numId="34">
    <w:abstractNumId w:val="31"/>
  </w:num>
  <w:num w:numId="35">
    <w:abstractNumId w:val="7"/>
  </w:num>
  <w:num w:numId="36">
    <w:abstractNumId w:val="24"/>
  </w:num>
  <w:num w:numId="37">
    <w:abstractNumId w:val="1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ALLISON">
    <w15:presenceInfo w15:providerId="AD" w15:userId="S-1-5-21-1159533814-2012846310-2450354984-11389"/>
  </w15:person>
  <w15:person w15:author="Guest-XIANG, WEI (LCD)">
    <w15:presenceInfo w15:providerId="AD" w15:userId="S-1-5-21-3234341916-1215226667-347398184-18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A9"/>
    <w:rsid w:val="000025BB"/>
    <w:rsid w:val="0000297F"/>
    <w:rsid w:val="00002E21"/>
    <w:rsid w:val="000035FD"/>
    <w:rsid w:val="000038E5"/>
    <w:rsid w:val="000042F4"/>
    <w:rsid w:val="00004BEA"/>
    <w:rsid w:val="00004D0C"/>
    <w:rsid w:val="00005612"/>
    <w:rsid w:val="000067CF"/>
    <w:rsid w:val="00007FB5"/>
    <w:rsid w:val="00011C16"/>
    <w:rsid w:val="00011C3A"/>
    <w:rsid w:val="000128BA"/>
    <w:rsid w:val="0001373C"/>
    <w:rsid w:val="000138EA"/>
    <w:rsid w:val="000139C7"/>
    <w:rsid w:val="00013B27"/>
    <w:rsid w:val="00013E2F"/>
    <w:rsid w:val="00014648"/>
    <w:rsid w:val="00014C08"/>
    <w:rsid w:val="00015044"/>
    <w:rsid w:val="00015D3B"/>
    <w:rsid w:val="0001685D"/>
    <w:rsid w:val="000174A1"/>
    <w:rsid w:val="000176E4"/>
    <w:rsid w:val="000207EE"/>
    <w:rsid w:val="00020E6C"/>
    <w:rsid w:val="00021308"/>
    <w:rsid w:val="000215F4"/>
    <w:rsid w:val="00023723"/>
    <w:rsid w:val="00023F22"/>
    <w:rsid w:val="00023F34"/>
    <w:rsid w:val="00024092"/>
    <w:rsid w:val="000243D0"/>
    <w:rsid w:val="00024A8A"/>
    <w:rsid w:val="00025611"/>
    <w:rsid w:val="00025786"/>
    <w:rsid w:val="00025DDD"/>
    <w:rsid w:val="00026047"/>
    <w:rsid w:val="000264AE"/>
    <w:rsid w:val="000265B2"/>
    <w:rsid w:val="00026B77"/>
    <w:rsid w:val="00026F49"/>
    <w:rsid w:val="00027859"/>
    <w:rsid w:val="00027D93"/>
    <w:rsid w:val="0003078C"/>
    <w:rsid w:val="00030F69"/>
    <w:rsid w:val="00031704"/>
    <w:rsid w:val="00031726"/>
    <w:rsid w:val="00031764"/>
    <w:rsid w:val="00031DB5"/>
    <w:rsid w:val="000325F7"/>
    <w:rsid w:val="00032903"/>
    <w:rsid w:val="00032AA2"/>
    <w:rsid w:val="00034254"/>
    <w:rsid w:val="00034DB6"/>
    <w:rsid w:val="0003562D"/>
    <w:rsid w:val="00035811"/>
    <w:rsid w:val="0003646B"/>
    <w:rsid w:val="00036706"/>
    <w:rsid w:val="00036C6D"/>
    <w:rsid w:val="00036F2B"/>
    <w:rsid w:val="00037143"/>
    <w:rsid w:val="00037222"/>
    <w:rsid w:val="000375F9"/>
    <w:rsid w:val="00037AD4"/>
    <w:rsid w:val="00040F74"/>
    <w:rsid w:val="0004139B"/>
    <w:rsid w:val="00041410"/>
    <w:rsid w:val="000414B8"/>
    <w:rsid w:val="0004194C"/>
    <w:rsid w:val="0004198E"/>
    <w:rsid w:val="000438B7"/>
    <w:rsid w:val="00044190"/>
    <w:rsid w:val="000444E8"/>
    <w:rsid w:val="000445FA"/>
    <w:rsid w:val="00044CD9"/>
    <w:rsid w:val="00044EEF"/>
    <w:rsid w:val="000451CA"/>
    <w:rsid w:val="00045ACE"/>
    <w:rsid w:val="0004620E"/>
    <w:rsid w:val="00047B5D"/>
    <w:rsid w:val="00047E44"/>
    <w:rsid w:val="00047F7F"/>
    <w:rsid w:val="00050371"/>
    <w:rsid w:val="000514F2"/>
    <w:rsid w:val="00051CB7"/>
    <w:rsid w:val="00052ECB"/>
    <w:rsid w:val="00052F5D"/>
    <w:rsid w:val="00053289"/>
    <w:rsid w:val="0005411B"/>
    <w:rsid w:val="00054971"/>
    <w:rsid w:val="00054AD3"/>
    <w:rsid w:val="00054BA6"/>
    <w:rsid w:val="00055235"/>
    <w:rsid w:val="0005534F"/>
    <w:rsid w:val="00056159"/>
    <w:rsid w:val="0005753E"/>
    <w:rsid w:val="00057C2B"/>
    <w:rsid w:val="00061158"/>
    <w:rsid w:val="00061321"/>
    <w:rsid w:val="00061694"/>
    <w:rsid w:val="00061CA9"/>
    <w:rsid w:val="00061D26"/>
    <w:rsid w:val="000638E4"/>
    <w:rsid w:val="000640E1"/>
    <w:rsid w:val="00064C19"/>
    <w:rsid w:val="000653F9"/>
    <w:rsid w:val="00065BE0"/>
    <w:rsid w:val="00065C3F"/>
    <w:rsid w:val="0006678C"/>
    <w:rsid w:val="00066A89"/>
    <w:rsid w:val="00066E59"/>
    <w:rsid w:val="000676BA"/>
    <w:rsid w:val="00070A87"/>
    <w:rsid w:val="00071F46"/>
    <w:rsid w:val="00072FA2"/>
    <w:rsid w:val="000733B5"/>
    <w:rsid w:val="000735BE"/>
    <w:rsid w:val="0007374C"/>
    <w:rsid w:val="00073FA0"/>
    <w:rsid w:val="000741CB"/>
    <w:rsid w:val="00074547"/>
    <w:rsid w:val="000748BD"/>
    <w:rsid w:val="0007498B"/>
    <w:rsid w:val="00074B73"/>
    <w:rsid w:val="00075157"/>
    <w:rsid w:val="0007585B"/>
    <w:rsid w:val="00075E88"/>
    <w:rsid w:val="00076268"/>
    <w:rsid w:val="00076C62"/>
    <w:rsid w:val="00077999"/>
    <w:rsid w:val="000804BC"/>
    <w:rsid w:val="00080731"/>
    <w:rsid w:val="000825E4"/>
    <w:rsid w:val="00082A01"/>
    <w:rsid w:val="00082DD3"/>
    <w:rsid w:val="0008379F"/>
    <w:rsid w:val="00083963"/>
    <w:rsid w:val="0008513D"/>
    <w:rsid w:val="00085347"/>
    <w:rsid w:val="00086055"/>
    <w:rsid w:val="00087FBB"/>
    <w:rsid w:val="000901B1"/>
    <w:rsid w:val="000904FE"/>
    <w:rsid w:val="00090FD2"/>
    <w:rsid w:val="00091BBB"/>
    <w:rsid w:val="00091D4A"/>
    <w:rsid w:val="00091FED"/>
    <w:rsid w:val="0009295C"/>
    <w:rsid w:val="00092D97"/>
    <w:rsid w:val="00092FE6"/>
    <w:rsid w:val="00093AF7"/>
    <w:rsid w:val="00093E33"/>
    <w:rsid w:val="00094777"/>
    <w:rsid w:val="00095234"/>
    <w:rsid w:val="000978F9"/>
    <w:rsid w:val="0009792A"/>
    <w:rsid w:val="00097978"/>
    <w:rsid w:val="00097AD0"/>
    <w:rsid w:val="000A0218"/>
    <w:rsid w:val="000A0689"/>
    <w:rsid w:val="000A0A0D"/>
    <w:rsid w:val="000A0D4D"/>
    <w:rsid w:val="000A16ED"/>
    <w:rsid w:val="000A280C"/>
    <w:rsid w:val="000A315D"/>
    <w:rsid w:val="000A32F9"/>
    <w:rsid w:val="000A33AE"/>
    <w:rsid w:val="000A36CB"/>
    <w:rsid w:val="000A3C26"/>
    <w:rsid w:val="000A43EA"/>
    <w:rsid w:val="000A4925"/>
    <w:rsid w:val="000A4E5E"/>
    <w:rsid w:val="000A5B48"/>
    <w:rsid w:val="000A630C"/>
    <w:rsid w:val="000A6701"/>
    <w:rsid w:val="000A73F0"/>
    <w:rsid w:val="000A7A6C"/>
    <w:rsid w:val="000A7A78"/>
    <w:rsid w:val="000B01CF"/>
    <w:rsid w:val="000B0371"/>
    <w:rsid w:val="000B06B4"/>
    <w:rsid w:val="000B080C"/>
    <w:rsid w:val="000B190D"/>
    <w:rsid w:val="000B1D0D"/>
    <w:rsid w:val="000B2179"/>
    <w:rsid w:val="000B3B2C"/>
    <w:rsid w:val="000B3F21"/>
    <w:rsid w:val="000B48EF"/>
    <w:rsid w:val="000B5206"/>
    <w:rsid w:val="000B6404"/>
    <w:rsid w:val="000B67B6"/>
    <w:rsid w:val="000B6CA7"/>
    <w:rsid w:val="000B7EB0"/>
    <w:rsid w:val="000C0A0E"/>
    <w:rsid w:val="000C15E3"/>
    <w:rsid w:val="000C16C1"/>
    <w:rsid w:val="000C2DDB"/>
    <w:rsid w:val="000C3084"/>
    <w:rsid w:val="000C4694"/>
    <w:rsid w:val="000C47AD"/>
    <w:rsid w:val="000C483B"/>
    <w:rsid w:val="000C497A"/>
    <w:rsid w:val="000C4B6E"/>
    <w:rsid w:val="000C51F5"/>
    <w:rsid w:val="000C5A57"/>
    <w:rsid w:val="000C665B"/>
    <w:rsid w:val="000C6AD3"/>
    <w:rsid w:val="000C7310"/>
    <w:rsid w:val="000C779C"/>
    <w:rsid w:val="000D041B"/>
    <w:rsid w:val="000D0629"/>
    <w:rsid w:val="000D074D"/>
    <w:rsid w:val="000D12C2"/>
    <w:rsid w:val="000D1BCF"/>
    <w:rsid w:val="000D1CAF"/>
    <w:rsid w:val="000D2468"/>
    <w:rsid w:val="000D280F"/>
    <w:rsid w:val="000D2DEC"/>
    <w:rsid w:val="000D30D0"/>
    <w:rsid w:val="000D3472"/>
    <w:rsid w:val="000D538C"/>
    <w:rsid w:val="000D5393"/>
    <w:rsid w:val="000D5811"/>
    <w:rsid w:val="000D63B6"/>
    <w:rsid w:val="000D6B71"/>
    <w:rsid w:val="000D6D99"/>
    <w:rsid w:val="000D76DD"/>
    <w:rsid w:val="000D7A0A"/>
    <w:rsid w:val="000E0B6D"/>
    <w:rsid w:val="000E14E7"/>
    <w:rsid w:val="000E1CE4"/>
    <w:rsid w:val="000E2538"/>
    <w:rsid w:val="000E286F"/>
    <w:rsid w:val="000E3062"/>
    <w:rsid w:val="000E45A6"/>
    <w:rsid w:val="000E482C"/>
    <w:rsid w:val="000E495F"/>
    <w:rsid w:val="000E4A5C"/>
    <w:rsid w:val="000E4D60"/>
    <w:rsid w:val="000E546C"/>
    <w:rsid w:val="000E5E9A"/>
    <w:rsid w:val="000E6160"/>
    <w:rsid w:val="000E620C"/>
    <w:rsid w:val="000E6259"/>
    <w:rsid w:val="000E6792"/>
    <w:rsid w:val="000E6B77"/>
    <w:rsid w:val="000E6C7A"/>
    <w:rsid w:val="000E709F"/>
    <w:rsid w:val="000E7133"/>
    <w:rsid w:val="000E79A5"/>
    <w:rsid w:val="000E7BD7"/>
    <w:rsid w:val="000F0503"/>
    <w:rsid w:val="000F05AD"/>
    <w:rsid w:val="000F0A4E"/>
    <w:rsid w:val="000F1786"/>
    <w:rsid w:val="000F2266"/>
    <w:rsid w:val="000F406C"/>
    <w:rsid w:val="000F431B"/>
    <w:rsid w:val="000F4EE9"/>
    <w:rsid w:val="000F4EF8"/>
    <w:rsid w:val="000F65E8"/>
    <w:rsid w:val="000F676C"/>
    <w:rsid w:val="000F69E8"/>
    <w:rsid w:val="000F6F86"/>
    <w:rsid w:val="000F7722"/>
    <w:rsid w:val="000F7956"/>
    <w:rsid w:val="00100157"/>
    <w:rsid w:val="00100C59"/>
    <w:rsid w:val="00101870"/>
    <w:rsid w:val="0010207E"/>
    <w:rsid w:val="001031C2"/>
    <w:rsid w:val="00103345"/>
    <w:rsid w:val="0010360D"/>
    <w:rsid w:val="0010386B"/>
    <w:rsid w:val="00103D59"/>
    <w:rsid w:val="00103E2D"/>
    <w:rsid w:val="00103F29"/>
    <w:rsid w:val="00104196"/>
    <w:rsid w:val="001047F7"/>
    <w:rsid w:val="001052DC"/>
    <w:rsid w:val="0010539E"/>
    <w:rsid w:val="00105E90"/>
    <w:rsid w:val="001069EF"/>
    <w:rsid w:val="001072A0"/>
    <w:rsid w:val="00107610"/>
    <w:rsid w:val="00107C93"/>
    <w:rsid w:val="00110980"/>
    <w:rsid w:val="00111769"/>
    <w:rsid w:val="00111EEE"/>
    <w:rsid w:val="00112312"/>
    <w:rsid w:val="00112392"/>
    <w:rsid w:val="001123BF"/>
    <w:rsid w:val="0011255E"/>
    <w:rsid w:val="00112595"/>
    <w:rsid w:val="00112C3F"/>
    <w:rsid w:val="00113DE5"/>
    <w:rsid w:val="00114426"/>
    <w:rsid w:val="001146EE"/>
    <w:rsid w:val="00114980"/>
    <w:rsid w:val="00114E4B"/>
    <w:rsid w:val="00114FC7"/>
    <w:rsid w:val="0011560C"/>
    <w:rsid w:val="00116102"/>
    <w:rsid w:val="00116BD3"/>
    <w:rsid w:val="00116E40"/>
    <w:rsid w:val="0011750F"/>
    <w:rsid w:val="0011760F"/>
    <w:rsid w:val="001201ED"/>
    <w:rsid w:val="00120858"/>
    <w:rsid w:val="001209B2"/>
    <w:rsid w:val="00120B48"/>
    <w:rsid w:val="001213A0"/>
    <w:rsid w:val="00121756"/>
    <w:rsid w:val="00121AE8"/>
    <w:rsid w:val="00121E48"/>
    <w:rsid w:val="0012236F"/>
    <w:rsid w:val="00122973"/>
    <w:rsid w:val="001235AF"/>
    <w:rsid w:val="00125493"/>
    <w:rsid w:val="00125963"/>
    <w:rsid w:val="00126237"/>
    <w:rsid w:val="00127A36"/>
    <w:rsid w:val="00130293"/>
    <w:rsid w:val="00130481"/>
    <w:rsid w:val="0013073D"/>
    <w:rsid w:val="00131000"/>
    <w:rsid w:val="001313C3"/>
    <w:rsid w:val="001316FB"/>
    <w:rsid w:val="001317B3"/>
    <w:rsid w:val="00132A1C"/>
    <w:rsid w:val="00133844"/>
    <w:rsid w:val="00133BFC"/>
    <w:rsid w:val="001341F2"/>
    <w:rsid w:val="00134955"/>
    <w:rsid w:val="00134957"/>
    <w:rsid w:val="00135838"/>
    <w:rsid w:val="001362DD"/>
    <w:rsid w:val="001366C6"/>
    <w:rsid w:val="001376F9"/>
    <w:rsid w:val="0014040B"/>
    <w:rsid w:val="0014042A"/>
    <w:rsid w:val="001405BB"/>
    <w:rsid w:val="00140C4D"/>
    <w:rsid w:val="001419C8"/>
    <w:rsid w:val="00141DB8"/>
    <w:rsid w:val="00142252"/>
    <w:rsid w:val="00142480"/>
    <w:rsid w:val="00142E93"/>
    <w:rsid w:val="00142F1B"/>
    <w:rsid w:val="001436C9"/>
    <w:rsid w:val="001443EC"/>
    <w:rsid w:val="00144A93"/>
    <w:rsid w:val="0014557F"/>
    <w:rsid w:val="00146321"/>
    <w:rsid w:val="001463AD"/>
    <w:rsid w:val="00147342"/>
    <w:rsid w:val="00147E85"/>
    <w:rsid w:val="00147F7F"/>
    <w:rsid w:val="00150878"/>
    <w:rsid w:val="00150B58"/>
    <w:rsid w:val="00150C49"/>
    <w:rsid w:val="00150D56"/>
    <w:rsid w:val="00151403"/>
    <w:rsid w:val="00151665"/>
    <w:rsid w:val="00151E48"/>
    <w:rsid w:val="00152082"/>
    <w:rsid w:val="0015273D"/>
    <w:rsid w:val="001538EC"/>
    <w:rsid w:val="00153AE2"/>
    <w:rsid w:val="00153BE5"/>
    <w:rsid w:val="00154156"/>
    <w:rsid w:val="00154650"/>
    <w:rsid w:val="00154EFA"/>
    <w:rsid w:val="001550A1"/>
    <w:rsid w:val="00155132"/>
    <w:rsid w:val="001553E2"/>
    <w:rsid w:val="00155516"/>
    <w:rsid w:val="0015557A"/>
    <w:rsid w:val="0015601D"/>
    <w:rsid w:val="0015637B"/>
    <w:rsid w:val="00157072"/>
    <w:rsid w:val="001576BB"/>
    <w:rsid w:val="001576D2"/>
    <w:rsid w:val="001578F4"/>
    <w:rsid w:val="00157E8E"/>
    <w:rsid w:val="00157F16"/>
    <w:rsid w:val="00157F41"/>
    <w:rsid w:val="001603EA"/>
    <w:rsid w:val="0016057F"/>
    <w:rsid w:val="001607A7"/>
    <w:rsid w:val="00161CA7"/>
    <w:rsid w:val="00161D8C"/>
    <w:rsid w:val="00162456"/>
    <w:rsid w:val="001660CD"/>
    <w:rsid w:val="00166AD0"/>
    <w:rsid w:val="00166DED"/>
    <w:rsid w:val="001670C3"/>
    <w:rsid w:val="00167382"/>
    <w:rsid w:val="00167D59"/>
    <w:rsid w:val="00171541"/>
    <w:rsid w:val="001720E6"/>
    <w:rsid w:val="001721DF"/>
    <w:rsid w:val="00172404"/>
    <w:rsid w:val="001728F7"/>
    <w:rsid w:val="0017293C"/>
    <w:rsid w:val="00173434"/>
    <w:rsid w:val="001737DD"/>
    <w:rsid w:val="001741FF"/>
    <w:rsid w:val="00175382"/>
    <w:rsid w:val="00175481"/>
    <w:rsid w:val="00175A1F"/>
    <w:rsid w:val="00175E7E"/>
    <w:rsid w:val="00175EAE"/>
    <w:rsid w:val="001762B0"/>
    <w:rsid w:val="00176886"/>
    <w:rsid w:val="0018000A"/>
    <w:rsid w:val="00180AF5"/>
    <w:rsid w:val="001815FE"/>
    <w:rsid w:val="0018178E"/>
    <w:rsid w:val="00181F96"/>
    <w:rsid w:val="001822A6"/>
    <w:rsid w:val="00182460"/>
    <w:rsid w:val="00182492"/>
    <w:rsid w:val="001831A4"/>
    <w:rsid w:val="00183888"/>
    <w:rsid w:val="00183F10"/>
    <w:rsid w:val="001847EA"/>
    <w:rsid w:val="00184FA2"/>
    <w:rsid w:val="00185185"/>
    <w:rsid w:val="0018521F"/>
    <w:rsid w:val="0018535D"/>
    <w:rsid w:val="0018563C"/>
    <w:rsid w:val="00185E9F"/>
    <w:rsid w:val="00186312"/>
    <w:rsid w:val="00186E4D"/>
    <w:rsid w:val="001876A8"/>
    <w:rsid w:val="001907A8"/>
    <w:rsid w:val="00191103"/>
    <w:rsid w:val="0019174A"/>
    <w:rsid w:val="00191B58"/>
    <w:rsid w:val="00192852"/>
    <w:rsid w:val="00193326"/>
    <w:rsid w:val="001936DA"/>
    <w:rsid w:val="00193953"/>
    <w:rsid w:val="00193EE6"/>
    <w:rsid w:val="00194D51"/>
    <w:rsid w:val="00194DBA"/>
    <w:rsid w:val="00194F1A"/>
    <w:rsid w:val="001956B5"/>
    <w:rsid w:val="001956CA"/>
    <w:rsid w:val="001961DA"/>
    <w:rsid w:val="001A01CE"/>
    <w:rsid w:val="001A0233"/>
    <w:rsid w:val="001A21ED"/>
    <w:rsid w:val="001A276A"/>
    <w:rsid w:val="001A339E"/>
    <w:rsid w:val="001A3429"/>
    <w:rsid w:val="001A3EB2"/>
    <w:rsid w:val="001A40F9"/>
    <w:rsid w:val="001A4192"/>
    <w:rsid w:val="001A4602"/>
    <w:rsid w:val="001A4ACD"/>
    <w:rsid w:val="001A4C2B"/>
    <w:rsid w:val="001A5085"/>
    <w:rsid w:val="001A5220"/>
    <w:rsid w:val="001A5C85"/>
    <w:rsid w:val="001A6879"/>
    <w:rsid w:val="001A69EE"/>
    <w:rsid w:val="001A76F7"/>
    <w:rsid w:val="001A77D3"/>
    <w:rsid w:val="001A7BD2"/>
    <w:rsid w:val="001A7DA5"/>
    <w:rsid w:val="001B02D1"/>
    <w:rsid w:val="001B0E27"/>
    <w:rsid w:val="001B0E68"/>
    <w:rsid w:val="001B13DE"/>
    <w:rsid w:val="001B23A1"/>
    <w:rsid w:val="001B23B7"/>
    <w:rsid w:val="001B3D0D"/>
    <w:rsid w:val="001B484F"/>
    <w:rsid w:val="001B5199"/>
    <w:rsid w:val="001B5414"/>
    <w:rsid w:val="001B6511"/>
    <w:rsid w:val="001B7530"/>
    <w:rsid w:val="001B7AC2"/>
    <w:rsid w:val="001B7C50"/>
    <w:rsid w:val="001B7CA7"/>
    <w:rsid w:val="001C0E35"/>
    <w:rsid w:val="001C1374"/>
    <w:rsid w:val="001C1652"/>
    <w:rsid w:val="001C1D58"/>
    <w:rsid w:val="001C25D1"/>
    <w:rsid w:val="001C2C08"/>
    <w:rsid w:val="001C3AF1"/>
    <w:rsid w:val="001C4227"/>
    <w:rsid w:val="001C45CF"/>
    <w:rsid w:val="001C528F"/>
    <w:rsid w:val="001C53BC"/>
    <w:rsid w:val="001C55A2"/>
    <w:rsid w:val="001C5B68"/>
    <w:rsid w:val="001C5C05"/>
    <w:rsid w:val="001C5D7C"/>
    <w:rsid w:val="001C5D9E"/>
    <w:rsid w:val="001C6203"/>
    <w:rsid w:val="001C69AD"/>
    <w:rsid w:val="001C6BB3"/>
    <w:rsid w:val="001D09BF"/>
    <w:rsid w:val="001D0E5A"/>
    <w:rsid w:val="001D0F39"/>
    <w:rsid w:val="001D135D"/>
    <w:rsid w:val="001D1525"/>
    <w:rsid w:val="001D1777"/>
    <w:rsid w:val="001D1FA8"/>
    <w:rsid w:val="001D2BAD"/>
    <w:rsid w:val="001D36E4"/>
    <w:rsid w:val="001D49B7"/>
    <w:rsid w:val="001D555A"/>
    <w:rsid w:val="001D64FF"/>
    <w:rsid w:val="001D7667"/>
    <w:rsid w:val="001D7B77"/>
    <w:rsid w:val="001E120E"/>
    <w:rsid w:val="001E21A8"/>
    <w:rsid w:val="001E2CAF"/>
    <w:rsid w:val="001E2CCF"/>
    <w:rsid w:val="001E33AD"/>
    <w:rsid w:val="001E33B9"/>
    <w:rsid w:val="001E3D2D"/>
    <w:rsid w:val="001E45E5"/>
    <w:rsid w:val="001E476F"/>
    <w:rsid w:val="001E4ABC"/>
    <w:rsid w:val="001E4C01"/>
    <w:rsid w:val="001E527C"/>
    <w:rsid w:val="001E663D"/>
    <w:rsid w:val="001E7F2E"/>
    <w:rsid w:val="001F0D3E"/>
    <w:rsid w:val="001F168D"/>
    <w:rsid w:val="001F2292"/>
    <w:rsid w:val="001F279E"/>
    <w:rsid w:val="001F2A75"/>
    <w:rsid w:val="001F2B16"/>
    <w:rsid w:val="001F301B"/>
    <w:rsid w:val="001F3D4F"/>
    <w:rsid w:val="001F3DB2"/>
    <w:rsid w:val="001F4AC1"/>
    <w:rsid w:val="001F4FE0"/>
    <w:rsid w:val="001F5B54"/>
    <w:rsid w:val="001F61B7"/>
    <w:rsid w:val="001F6336"/>
    <w:rsid w:val="001F6440"/>
    <w:rsid w:val="001F732F"/>
    <w:rsid w:val="001F7940"/>
    <w:rsid w:val="001F7D70"/>
    <w:rsid w:val="00200612"/>
    <w:rsid w:val="00200B54"/>
    <w:rsid w:val="0020145F"/>
    <w:rsid w:val="0020174E"/>
    <w:rsid w:val="0020188C"/>
    <w:rsid w:val="0020257F"/>
    <w:rsid w:val="00202B3C"/>
    <w:rsid w:val="002038FE"/>
    <w:rsid w:val="002039A1"/>
    <w:rsid w:val="00204E14"/>
    <w:rsid w:val="00204F79"/>
    <w:rsid w:val="00205272"/>
    <w:rsid w:val="002058AF"/>
    <w:rsid w:val="00205B74"/>
    <w:rsid w:val="0020631A"/>
    <w:rsid w:val="0020692B"/>
    <w:rsid w:val="00210DB1"/>
    <w:rsid w:val="002110D7"/>
    <w:rsid w:val="00212150"/>
    <w:rsid w:val="0021361E"/>
    <w:rsid w:val="002138FB"/>
    <w:rsid w:val="00213A6D"/>
    <w:rsid w:val="002146ED"/>
    <w:rsid w:val="0021474E"/>
    <w:rsid w:val="00214E89"/>
    <w:rsid w:val="00215203"/>
    <w:rsid w:val="00215870"/>
    <w:rsid w:val="002158DB"/>
    <w:rsid w:val="0021597B"/>
    <w:rsid w:val="00215A5F"/>
    <w:rsid w:val="00215CAA"/>
    <w:rsid w:val="00215F7C"/>
    <w:rsid w:val="00216E19"/>
    <w:rsid w:val="00216EB9"/>
    <w:rsid w:val="00217B64"/>
    <w:rsid w:val="00217B75"/>
    <w:rsid w:val="00220180"/>
    <w:rsid w:val="002201A7"/>
    <w:rsid w:val="00220211"/>
    <w:rsid w:val="002207F1"/>
    <w:rsid w:val="002209E6"/>
    <w:rsid w:val="00220DD1"/>
    <w:rsid w:val="00220E12"/>
    <w:rsid w:val="00221272"/>
    <w:rsid w:val="002212BA"/>
    <w:rsid w:val="002212F7"/>
    <w:rsid w:val="0022134B"/>
    <w:rsid w:val="0022192A"/>
    <w:rsid w:val="00221FAE"/>
    <w:rsid w:val="002233C1"/>
    <w:rsid w:val="0022388C"/>
    <w:rsid w:val="00223A05"/>
    <w:rsid w:val="00223EB0"/>
    <w:rsid w:val="00224234"/>
    <w:rsid w:val="002245F4"/>
    <w:rsid w:val="0022475C"/>
    <w:rsid w:val="002249C2"/>
    <w:rsid w:val="00224AB1"/>
    <w:rsid w:val="00224D64"/>
    <w:rsid w:val="00224ED1"/>
    <w:rsid w:val="00225683"/>
    <w:rsid w:val="0022599C"/>
    <w:rsid w:val="00225A56"/>
    <w:rsid w:val="00225CDD"/>
    <w:rsid w:val="00226460"/>
    <w:rsid w:val="0022648B"/>
    <w:rsid w:val="002264C3"/>
    <w:rsid w:val="002268A6"/>
    <w:rsid w:val="00226FAC"/>
    <w:rsid w:val="00227301"/>
    <w:rsid w:val="00227BEB"/>
    <w:rsid w:val="0023013C"/>
    <w:rsid w:val="002305F5"/>
    <w:rsid w:val="002309D4"/>
    <w:rsid w:val="00231F13"/>
    <w:rsid w:val="002330DD"/>
    <w:rsid w:val="0023333D"/>
    <w:rsid w:val="002344DD"/>
    <w:rsid w:val="002345B6"/>
    <w:rsid w:val="00234D96"/>
    <w:rsid w:val="0023529D"/>
    <w:rsid w:val="00235D2F"/>
    <w:rsid w:val="00235E6A"/>
    <w:rsid w:val="00235F7E"/>
    <w:rsid w:val="00236D92"/>
    <w:rsid w:val="00237FCD"/>
    <w:rsid w:val="002408CF"/>
    <w:rsid w:val="00240A58"/>
    <w:rsid w:val="00240ADE"/>
    <w:rsid w:val="0024102F"/>
    <w:rsid w:val="002416BC"/>
    <w:rsid w:val="00242DAC"/>
    <w:rsid w:val="0024384B"/>
    <w:rsid w:val="00243D6B"/>
    <w:rsid w:val="00243E44"/>
    <w:rsid w:val="00245206"/>
    <w:rsid w:val="00245825"/>
    <w:rsid w:val="00245885"/>
    <w:rsid w:val="002465F0"/>
    <w:rsid w:val="00246D6F"/>
    <w:rsid w:val="002478C0"/>
    <w:rsid w:val="00247B65"/>
    <w:rsid w:val="00250D88"/>
    <w:rsid w:val="0025113C"/>
    <w:rsid w:val="002513E5"/>
    <w:rsid w:val="0025176A"/>
    <w:rsid w:val="00251771"/>
    <w:rsid w:val="00252477"/>
    <w:rsid w:val="002534BA"/>
    <w:rsid w:val="002538B2"/>
    <w:rsid w:val="002539BC"/>
    <w:rsid w:val="00253AD1"/>
    <w:rsid w:val="00253B71"/>
    <w:rsid w:val="00254C66"/>
    <w:rsid w:val="00255433"/>
    <w:rsid w:val="0025548A"/>
    <w:rsid w:val="00255C85"/>
    <w:rsid w:val="00256560"/>
    <w:rsid w:val="00256BE1"/>
    <w:rsid w:val="00256E57"/>
    <w:rsid w:val="002578DD"/>
    <w:rsid w:val="00262332"/>
    <w:rsid w:val="00262A4A"/>
    <w:rsid w:val="002631E1"/>
    <w:rsid w:val="00263278"/>
    <w:rsid w:val="0026352F"/>
    <w:rsid w:val="002635DE"/>
    <w:rsid w:val="00263CB0"/>
    <w:rsid w:val="00263E63"/>
    <w:rsid w:val="0026429C"/>
    <w:rsid w:val="00264DE1"/>
    <w:rsid w:val="002654F1"/>
    <w:rsid w:val="002669A5"/>
    <w:rsid w:val="002669B4"/>
    <w:rsid w:val="002707B3"/>
    <w:rsid w:val="0027090E"/>
    <w:rsid w:val="00272442"/>
    <w:rsid w:val="00272DAC"/>
    <w:rsid w:val="00272F9C"/>
    <w:rsid w:val="002739FD"/>
    <w:rsid w:val="00274ADE"/>
    <w:rsid w:val="00274CB8"/>
    <w:rsid w:val="0027563B"/>
    <w:rsid w:val="00275B75"/>
    <w:rsid w:val="00275C95"/>
    <w:rsid w:val="00275CDD"/>
    <w:rsid w:val="0027618D"/>
    <w:rsid w:val="002762DD"/>
    <w:rsid w:val="00276BBE"/>
    <w:rsid w:val="00277675"/>
    <w:rsid w:val="0028089C"/>
    <w:rsid w:val="002811D3"/>
    <w:rsid w:val="002812D0"/>
    <w:rsid w:val="0028138D"/>
    <w:rsid w:val="002816B3"/>
    <w:rsid w:val="00281858"/>
    <w:rsid w:val="00282222"/>
    <w:rsid w:val="00282B8B"/>
    <w:rsid w:val="00282C45"/>
    <w:rsid w:val="00282DF8"/>
    <w:rsid w:val="00283D27"/>
    <w:rsid w:val="00284518"/>
    <w:rsid w:val="002849A0"/>
    <w:rsid w:val="00284C9F"/>
    <w:rsid w:val="00285131"/>
    <w:rsid w:val="0028543E"/>
    <w:rsid w:val="002856D9"/>
    <w:rsid w:val="00285A68"/>
    <w:rsid w:val="00285CE0"/>
    <w:rsid w:val="00285D50"/>
    <w:rsid w:val="00285D7D"/>
    <w:rsid w:val="0028660C"/>
    <w:rsid w:val="00287B33"/>
    <w:rsid w:val="002905F8"/>
    <w:rsid w:val="00290AB9"/>
    <w:rsid w:val="0029114E"/>
    <w:rsid w:val="00291F96"/>
    <w:rsid w:val="00292299"/>
    <w:rsid w:val="002922B3"/>
    <w:rsid w:val="00293643"/>
    <w:rsid w:val="00293823"/>
    <w:rsid w:val="00293E32"/>
    <w:rsid w:val="00294114"/>
    <w:rsid w:val="00294CA0"/>
    <w:rsid w:val="00295DB8"/>
    <w:rsid w:val="002968C7"/>
    <w:rsid w:val="00296CA9"/>
    <w:rsid w:val="00296E0E"/>
    <w:rsid w:val="00296FDE"/>
    <w:rsid w:val="002970BA"/>
    <w:rsid w:val="002A0322"/>
    <w:rsid w:val="002A1072"/>
    <w:rsid w:val="002A1A5A"/>
    <w:rsid w:val="002A28C8"/>
    <w:rsid w:val="002A2CFC"/>
    <w:rsid w:val="002A2D22"/>
    <w:rsid w:val="002A2EEA"/>
    <w:rsid w:val="002A3AEC"/>
    <w:rsid w:val="002A41D9"/>
    <w:rsid w:val="002A4D42"/>
    <w:rsid w:val="002A615A"/>
    <w:rsid w:val="002A6538"/>
    <w:rsid w:val="002A72DD"/>
    <w:rsid w:val="002A747F"/>
    <w:rsid w:val="002A7E91"/>
    <w:rsid w:val="002B01EB"/>
    <w:rsid w:val="002B049E"/>
    <w:rsid w:val="002B3516"/>
    <w:rsid w:val="002B4956"/>
    <w:rsid w:val="002B5985"/>
    <w:rsid w:val="002B5B4A"/>
    <w:rsid w:val="002B5F88"/>
    <w:rsid w:val="002B60CD"/>
    <w:rsid w:val="002B6880"/>
    <w:rsid w:val="002C021F"/>
    <w:rsid w:val="002C0406"/>
    <w:rsid w:val="002C0410"/>
    <w:rsid w:val="002C0B37"/>
    <w:rsid w:val="002C0BE8"/>
    <w:rsid w:val="002C0D89"/>
    <w:rsid w:val="002C115D"/>
    <w:rsid w:val="002C142B"/>
    <w:rsid w:val="002C18A1"/>
    <w:rsid w:val="002C18EE"/>
    <w:rsid w:val="002C1CCA"/>
    <w:rsid w:val="002C1D2B"/>
    <w:rsid w:val="002C2A35"/>
    <w:rsid w:val="002C2AE3"/>
    <w:rsid w:val="002C320D"/>
    <w:rsid w:val="002C3A3F"/>
    <w:rsid w:val="002C4396"/>
    <w:rsid w:val="002C4578"/>
    <w:rsid w:val="002C521F"/>
    <w:rsid w:val="002C58C4"/>
    <w:rsid w:val="002C5BBD"/>
    <w:rsid w:val="002C675D"/>
    <w:rsid w:val="002C6B39"/>
    <w:rsid w:val="002D0656"/>
    <w:rsid w:val="002D2222"/>
    <w:rsid w:val="002D25DB"/>
    <w:rsid w:val="002D25E4"/>
    <w:rsid w:val="002D2EEE"/>
    <w:rsid w:val="002D3312"/>
    <w:rsid w:val="002D3EF9"/>
    <w:rsid w:val="002D50AF"/>
    <w:rsid w:val="002D59B7"/>
    <w:rsid w:val="002D5ACF"/>
    <w:rsid w:val="002D5C64"/>
    <w:rsid w:val="002D6BD4"/>
    <w:rsid w:val="002D7845"/>
    <w:rsid w:val="002E0030"/>
    <w:rsid w:val="002E0776"/>
    <w:rsid w:val="002E095E"/>
    <w:rsid w:val="002E0EA1"/>
    <w:rsid w:val="002E1781"/>
    <w:rsid w:val="002E1F6D"/>
    <w:rsid w:val="002E329A"/>
    <w:rsid w:val="002E3302"/>
    <w:rsid w:val="002E3477"/>
    <w:rsid w:val="002E4627"/>
    <w:rsid w:val="002E4F41"/>
    <w:rsid w:val="002E51B0"/>
    <w:rsid w:val="002E5675"/>
    <w:rsid w:val="002E5F12"/>
    <w:rsid w:val="002E6429"/>
    <w:rsid w:val="002E7110"/>
    <w:rsid w:val="002E7A99"/>
    <w:rsid w:val="002E7BA3"/>
    <w:rsid w:val="002E7E46"/>
    <w:rsid w:val="002F0B6D"/>
    <w:rsid w:val="002F0D09"/>
    <w:rsid w:val="002F12E2"/>
    <w:rsid w:val="002F187B"/>
    <w:rsid w:val="002F2F40"/>
    <w:rsid w:val="002F3F53"/>
    <w:rsid w:val="002F3FC2"/>
    <w:rsid w:val="002F40DC"/>
    <w:rsid w:val="002F4524"/>
    <w:rsid w:val="002F4910"/>
    <w:rsid w:val="002F4D67"/>
    <w:rsid w:val="002F4E1D"/>
    <w:rsid w:val="002F5092"/>
    <w:rsid w:val="002F6019"/>
    <w:rsid w:val="002F6432"/>
    <w:rsid w:val="002F6476"/>
    <w:rsid w:val="002F679F"/>
    <w:rsid w:val="002F68EB"/>
    <w:rsid w:val="002F71E7"/>
    <w:rsid w:val="002F73AF"/>
    <w:rsid w:val="003005BE"/>
    <w:rsid w:val="0030061E"/>
    <w:rsid w:val="00301659"/>
    <w:rsid w:val="003025CF"/>
    <w:rsid w:val="00303658"/>
    <w:rsid w:val="00303A3E"/>
    <w:rsid w:val="003045FC"/>
    <w:rsid w:val="00304DAC"/>
    <w:rsid w:val="00304DD7"/>
    <w:rsid w:val="0030544A"/>
    <w:rsid w:val="003055DD"/>
    <w:rsid w:val="00305A81"/>
    <w:rsid w:val="00305ADA"/>
    <w:rsid w:val="00305E75"/>
    <w:rsid w:val="003062BB"/>
    <w:rsid w:val="003069EF"/>
    <w:rsid w:val="00306B59"/>
    <w:rsid w:val="00310789"/>
    <w:rsid w:val="00310859"/>
    <w:rsid w:val="00311114"/>
    <w:rsid w:val="003118C8"/>
    <w:rsid w:val="003118C9"/>
    <w:rsid w:val="003127F0"/>
    <w:rsid w:val="00312C9F"/>
    <w:rsid w:val="00313234"/>
    <w:rsid w:val="00313EA9"/>
    <w:rsid w:val="00314611"/>
    <w:rsid w:val="00314D7B"/>
    <w:rsid w:val="00315137"/>
    <w:rsid w:val="0031542B"/>
    <w:rsid w:val="00315519"/>
    <w:rsid w:val="00315987"/>
    <w:rsid w:val="0032012B"/>
    <w:rsid w:val="00320306"/>
    <w:rsid w:val="00320514"/>
    <w:rsid w:val="0032098C"/>
    <w:rsid w:val="00320E6E"/>
    <w:rsid w:val="00321013"/>
    <w:rsid w:val="00321E91"/>
    <w:rsid w:val="00321FC8"/>
    <w:rsid w:val="003224F8"/>
    <w:rsid w:val="00322691"/>
    <w:rsid w:val="00323132"/>
    <w:rsid w:val="003238AB"/>
    <w:rsid w:val="00323935"/>
    <w:rsid w:val="0032439A"/>
    <w:rsid w:val="00325158"/>
    <w:rsid w:val="0032617E"/>
    <w:rsid w:val="00327AC2"/>
    <w:rsid w:val="00327ECD"/>
    <w:rsid w:val="003302F1"/>
    <w:rsid w:val="00330E3C"/>
    <w:rsid w:val="00330EF1"/>
    <w:rsid w:val="00331028"/>
    <w:rsid w:val="00331F97"/>
    <w:rsid w:val="00332C30"/>
    <w:rsid w:val="0033313D"/>
    <w:rsid w:val="00333376"/>
    <w:rsid w:val="003350BC"/>
    <w:rsid w:val="00335673"/>
    <w:rsid w:val="003356B7"/>
    <w:rsid w:val="003362CD"/>
    <w:rsid w:val="003364FA"/>
    <w:rsid w:val="0033674D"/>
    <w:rsid w:val="00336E21"/>
    <w:rsid w:val="00337500"/>
    <w:rsid w:val="0033751B"/>
    <w:rsid w:val="00337535"/>
    <w:rsid w:val="003375AF"/>
    <w:rsid w:val="003404EA"/>
    <w:rsid w:val="00340F50"/>
    <w:rsid w:val="00343B02"/>
    <w:rsid w:val="003445D0"/>
    <w:rsid w:val="00344C40"/>
    <w:rsid w:val="00344DC1"/>
    <w:rsid w:val="0034511D"/>
    <w:rsid w:val="0034550C"/>
    <w:rsid w:val="003455AC"/>
    <w:rsid w:val="00346392"/>
    <w:rsid w:val="003466A1"/>
    <w:rsid w:val="00346D99"/>
    <w:rsid w:val="00346DAA"/>
    <w:rsid w:val="00347481"/>
    <w:rsid w:val="003514B6"/>
    <w:rsid w:val="00351B36"/>
    <w:rsid w:val="00351E87"/>
    <w:rsid w:val="00351EB5"/>
    <w:rsid w:val="0035213F"/>
    <w:rsid w:val="00352173"/>
    <w:rsid w:val="003521B5"/>
    <w:rsid w:val="00354A43"/>
    <w:rsid w:val="00354F62"/>
    <w:rsid w:val="0035511B"/>
    <w:rsid w:val="00355404"/>
    <w:rsid w:val="00355A3A"/>
    <w:rsid w:val="00355B7C"/>
    <w:rsid w:val="00356AF0"/>
    <w:rsid w:val="00357876"/>
    <w:rsid w:val="00357F15"/>
    <w:rsid w:val="003611EC"/>
    <w:rsid w:val="003613BE"/>
    <w:rsid w:val="003626A0"/>
    <w:rsid w:val="0036277E"/>
    <w:rsid w:val="00362914"/>
    <w:rsid w:val="00363168"/>
    <w:rsid w:val="003634F2"/>
    <w:rsid w:val="00363BCB"/>
    <w:rsid w:val="00364055"/>
    <w:rsid w:val="003641DE"/>
    <w:rsid w:val="003641EE"/>
    <w:rsid w:val="00364CD4"/>
    <w:rsid w:val="003653CF"/>
    <w:rsid w:val="00365F9E"/>
    <w:rsid w:val="00366671"/>
    <w:rsid w:val="00366683"/>
    <w:rsid w:val="00366CFE"/>
    <w:rsid w:val="00367178"/>
    <w:rsid w:val="0037048E"/>
    <w:rsid w:val="003704FC"/>
    <w:rsid w:val="00370800"/>
    <w:rsid w:val="00371705"/>
    <w:rsid w:val="003719FB"/>
    <w:rsid w:val="00371CA2"/>
    <w:rsid w:val="00372009"/>
    <w:rsid w:val="00373704"/>
    <w:rsid w:val="00373883"/>
    <w:rsid w:val="00374049"/>
    <w:rsid w:val="00374082"/>
    <w:rsid w:val="0037437A"/>
    <w:rsid w:val="003746DC"/>
    <w:rsid w:val="00375957"/>
    <w:rsid w:val="00375975"/>
    <w:rsid w:val="00375B2B"/>
    <w:rsid w:val="0037620F"/>
    <w:rsid w:val="00376883"/>
    <w:rsid w:val="00376A7C"/>
    <w:rsid w:val="0037732A"/>
    <w:rsid w:val="0037734B"/>
    <w:rsid w:val="0037794D"/>
    <w:rsid w:val="00377B5D"/>
    <w:rsid w:val="003805C8"/>
    <w:rsid w:val="0038075F"/>
    <w:rsid w:val="003810F6"/>
    <w:rsid w:val="0038116E"/>
    <w:rsid w:val="0038120A"/>
    <w:rsid w:val="00381DD5"/>
    <w:rsid w:val="00381F41"/>
    <w:rsid w:val="00382919"/>
    <w:rsid w:val="00382D7E"/>
    <w:rsid w:val="00382DDD"/>
    <w:rsid w:val="00384145"/>
    <w:rsid w:val="0038432C"/>
    <w:rsid w:val="003844B4"/>
    <w:rsid w:val="00384C22"/>
    <w:rsid w:val="00384D2E"/>
    <w:rsid w:val="003851C2"/>
    <w:rsid w:val="003859CB"/>
    <w:rsid w:val="0038619B"/>
    <w:rsid w:val="003865EE"/>
    <w:rsid w:val="00387198"/>
    <w:rsid w:val="0038779A"/>
    <w:rsid w:val="00387832"/>
    <w:rsid w:val="00390851"/>
    <w:rsid w:val="0039093A"/>
    <w:rsid w:val="00391888"/>
    <w:rsid w:val="0039205B"/>
    <w:rsid w:val="00392975"/>
    <w:rsid w:val="00392A2F"/>
    <w:rsid w:val="00393076"/>
    <w:rsid w:val="00393C6D"/>
    <w:rsid w:val="00394753"/>
    <w:rsid w:val="00395B54"/>
    <w:rsid w:val="00395EEC"/>
    <w:rsid w:val="00396C52"/>
    <w:rsid w:val="003970E0"/>
    <w:rsid w:val="003A032A"/>
    <w:rsid w:val="003A0FAC"/>
    <w:rsid w:val="003A1597"/>
    <w:rsid w:val="003A195B"/>
    <w:rsid w:val="003A27E0"/>
    <w:rsid w:val="003A27EC"/>
    <w:rsid w:val="003A2CD0"/>
    <w:rsid w:val="003A3348"/>
    <w:rsid w:val="003A3A81"/>
    <w:rsid w:val="003A3D0E"/>
    <w:rsid w:val="003A3F5D"/>
    <w:rsid w:val="003A4291"/>
    <w:rsid w:val="003A441E"/>
    <w:rsid w:val="003A4946"/>
    <w:rsid w:val="003A4BA8"/>
    <w:rsid w:val="003A5545"/>
    <w:rsid w:val="003A6287"/>
    <w:rsid w:val="003A63D3"/>
    <w:rsid w:val="003A7CB5"/>
    <w:rsid w:val="003B073F"/>
    <w:rsid w:val="003B0EBA"/>
    <w:rsid w:val="003B1350"/>
    <w:rsid w:val="003B1384"/>
    <w:rsid w:val="003B1A63"/>
    <w:rsid w:val="003B2386"/>
    <w:rsid w:val="003B2F9B"/>
    <w:rsid w:val="003B306D"/>
    <w:rsid w:val="003B416A"/>
    <w:rsid w:val="003B4CF6"/>
    <w:rsid w:val="003B4DC4"/>
    <w:rsid w:val="003B548C"/>
    <w:rsid w:val="003B5D02"/>
    <w:rsid w:val="003B645B"/>
    <w:rsid w:val="003B6930"/>
    <w:rsid w:val="003B6F93"/>
    <w:rsid w:val="003B7903"/>
    <w:rsid w:val="003B7A8E"/>
    <w:rsid w:val="003B7C0A"/>
    <w:rsid w:val="003B7F32"/>
    <w:rsid w:val="003C058F"/>
    <w:rsid w:val="003C1B78"/>
    <w:rsid w:val="003C1C13"/>
    <w:rsid w:val="003C2E01"/>
    <w:rsid w:val="003C3045"/>
    <w:rsid w:val="003C3644"/>
    <w:rsid w:val="003C4307"/>
    <w:rsid w:val="003C4A27"/>
    <w:rsid w:val="003C4A48"/>
    <w:rsid w:val="003C64F9"/>
    <w:rsid w:val="003C6571"/>
    <w:rsid w:val="003C6A5D"/>
    <w:rsid w:val="003C6CFE"/>
    <w:rsid w:val="003C6E38"/>
    <w:rsid w:val="003C79ED"/>
    <w:rsid w:val="003C7D79"/>
    <w:rsid w:val="003D07A4"/>
    <w:rsid w:val="003D0839"/>
    <w:rsid w:val="003D0B0B"/>
    <w:rsid w:val="003D158C"/>
    <w:rsid w:val="003D383C"/>
    <w:rsid w:val="003D38F6"/>
    <w:rsid w:val="003D39AF"/>
    <w:rsid w:val="003D3A0B"/>
    <w:rsid w:val="003D3BC0"/>
    <w:rsid w:val="003D4094"/>
    <w:rsid w:val="003D421D"/>
    <w:rsid w:val="003D50E9"/>
    <w:rsid w:val="003D5169"/>
    <w:rsid w:val="003D57C5"/>
    <w:rsid w:val="003D5D5A"/>
    <w:rsid w:val="003D631E"/>
    <w:rsid w:val="003E0218"/>
    <w:rsid w:val="003E0F2F"/>
    <w:rsid w:val="003E1082"/>
    <w:rsid w:val="003E1398"/>
    <w:rsid w:val="003E1722"/>
    <w:rsid w:val="003E2555"/>
    <w:rsid w:val="003E296A"/>
    <w:rsid w:val="003E2F66"/>
    <w:rsid w:val="003E3A95"/>
    <w:rsid w:val="003E3C18"/>
    <w:rsid w:val="003E3F26"/>
    <w:rsid w:val="003E45D3"/>
    <w:rsid w:val="003E56A2"/>
    <w:rsid w:val="003E5C2A"/>
    <w:rsid w:val="003E5DE4"/>
    <w:rsid w:val="003E5F16"/>
    <w:rsid w:val="003E616C"/>
    <w:rsid w:val="003E67EF"/>
    <w:rsid w:val="003E6867"/>
    <w:rsid w:val="003E7D0C"/>
    <w:rsid w:val="003F0139"/>
    <w:rsid w:val="003F0356"/>
    <w:rsid w:val="003F0904"/>
    <w:rsid w:val="003F09D3"/>
    <w:rsid w:val="003F0EC1"/>
    <w:rsid w:val="003F0EE4"/>
    <w:rsid w:val="003F1255"/>
    <w:rsid w:val="003F1372"/>
    <w:rsid w:val="003F2234"/>
    <w:rsid w:val="003F2BD1"/>
    <w:rsid w:val="003F3455"/>
    <w:rsid w:val="003F3FDA"/>
    <w:rsid w:val="003F43C1"/>
    <w:rsid w:val="003F4C90"/>
    <w:rsid w:val="003F5021"/>
    <w:rsid w:val="003F505D"/>
    <w:rsid w:val="003F50EA"/>
    <w:rsid w:val="003F5119"/>
    <w:rsid w:val="003F5F83"/>
    <w:rsid w:val="003F6AD2"/>
    <w:rsid w:val="003F6EA9"/>
    <w:rsid w:val="003F723C"/>
    <w:rsid w:val="003F729A"/>
    <w:rsid w:val="003F79AA"/>
    <w:rsid w:val="003F7DE3"/>
    <w:rsid w:val="004001E5"/>
    <w:rsid w:val="00400698"/>
    <w:rsid w:val="00400A5C"/>
    <w:rsid w:val="00401145"/>
    <w:rsid w:val="004017F8"/>
    <w:rsid w:val="00401E93"/>
    <w:rsid w:val="00402490"/>
    <w:rsid w:val="004028C1"/>
    <w:rsid w:val="00402E9B"/>
    <w:rsid w:val="00403219"/>
    <w:rsid w:val="004034B7"/>
    <w:rsid w:val="0040409F"/>
    <w:rsid w:val="00404109"/>
    <w:rsid w:val="0040433F"/>
    <w:rsid w:val="00404558"/>
    <w:rsid w:val="004047B2"/>
    <w:rsid w:val="0040488B"/>
    <w:rsid w:val="00404D2F"/>
    <w:rsid w:val="00404DB2"/>
    <w:rsid w:val="00406ABE"/>
    <w:rsid w:val="00407843"/>
    <w:rsid w:val="00407DDF"/>
    <w:rsid w:val="004102EE"/>
    <w:rsid w:val="00410BB3"/>
    <w:rsid w:val="00411596"/>
    <w:rsid w:val="0041216B"/>
    <w:rsid w:val="004124B1"/>
    <w:rsid w:val="0041280C"/>
    <w:rsid w:val="00412DF9"/>
    <w:rsid w:val="00413427"/>
    <w:rsid w:val="004134B6"/>
    <w:rsid w:val="00413F13"/>
    <w:rsid w:val="00413F20"/>
    <w:rsid w:val="004143AC"/>
    <w:rsid w:val="004148D9"/>
    <w:rsid w:val="00415B68"/>
    <w:rsid w:val="004166AF"/>
    <w:rsid w:val="004168D2"/>
    <w:rsid w:val="0041730C"/>
    <w:rsid w:val="00417750"/>
    <w:rsid w:val="00417EB6"/>
    <w:rsid w:val="0042164A"/>
    <w:rsid w:val="00421725"/>
    <w:rsid w:val="00421EFE"/>
    <w:rsid w:val="00421F16"/>
    <w:rsid w:val="0042216C"/>
    <w:rsid w:val="0042251B"/>
    <w:rsid w:val="00422C4C"/>
    <w:rsid w:val="004237DC"/>
    <w:rsid w:val="004243F5"/>
    <w:rsid w:val="00424A72"/>
    <w:rsid w:val="00424D52"/>
    <w:rsid w:val="004250A0"/>
    <w:rsid w:val="00426351"/>
    <w:rsid w:val="00426A20"/>
    <w:rsid w:val="0042760C"/>
    <w:rsid w:val="00427AAF"/>
    <w:rsid w:val="00430984"/>
    <w:rsid w:val="004318CD"/>
    <w:rsid w:val="004321CA"/>
    <w:rsid w:val="00433015"/>
    <w:rsid w:val="0043422E"/>
    <w:rsid w:val="00434C24"/>
    <w:rsid w:val="00436009"/>
    <w:rsid w:val="004367C8"/>
    <w:rsid w:val="00436DA1"/>
    <w:rsid w:val="004372F6"/>
    <w:rsid w:val="00437869"/>
    <w:rsid w:val="0043798F"/>
    <w:rsid w:val="00437A78"/>
    <w:rsid w:val="00440753"/>
    <w:rsid w:val="00440A90"/>
    <w:rsid w:val="00441D7D"/>
    <w:rsid w:val="004425FB"/>
    <w:rsid w:val="004431D5"/>
    <w:rsid w:val="00444723"/>
    <w:rsid w:val="00445303"/>
    <w:rsid w:val="00446543"/>
    <w:rsid w:val="0044776F"/>
    <w:rsid w:val="004477DC"/>
    <w:rsid w:val="00447C94"/>
    <w:rsid w:val="00447DB3"/>
    <w:rsid w:val="00450609"/>
    <w:rsid w:val="00451507"/>
    <w:rsid w:val="00451611"/>
    <w:rsid w:val="00451651"/>
    <w:rsid w:val="00451DF1"/>
    <w:rsid w:val="00452155"/>
    <w:rsid w:val="00452DF9"/>
    <w:rsid w:val="0045327F"/>
    <w:rsid w:val="0045368B"/>
    <w:rsid w:val="00453F70"/>
    <w:rsid w:val="00454731"/>
    <w:rsid w:val="004557BA"/>
    <w:rsid w:val="004559F4"/>
    <w:rsid w:val="00455B34"/>
    <w:rsid w:val="00455FAD"/>
    <w:rsid w:val="004560ED"/>
    <w:rsid w:val="0045629B"/>
    <w:rsid w:val="00456564"/>
    <w:rsid w:val="004569DE"/>
    <w:rsid w:val="00456CF0"/>
    <w:rsid w:val="00457570"/>
    <w:rsid w:val="00457955"/>
    <w:rsid w:val="00457A95"/>
    <w:rsid w:val="004615AF"/>
    <w:rsid w:val="00461EED"/>
    <w:rsid w:val="00462373"/>
    <w:rsid w:val="00462980"/>
    <w:rsid w:val="00462AE2"/>
    <w:rsid w:val="00463130"/>
    <w:rsid w:val="004634B0"/>
    <w:rsid w:val="004639FA"/>
    <w:rsid w:val="00464518"/>
    <w:rsid w:val="004654E1"/>
    <w:rsid w:val="00465AA9"/>
    <w:rsid w:val="00465EC2"/>
    <w:rsid w:val="0046608D"/>
    <w:rsid w:val="0046679A"/>
    <w:rsid w:val="00466B89"/>
    <w:rsid w:val="00467474"/>
    <w:rsid w:val="00467B8F"/>
    <w:rsid w:val="00467C46"/>
    <w:rsid w:val="00467DCD"/>
    <w:rsid w:val="00471052"/>
    <w:rsid w:val="00471314"/>
    <w:rsid w:val="004722F1"/>
    <w:rsid w:val="00472376"/>
    <w:rsid w:val="00472796"/>
    <w:rsid w:val="00472966"/>
    <w:rsid w:val="004730A9"/>
    <w:rsid w:val="004734B0"/>
    <w:rsid w:val="004735F8"/>
    <w:rsid w:val="00474DB3"/>
    <w:rsid w:val="00475835"/>
    <w:rsid w:val="00475CAE"/>
    <w:rsid w:val="004760F0"/>
    <w:rsid w:val="00476952"/>
    <w:rsid w:val="00476E46"/>
    <w:rsid w:val="00477C5F"/>
    <w:rsid w:val="00477F42"/>
    <w:rsid w:val="00480BFF"/>
    <w:rsid w:val="00481874"/>
    <w:rsid w:val="00481A4C"/>
    <w:rsid w:val="00481FDF"/>
    <w:rsid w:val="004823EF"/>
    <w:rsid w:val="00482DAE"/>
    <w:rsid w:val="00483372"/>
    <w:rsid w:val="00484B32"/>
    <w:rsid w:val="004850A8"/>
    <w:rsid w:val="00485AED"/>
    <w:rsid w:val="00485E88"/>
    <w:rsid w:val="00486114"/>
    <w:rsid w:val="00486E2F"/>
    <w:rsid w:val="004878BA"/>
    <w:rsid w:val="00487BD4"/>
    <w:rsid w:val="00487D4B"/>
    <w:rsid w:val="0049090C"/>
    <w:rsid w:val="00491957"/>
    <w:rsid w:val="00493014"/>
    <w:rsid w:val="0049318C"/>
    <w:rsid w:val="004934AE"/>
    <w:rsid w:val="004943C8"/>
    <w:rsid w:val="004946ED"/>
    <w:rsid w:val="00494E21"/>
    <w:rsid w:val="00495C8C"/>
    <w:rsid w:val="00496D86"/>
    <w:rsid w:val="00496EF4"/>
    <w:rsid w:val="00497078"/>
    <w:rsid w:val="004974D9"/>
    <w:rsid w:val="004975B3"/>
    <w:rsid w:val="00497DE0"/>
    <w:rsid w:val="004A007A"/>
    <w:rsid w:val="004A08C5"/>
    <w:rsid w:val="004A1166"/>
    <w:rsid w:val="004A1175"/>
    <w:rsid w:val="004A126B"/>
    <w:rsid w:val="004A2E38"/>
    <w:rsid w:val="004A2E6E"/>
    <w:rsid w:val="004A395E"/>
    <w:rsid w:val="004A3974"/>
    <w:rsid w:val="004A3ACC"/>
    <w:rsid w:val="004A4CFE"/>
    <w:rsid w:val="004A4DD9"/>
    <w:rsid w:val="004A4DF3"/>
    <w:rsid w:val="004A51AF"/>
    <w:rsid w:val="004A5448"/>
    <w:rsid w:val="004A595D"/>
    <w:rsid w:val="004A60CA"/>
    <w:rsid w:val="004A66DB"/>
    <w:rsid w:val="004A67F6"/>
    <w:rsid w:val="004A69F3"/>
    <w:rsid w:val="004A7AE9"/>
    <w:rsid w:val="004B066B"/>
    <w:rsid w:val="004B06D8"/>
    <w:rsid w:val="004B06F7"/>
    <w:rsid w:val="004B0BD6"/>
    <w:rsid w:val="004B225F"/>
    <w:rsid w:val="004B27B3"/>
    <w:rsid w:val="004B2E56"/>
    <w:rsid w:val="004B36C4"/>
    <w:rsid w:val="004B3F12"/>
    <w:rsid w:val="004B46E4"/>
    <w:rsid w:val="004B4C1A"/>
    <w:rsid w:val="004B525B"/>
    <w:rsid w:val="004B5483"/>
    <w:rsid w:val="004B57FD"/>
    <w:rsid w:val="004B5B55"/>
    <w:rsid w:val="004B68F0"/>
    <w:rsid w:val="004B6D90"/>
    <w:rsid w:val="004C0626"/>
    <w:rsid w:val="004C162D"/>
    <w:rsid w:val="004C1FBB"/>
    <w:rsid w:val="004C261C"/>
    <w:rsid w:val="004C27B1"/>
    <w:rsid w:val="004C2A55"/>
    <w:rsid w:val="004C2C27"/>
    <w:rsid w:val="004C37B7"/>
    <w:rsid w:val="004C38BE"/>
    <w:rsid w:val="004C3AD3"/>
    <w:rsid w:val="004C4220"/>
    <w:rsid w:val="004C48E9"/>
    <w:rsid w:val="004C4983"/>
    <w:rsid w:val="004C4DE9"/>
    <w:rsid w:val="004C530D"/>
    <w:rsid w:val="004C58EE"/>
    <w:rsid w:val="004C73F4"/>
    <w:rsid w:val="004C760A"/>
    <w:rsid w:val="004C79FE"/>
    <w:rsid w:val="004D0164"/>
    <w:rsid w:val="004D04AB"/>
    <w:rsid w:val="004D0BA8"/>
    <w:rsid w:val="004D0C2B"/>
    <w:rsid w:val="004D0E99"/>
    <w:rsid w:val="004D19F5"/>
    <w:rsid w:val="004D21CB"/>
    <w:rsid w:val="004D2280"/>
    <w:rsid w:val="004D2822"/>
    <w:rsid w:val="004D3618"/>
    <w:rsid w:val="004D3C7E"/>
    <w:rsid w:val="004D478E"/>
    <w:rsid w:val="004D4CBD"/>
    <w:rsid w:val="004D5F74"/>
    <w:rsid w:val="004D6930"/>
    <w:rsid w:val="004D6BF5"/>
    <w:rsid w:val="004D6CFC"/>
    <w:rsid w:val="004D6D5F"/>
    <w:rsid w:val="004D6E6B"/>
    <w:rsid w:val="004D6F2C"/>
    <w:rsid w:val="004D7306"/>
    <w:rsid w:val="004D7B1F"/>
    <w:rsid w:val="004E03DC"/>
    <w:rsid w:val="004E07EF"/>
    <w:rsid w:val="004E08B3"/>
    <w:rsid w:val="004E1831"/>
    <w:rsid w:val="004E21A2"/>
    <w:rsid w:val="004E221F"/>
    <w:rsid w:val="004E22B4"/>
    <w:rsid w:val="004E2E5D"/>
    <w:rsid w:val="004E353D"/>
    <w:rsid w:val="004E3764"/>
    <w:rsid w:val="004E558B"/>
    <w:rsid w:val="004E636F"/>
    <w:rsid w:val="004E6790"/>
    <w:rsid w:val="004E6948"/>
    <w:rsid w:val="004E70AF"/>
    <w:rsid w:val="004E747F"/>
    <w:rsid w:val="004E7561"/>
    <w:rsid w:val="004E77CB"/>
    <w:rsid w:val="004E7B1C"/>
    <w:rsid w:val="004F014A"/>
    <w:rsid w:val="004F061A"/>
    <w:rsid w:val="004F0859"/>
    <w:rsid w:val="004F13C5"/>
    <w:rsid w:val="004F1A35"/>
    <w:rsid w:val="004F1F1E"/>
    <w:rsid w:val="004F26BD"/>
    <w:rsid w:val="004F2D1B"/>
    <w:rsid w:val="004F318B"/>
    <w:rsid w:val="004F3413"/>
    <w:rsid w:val="004F3FE0"/>
    <w:rsid w:val="004F4285"/>
    <w:rsid w:val="004F4910"/>
    <w:rsid w:val="004F4E05"/>
    <w:rsid w:val="004F4E0C"/>
    <w:rsid w:val="004F51F7"/>
    <w:rsid w:val="004F5DA3"/>
    <w:rsid w:val="004F68E5"/>
    <w:rsid w:val="004F6D99"/>
    <w:rsid w:val="004F6F16"/>
    <w:rsid w:val="004F746B"/>
    <w:rsid w:val="004F7551"/>
    <w:rsid w:val="004F786E"/>
    <w:rsid w:val="0050056E"/>
    <w:rsid w:val="00501064"/>
    <w:rsid w:val="00501290"/>
    <w:rsid w:val="00501597"/>
    <w:rsid w:val="00501862"/>
    <w:rsid w:val="00503D61"/>
    <w:rsid w:val="00505B8D"/>
    <w:rsid w:val="005070E5"/>
    <w:rsid w:val="0051062A"/>
    <w:rsid w:val="005108F3"/>
    <w:rsid w:val="00510C3B"/>
    <w:rsid w:val="0051285B"/>
    <w:rsid w:val="00512ACA"/>
    <w:rsid w:val="00512B37"/>
    <w:rsid w:val="00512D4B"/>
    <w:rsid w:val="005131D4"/>
    <w:rsid w:val="005131E8"/>
    <w:rsid w:val="00513DA2"/>
    <w:rsid w:val="005143BB"/>
    <w:rsid w:val="005147E2"/>
    <w:rsid w:val="005154DD"/>
    <w:rsid w:val="005166B1"/>
    <w:rsid w:val="0051739E"/>
    <w:rsid w:val="00520182"/>
    <w:rsid w:val="00520698"/>
    <w:rsid w:val="00521AAC"/>
    <w:rsid w:val="00521B06"/>
    <w:rsid w:val="0052222C"/>
    <w:rsid w:val="005227A3"/>
    <w:rsid w:val="005231D6"/>
    <w:rsid w:val="00523DBB"/>
    <w:rsid w:val="00524A6B"/>
    <w:rsid w:val="00525158"/>
    <w:rsid w:val="00525B45"/>
    <w:rsid w:val="00525BE4"/>
    <w:rsid w:val="0052651D"/>
    <w:rsid w:val="0052667D"/>
    <w:rsid w:val="00526864"/>
    <w:rsid w:val="0052705F"/>
    <w:rsid w:val="00527515"/>
    <w:rsid w:val="00527AE4"/>
    <w:rsid w:val="00530381"/>
    <w:rsid w:val="00530471"/>
    <w:rsid w:val="00530907"/>
    <w:rsid w:val="0053101A"/>
    <w:rsid w:val="00531363"/>
    <w:rsid w:val="005317C3"/>
    <w:rsid w:val="00531A61"/>
    <w:rsid w:val="005326A7"/>
    <w:rsid w:val="005329A4"/>
    <w:rsid w:val="00532C24"/>
    <w:rsid w:val="00532D0C"/>
    <w:rsid w:val="005336FF"/>
    <w:rsid w:val="00533897"/>
    <w:rsid w:val="00533945"/>
    <w:rsid w:val="00533B53"/>
    <w:rsid w:val="00533BF9"/>
    <w:rsid w:val="00534282"/>
    <w:rsid w:val="0053457D"/>
    <w:rsid w:val="00534D8F"/>
    <w:rsid w:val="00534F2C"/>
    <w:rsid w:val="00535177"/>
    <w:rsid w:val="00535A1B"/>
    <w:rsid w:val="00536C4E"/>
    <w:rsid w:val="00536E6C"/>
    <w:rsid w:val="005371F9"/>
    <w:rsid w:val="00537448"/>
    <w:rsid w:val="00537FE9"/>
    <w:rsid w:val="0054033B"/>
    <w:rsid w:val="00540D8A"/>
    <w:rsid w:val="005416B0"/>
    <w:rsid w:val="00541B74"/>
    <w:rsid w:val="0054200C"/>
    <w:rsid w:val="005422CD"/>
    <w:rsid w:val="005437AB"/>
    <w:rsid w:val="00544124"/>
    <w:rsid w:val="00544FDE"/>
    <w:rsid w:val="00545514"/>
    <w:rsid w:val="00546569"/>
    <w:rsid w:val="00546653"/>
    <w:rsid w:val="005466AE"/>
    <w:rsid w:val="005468A8"/>
    <w:rsid w:val="0054708D"/>
    <w:rsid w:val="00550605"/>
    <w:rsid w:val="00550DF2"/>
    <w:rsid w:val="00551348"/>
    <w:rsid w:val="0055349F"/>
    <w:rsid w:val="00553FBB"/>
    <w:rsid w:val="0055429D"/>
    <w:rsid w:val="005543A7"/>
    <w:rsid w:val="00555105"/>
    <w:rsid w:val="005551C1"/>
    <w:rsid w:val="00555BE4"/>
    <w:rsid w:val="00555C7E"/>
    <w:rsid w:val="005562C6"/>
    <w:rsid w:val="0055653B"/>
    <w:rsid w:val="00556B04"/>
    <w:rsid w:val="0055767A"/>
    <w:rsid w:val="0055785E"/>
    <w:rsid w:val="00557E67"/>
    <w:rsid w:val="00560096"/>
    <w:rsid w:val="0056049E"/>
    <w:rsid w:val="00561091"/>
    <w:rsid w:val="00561244"/>
    <w:rsid w:val="005612DB"/>
    <w:rsid w:val="0056152F"/>
    <w:rsid w:val="00563DE8"/>
    <w:rsid w:val="0056417A"/>
    <w:rsid w:val="005655B8"/>
    <w:rsid w:val="00565905"/>
    <w:rsid w:val="00566218"/>
    <w:rsid w:val="00566C74"/>
    <w:rsid w:val="00567293"/>
    <w:rsid w:val="0056786F"/>
    <w:rsid w:val="00567BF8"/>
    <w:rsid w:val="00567CF0"/>
    <w:rsid w:val="00567DE4"/>
    <w:rsid w:val="00567F7B"/>
    <w:rsid w:val="00570E8D"/>
    <w:rsid w:val="00571C29"/>
    <w:rsid w:val="00571DB7"/>
    <w:rsid w:val="00571E54"/>
    <w:rsid w:val="005730C0"/>
    <w:rsid w:val="005737BB"/>
    <w:rsid w:val="005741A6"/>
    <w:rsid w:val="005744E1"/>
    <w:rsid w:val="0057500F"/>
    <w:rsid w:val="00575D00"/>
    <w:rsid w:val="00575E14"/>
    <w:rsid w:val="00576BB5"/>
    <w:rsid w:val="005771DF"/>
    <w:rsid w:val="00577324"/>
    <w:rsid w:val="00577A50"/>
    <w:rsid w:val="005804D9"/>
    <w:rsid w:val="00580683"/>
    <w:rsid w:val="0058172F"/>
    <w:rsid w:val="00581A8E"/>
    <w:rsid w:val="00581DF1"/>
    <w:rsid w:val="00581FFE"/>
    <w:rsid w:val="00582831"/>
    <w:rsid w:val="00582989"/>
    <w:rsid w:val="00582AB3"/>
    <w:rsid w:val="005833A5"/>
    <w:rsid w:val="00583620"/>
    <w:rsid w:val="00584210"/>
    <w:rsid w:val="00584999"/>
    <w:rsid w:val="00584D16"/>
    <w:rsid w:val="00584FFF"/>
    <w:rsid w:val="00585DA1"/>
    <w:rsid w:val="00585EAF"/>
    <w:rsid w:val="00586795"/>
    <w:rsid w:val="00587905"/>
    <w:rsid w:val="00587D50"/>
    <w:rsid w:val="00587EBA"/>
    <w:rsid w:val="005901A8"/>
    <w:rsid w:val="00590DBD"/>
    <w:rsid w:val="00590FE7"/>
    <w:rsid w:val="0059104D"/>
    <w:rsid w:val="00591087"/>
    <w:rsid w:val="005912E9"/>
    <w:rsid w:val="00591724"/>
    <w:rsid w:val="00591C1B"/>
    <w:rsid w:val="005922D5"/>
    <w:rsid w:val="0059266E"/>
    <w:rsid w:val="0059309C"/>
    <w:rsid w:val="0059365C"/>
    <w:rsid w:val="00593D00"/>
    <w:rsid w:val="005942A2"/>
    <w:rsid w:val="005948E4"/>
    <w:rsid w:val="00594BD0"/>
    <w:rsid w:val="005950D4"/>
    <w:rsid w:val="00595AC1"/>
    <w:rsid w:val="00597474"/>
    <w:rsid w:val="00597B2E"/>
    <w:rsid w:val="00597FAD"/>
    <w:rsid w:val="005A076E"/>
    <w:rsid w:val="005A07F7"/>
    <w:rsid w:val="005A092C"/>
    <w:rsid w:val="005A0E66"/>
    <w:rsid w:val="005A1778"/>
    <w:rsid w:val="005A1D65"/>
    <w:rsid w:val="005A1E71"/>
    <w:rsid w:val="005A1F7E"/>
    <w:rsid w:val="005A230E"/>
    <w:rsid w:val="005A2867"/>
    <w:rsid w:val="005A3007"/>
    <w:rsid w:val="005A466C"/>
    <w:rsid w:val="005A552B"/>
    <w:rsid w:val="005A5CF3"/>
    <w:rsid w:val="005A69F8"/>
    <w:rsid w:val="005B0357"/>
    <w:rsid w:val="005B0EF7"/>
    <w:rsid w:val="005B0F9A"/>
    <w:rsid w:val="005B1886"/>
    <w:rsid w:val="005B2B32"/>
    <w:rsid w:val="005B2EA3"/>
    <w:rsid w:val="005B2EFF"/>
    <w:rsid w:val="005B3031"/>
    <w:rsid w:val="005B34D0"/>
    <w:rsid w:val="005B4514"/>
    <w:rsid w:val="005B468A"/>
    <w:rsid w:val="005B4863"/>
    <w:rsid w:val="005B49E5"/>
    <w:rsid w:val="005B4B0B"/>
    <w:rsid w:val="005B4C8D"/>
    <w:rsid w:val="005B52E2"/>
    <w:rsid w:val="005B5A31"/>
    <w:rsid w:val="005B5E34"/>
    <w:rsid w:val="005B62C9"/>
    <w:rsid w:val="005B652C"/>
    <w:rsid w:val="005B67FE"/>
    <w:rsid w:val="005C27B9"/>
    <w:rsid w:val="005C2BFF"/>
    <w:rsid w:val="005C3987"/>
    <w:rsid w:val="005C3ED2"/>
    <w:rsid w:val="005C4AC5"/>
    <w:rsid w:val="005C4DC6"/>
    <w:rsid w:val="005C4E5E"/>
    <w:rsid w:val="005C5D52"/>
    <w:rsid w:val="005C699C"/>
    <w:rsid w:val="005C779E"/>
    <w:rsid w:val="005D0131"/>
    <w:rsid w:val="005D0462"/>
    <w:rsid w:val="005D0DF7"/>
    <w:rsid w:val="005D0FDA"/>
    <w:rsid w:val="005D1825"/>
    <w:rsid w:val="005D183B"/>
    <w:rsid w:val="005D23AB"/>
    <w:rsid w:val="005D2857"/>
    <w:rsid w:val="005D3856"/>
    <w:rsid w:val="005D40B4"/>
    <w:rsid w:val="005D4F99"/>
    <w:rsid w:val="005D578C"/>
    <w:rsid w:val="005D5D52"/>
    <w:rsid w:val="005D64D3"/>
    <w:rsid w:val="005D7346"/>
    <w:rsid w:val="005D7590"/>
    <w:rsid w:val="005E0269"/>
    <w:rsid w:val="005E11B8"/>
    <w:rsid w:val="005E2721"/>
    <w:rsid w:val="005E2905"/>
    <w:rsid w:val="005E3256"/>
    <w:rsid w:val="005E6116"/>
    <w:rsid w:val="005E75E5"/>
    <w:rsid w:val="005E770B"/>
    <w:rsid w:val="005E7F2E"/>
    <w:rsid w:val="005F011D"/>
    <w:rsid w:val="005F053A"/>
    <w:rsid w:val="005F0AF0"/>
    <w:rsid w:val="005F1362"/>
    <w:rsid w:val="005F1888"/>
    <w:rsid w:val="005F226B"/>
    <w:rsid w:val="005F277C"/>
    <w:rsid w:val="005F2B74"/>
    <w:rsid w:val="005F2EA5"/>
    <w:rsid w:val="005F3414"/>
    <w:rsid w:val="005F3922"/>
    <w:rsid w:val="005F3F28"/>
    <w:rsid w:val="005F4A6A"/>
    <w:rsid w:val="005F682D"/>
    <w:rsid w:val="005F68F6"/>
    <w:rsid w:val="005F6BDE"/>
    <w:rsid w:val="005F715A"/>
    <w:rsid w:val="005F741B"/>
    <w:rsid w:val="0060118B"/>
    <w:rsid w:val="006014F5"/>
    <w:rsid w:val="00601566"/>
    <w:rsid w:val="006018D3"/>
    <w:rsid w:val="006032EA"/>
    <w:rsid w:val="00603D31"/>
    <w:rsid w:val="0060476F"/>
    <w:rsid w:val="00605FBC"/>
    <w:rsid w:val="00606B0F"/>
    <w:rsid w:val="00606C75"/>
    <w:rsid w:val="006070C1"/>
    <w:rsid w:val="0060734D"/>
    <w:rsid w:val="00607944"/>
    <w:rsid w:val="00607ACE"/>
    <w:rsid w:val="00607E9C"/>
    <w:rsid w:val="006106B5"/>
    <w:rsid w:val="00611285"/>
    <w:rsid w:val="00611CFE"/>
    <w:rsid w:val="00611FED"/>
    <w:rsid w:val="0061206B"/>
    <w:rsid w:val="00612361"/>
    <w:rsid w:val="00612857"/>
    <w:rsid w:val="00612F64"/>
    <w:rsid w:val="0061303F"/>
    <w:rsid w:val="00613514"/>
    <w:rsid w:val="006135B5"/>
    <w:rsid w:val="00613AB5"/>
    <w:rsid w:val="006142DA"/>
    <w:rsid w:val="006149BF"/>
    <w:rsid w:val="00614F52"/>
    <w:rsid w:val="00615544"/>
    <w:rsid w:val="0061645C"/>
    <w:rsid w:val="0061652E"/>
    <w:rsid w:val="00616AED"/>
    <w:rsid w:val="00616DF2"/>
    <w:rsid w:val="006174B9"/>
    <w:rsid w:val="006175E2"/>
    <w:rsid w:val="00617C1C"/>
    <w:rsid w:val="006209DB"/>
    <w:rsid w:val="00620D2E"/>
    <w:rsid w:val="00621BC5"/>
    <w:rsid w:val="00622249"/>
    <w:rsid w:val="00622823"/>
    <w:rsid w:val="006239F7"/>
    <w:rsid w:val="00623FD7"/>
    <w:rsid w:val="00624386"/>
    <w:rsid w:val="0062442D"/>
    <w:rsid w:val="006249DA"/>
    <w:rsid w:val="00625B50"/>
    <w:rsid w:val="00625E19"/>
    <w:rsid w:val="00625FEB"/>
    <w:rsid w:val="006266D4"/>
    <w:rsid w:val="006275A4"/>
    <w:rsid w:val="0062775D"/>
    <w:rsid w:val="006277F5"/>
    <w:rsid w:val="00631C86"/>
    <w:rsid w:val="006322DA"/>
    <w:rsid w:val="00632E5E"/>
    <w:rsid w:val="00633165"/>
    <w:rsid w:val="0063333D"/>
    <w:rsid w:val="006342D3"/>
    <w:rsid w:val="006357EA"/>
    <w:rsid w:val="00635B16"/>
    <w:rsid w:val="006362C3"/>
    <w:rsid w:val="006363F8"/>
    <w:rsid w:val="00636D97"/>
    <w:rsid w:val="00637F52"/>
    <w:rsid w:val="0064003C"/>
    <w:rsid w:val="00640B31"/>
    <w:rsid w:val="006418B2"/>
    <w:rsid w:val="00641C0B"/>
    <w:rsid w:val="00641E38"/>
    <w:rsid w:val="006421B2"/>
    <w:rsid w:val="00642239"/>
    <w:rsid w:val="006425AB"/>
    <w:rsid w:val="0064275D"/>
    <w:rsid w:val="00642F0D"/>
    <w:rsid w:val="006435E1"/>
    <w:rsid w:val="00643A73"/>
    <w:rsid w:val="00643BC7"/>
    <w:rsid w:val="00643C15"/>
    <w:rsid w:val="00643CA9"/>
    <w:rsid w:val="00644489"/>
    <w:rsid w:val="00644EF1"/>
    <w:rsid w:val="006451A1"/>
    <w:rsid w:val="00645916"/>
    <w:rsid w:val="0064595A"/>
    <w:rsid w:val="00645C84"/>
    <w:rsid w:val="00645FF7"/>
    <w:rsid w:val="00646139"/>
    <w:rsid w:val="006461E5"/>
    <w:rsid w:val="006465E6"/>
    <w:rsid w:val="00646899"/>
    <w:rsid w:val="00646DC4"/>
    <w:rsid w:val="00647699"/>
    <w:rsid w:val="00647AD7"/>
    <w:rsid w:val="00650D80"/>
    <w:rsid w:val="00651412"/>
    <w:rsid w:val="006517CB"/>
    <w:rsid w:val="0065245B"/>
    <w:rsid w:val="006528E1"/>
    <w:rsid w:val="00652CB0"/>
    <w:rsid w:val="0065399A"/>
    <w:rsid w:val="00653B8D"/>
    <w:rsid w:val="00653E0F"/>
    <w:rsid w:val="00654737"/>
    <w:rsid w:val="00655178"/>
    <w:rsid w:val="00656730"/>
    <w:rsid w:val="00656AA5"/>
    <w:rsid w:val="00656C31"/>
    <w:rsid w:val="0065737A"/>
    <w:rsid w:val="006602AA"/>
    <w:rsid w:val="006602C3"/>
    <w:rsid w:val="0066115B"/>
    <w:rsid w:val="0066119F"/>
    <w:rsid w:val="0066123F"/>
    <w:rsid w:val="006614E8"/>
    <w:rsid w:val="00661965"/>
    <w:rsid w:val="00663AE0"/>
    <w:rsid w:val="00663BEB"/>
    <w:rsid w:val="00663DA4"/>
    <w:rsid w:val="00664992"/>
    <w:rsid w:val="006649CA"/>
    <w:rsid w:val="00664A66"/>
    <w:rsid w:val="00664BCB"/>
    <w:rsid w:val="00665497"/>
    <w:rsid w:val="00665767"/>
    <w:rsid w:val="0066594C"/>
    <w:rsid w:val="00666C4A"/>
    <w:rsid w:val="00667802"/>
    <w:rsid w:val="00667AF6"/>
    <w:rsid w:val="00667F3D"/>
    <w:rsid w:val="0067042A"/>
    <w:rsid w:val="006706BD"/>
    <w:rsid w:val="00671403"/>
    <w:rsid w:val="00671AB7"/>
    <w:rsid w:val="00671C95"/>
    <w:rsid w:val="00672765"/>
    <w:rsid w:val="006735E9"/>
    <w:rsid w:val="0067408F"/>
    <w:rsid w:val="00674B01"/>
    <w:rsid w:val="00674D71"/>
    <w:rsid w:val="00675098"/>
    <w:rsid w:val="0067533F"/>
    <w:rsid w:val="006763F5"/>
    <w:rsid w:val="00676B10"/>
    <w:rsid w:val="00676ECD"/>
    <w:rsid w:val="00677824"/>
    <w:rsid w:val="00680D0E"/>
    <w:rsid w:val="0068153C"/>
    <w:rsid w:val="006815F9"/>
    <w:rsid w:val="00682042"/>
    <w:rsid w:val="006833C2"/>
    <w:rsid w:val="00683D5B"/>
    <w:rsid w:val="00683FB2"/>
    <w:rsid w:val="006845D5"/>
    <w:rsid w:val="00684BC7"/>
    <w:rsid w:val="00684FD9"/>
    <w:rsid w:val="00685CC5"/>
    <w:rsid w:val="00686043"/>
    <w:rsid w:val="00686CA8"/>
    <w:rsid w:val="00687681"/>
    <w:rsid w:val="00687861"/>
    <w:rsid w:val="00687A34"/>
    <w:rsid w:val="00687C34"/>
    <w:rsid w:val="00690F2D"/>
    <w:rsid w:val="00690FBA"/>
    <w:rsid w:val="006917D8"/>
    <w:rsid w:val="00691CD6"/>
    <w:rsid w:val="00691F5A"/>
    <w:rsid w:val="006920FD"/>
    <w:rsid w:val="006934AB"/>
    <w:rsid w:val="006935F9"/>
    <w:rsid w:val="00693E9F"/>
    <w:rsid w:val="00693FF7"/>
    <w:rsid w:val="006941AA"/>
    <w:rsid w:val="006946CD"/>
    <w:rsid w:val="00694D0F"/>
    <w:rsid w:val="00694ED4"/>
    <w:rsid w:val="00695AE6"/>
    <w:rsid w:val="0069652B"/>
    <w:rsid w:val="00697657"/>
    <w:rsid w:val="006A0304"/>
    <w:rsid w:val="006A0F69"/>
    <w:rsid w:val="006A11DC"/>
    <w:rsid w:val="006A175D"/>
    <w:rsid w:val="006A17C8"/>
    <w:rsid w:val="006A1D80"/>
    <w:rsid w:val="006A203A"/>
    <w:rsid w:val="006A23E9"/>
    <w:rsid w:val="006A2D29"/>
    <w:rsid w:val="006A2DC8"/>
    <w:rsid w:val="006A32C3"/>
    <w:rsid w:val="006A514E"/>
    <w:rsid w:val="006A57A1"/>
    <w:rsid w:val="006A587A"/>
    <w:rsid w:val="006A71F9"/>
    <w:rsid w:val="006B0794"/>
    <w:rsid w:val="006B228D"/>
    <w:rsid w:val="006B2F23"/>
    <w:rsid w:val="006B3006"/>
    <w:rsid w:val="006B36B8"/>
    <w:rsid w:val="006B44A3"/>
    <w:rsid w:val="006B671F"/>
    <w:rsid w:val="006B67C1"/>
    <w:rsid w:val="006B73AA"/>
    <w:rsid w:val="006B74F2"/>
    <w:rsid w:val="006B761E"/>
    <w:rsid w:val="006C02DE"/>
    <w:rsid w:val="006C0306"/>
    <w:rsid w:val="006C107D"/>
    <w:rsid w:val="006C1A7F"/>
    <w:rsid w:val="006C1D75"/>
    <w:rsid w:val="006C25AD"/>
    <w:rsid w:val="006C2828"/>
    <w:rsid w:val="006C299C"/>
    <w:rsid w:val="006C2A9A"/>
    <w:rsid w:val="006C2FD0"/>
    <w:rsid w:val="006C334F"/>
    <w:rsid w:val="006C340C"/>
    <w:rsid w:val="006C38AC"/>
    <w:rsid w:val="006C3B17"/>
    <w:rsid w:val="006C3CD5"/>
    <w:rsid w:val="006C3DB4"/>
    <w:rsid w:val="006C4E9F"/>
    <w:rsid w:val="006C517D"/>
    <w:rsid w:val="006C57DA"/>
    <w:rsid w:val="006C59BA"/>
    <w:rsid w:val="006C5CD1"/>
    <w:rsid w:val="006C6145"/>
    <w:rsid w:val="006C636B"/>
    <w:rsid w:val="006C687D"/>
    <w:rsid w:val="006C698F"/>
    <w:rsid w:val="006C6DAE"/>
    <w:rsid w:val="006C75DB"/>
    <w:rsid w:val="006C7A01"/>
    <w:rsid w:val="006C7B56"/>
    <w:rsid w:val="006C7E26"/>
    <w:rsid w:val="006D13B1"/>
    <w:rsid w:val="006D15D7"/>
    <w:rsid w:val="006D28EA"/>
    <w:rsid w:val="006D2928"/>
    <w:rsid w:val="006D32F2"/>
    <w:rsid w:val="006D401E"/>
    <w:rsid w:val="006D4BF6"/>
    <w:rsid w:val="006D60E9"/>
    <w:rsid w:val="006D61BE"/>
    <w:rsid w:val="006D6ED2"/>
    <w:rsid w:val="006D7167"/>
    <w:rsid w:val="006D743F"/>
    <w:rsid w:val="006D75BC"/>
    <w:rsid w:val="006D7B02"/>
    <w:rsid w:val="006D7F49"/>
    <w:rsid w:val="006D7F57"/>
    <w:rsid w:val="006E01E3"/>
    <w:rsid w:val="006E17BD"/>
    <w:rsid w:val="006E1FEC"/>
    <w:rsid w:val="006E2149"/>
    <w:rsid w:val="006E23B3"/>
    <w:rsid w:val="006E40A8"/>
    <w:rsid w:val="006E47E8"/>
    <w:rsid w:val="006E4A74"/>
    <w:rsid w:val="006E4D99"/>
    <w:rsid w:val="006E51A8"/>
    <w:rsid w:val="006E634E"/>
    <w:rsid w:val="006E6B47"/>
    <w:rsid w:val="006E6F20"/>
    <w:rsid w:val="006E7103"/>
    <w:rsid w:val="006E7F2B"/>
    <w:rsid w:val="006F0F78"/>
    <w:rsid w:val="006F18B6"/>
    <w:rsid w:val="006F1BE8"/>
    <w:rsid w:val="006F2006"/>
    <w:rsid w:val="006F2249"/>
    <w:rsid w:val="006F22F2"/>
    <w:rsid w:val="006F36F0"/>
    <w:rsid w:val="006F37EC"/>
    <w:rsid w:val="006F3FBD"/>
    <w:rsid w:val="006F50C5"/>
    <w:rsid w:val="006F7B3B"/>
    <w:rsid w:val="006F7C8C"/>
    <w:rsid w:val="007015C2"/>
    <w:rsid w:val="00702240"/>
    <w:rsid w:val="00702D48"/>
    <w:rsid w:val="00703257"/>
    <w:rsid w:val="007034C3"/>
    <w:rsid w:val="00703A67"/>
    <w:rsid w:val="00703F09"/>
    <w:rsid w:val="00703F22"/>
    <w:rsid w:val="007051D9"/>
    <w:rsid w:val="00705729"/>
    <w:rsid w:val="00705CFC"/>
    <w:rsid w:val="00706300"/>
    <w:rsid w:val="00706786"/>
    <w:rsid w:val="0070737A"/>
    <w:rsid w:val="00707795"/>
    <w:rsid w:val="007079AB"/>
    <w:rsid w:val="00707B07"/>
    <w:rsid w:val="00710A95"/>
    <w:rsid w:val="00710DAA"/>
    <w:rsid w:val="00710E98"/>
    <w:rsid w:val="00711203"/>
    <w:rsid w:val="007119A7"/>
    <w:rsid w:val="00712084"/>
    <w:rsid w:val="007123B8"/>
    <w:rsid w:val="00712435"/>
    <w:rsid w:val="00712BF5"/>
    <w:rsid w:val="00713C07"/>
    <w:rsid w:val="0071476A"/>
    <w:rsid w:val="007149D5"/>
    <w:rsid w:val="00714AB6"/>
    <w:rsid w:val="00714E4E"/>
    <w:rsid w:val="00715088"/>
    <w:rsid w:val="00715394"/>
    <w:rsid w:val="00717009"/>
    <w:rsid w:val="0071780C"/>
    <w:rsid w:val="00717D2E"/>
    <w:rsid w:val="00717DCC"/>
    <w:rsid w:val="007202AA"/>
    <w:rsid w:val="007208A6"/>
    <w:rsid w:val="007211B8"/>
    <w:rsid w:val="0072157C"/>
    <w:rsid w:val="007215CC"/>
    <w:rsid w:val="007219FE"/>
    <w:rsid w:val="00721D5D"/>
    <w:rsid w:val="00721DF3"/>
    <w:rsid w:val="00721FAF"/>
    <w:rsid w:val="00722040"/>
    <w:rsid w:val="00722EAD"/>
    <w:rsid w:val="00722F3C"/>
    <w:rsid w:val="00723691"/>
    <w:rsid w:val="00723F20"/>
    <w:rsid w:val="007246C2"/>
    <w:rsid w:val="00724C83"/>
    <w:rsid w:val="007266CA"/>
    <w:rsid w:val="00726A3A"/>
    <w:rsid w:val="00727A8F"/>
    <w:rsid w:val="0073043B"/>
    <w:rsid w:val="00730B74"/>
    <w:rsid w:val="007311D7"/>
    <w:rsid w:val="00731499"/>
    <w:rsid w:val="00732256"/>
    <w:rsid w:val="00732337"/>
    <w:rsid w:val="007333EC"/>
    <w:rsid w:val="007340A4"/>
    <w:rsid w:val="007340AE"/>
    <w:rsid w:val="00735E85"/>
    <w:rsid w:val="0073669F"/>
    <w:rsid w:val="00736853"/>
    <w:rsid w:val="00736919"/>
    <w:rsid w:val="00737089"/>
    <w:rsid w:val="0073727B"/>
    <w:rsid w:val="007377FE"/>
    <w:rsid w:val="00737CD9"/>
    <w:rsid w:val="00740946"/>
    <w:rsid w:val="00740D88"/>
    <w:rsid w:val="00740EC3"/>
    <w:rsid w:val="00741064"/>
    <w:rsid w:val="007410AF"/>
    <w:rsid w:val="007410D3"/>
    <w:rsid w:val="007412C2"/>
    <w:rsid w:val="00741F85"/>
    <w:rsid w:val="007427CE"/>
    <w:rsid w:val="007428A0"/>
    <w:rsid w:val="007428A3"/>
    <w:rsid w:val="00742D97"/>
    <w:rsid w:val="007436D7"/>
    <w:rsid w:val="007436DC"/>
    <w:rsid w:val="00744D9E"/>
    <w:rsid w:val="00745270"/>
    <w:rsid w:val="0074565D"/>
    <w:rsid w:val="007462D8"/>
    <w:rsid w:val="007469C7"/>
    <w:rsid w:val="007474F3"/>
    <w:rsid w:val="00747521"/>
    <w:rsid w:val="00747A09"/>
    <w:rsid w:val="00750953"/>
    <w:rsid w:val="00750B55"/>
    <w:rsid w:val="00750DB8"/>
    <w:rsid w:val="00750F4C"/>
    <w:rsid w:val="007518FE"/>
    <w:rsid w:val="00751BCD"/>
    <w:rsid w:val="00752261"/>
    <w:rsid w:val="007522F9"/>
    <w:rsid w:val="00752B7A"/>
    <w:rsid w:val="00753AC3"/>
    <w:rsid w:val="00753DDB"/>
    <w:rsid w:val="00754354"/>
    <w:rsid w:val="00754BA4"/>
    <w:rsid w:val="00754CF8"/>
    <w:rsid w:val="00755D12"/>
    <w:rsid w:val="00755E47"/>
    <w:rsid w:val="007570F5"/>
    <w:rsid w:val="0075723A"/>
    <w:rsid w:val="00757C8F"/>
    <w:rsid w:val="00757DB7"/>
    <w:rsid w:val="00757EF3"/>
    <w:rsid w:val="00757F15"/>
    <w:rsid w:val="00757FA6"/>
    <w:rsid w:val="007612F7"/>
    <w:rsid w:val="0076133B"/>
    <w:rsid w:val="00761555"/>
    <w:rsid w:val="00761CC5"/>
    <w:rsid w:val="00762A44"/>
    <w:rsid w:val="00762DA9"/>
    <w:rsid w:val="00763F49"/>
    <w:rsid w:val="007644F3"/>
    <w:rsid w:val="00765662"/>
    <w:rsid w:val="007657D6"/>
    <w:rsid w:val="007658C7"/>
    <w:rsid w:val="00765C2D"/>
    <w:rsid w:val="00765DBF"/>
    <w:rsid w:val="00767DFB"/>
    <w:rsid w:val="0077034F"/>
    <w:rsid w:val="007708F5"/>
    <w:rsid w:val="00770986"/>
    <w:rsid w:val="00771512"/>
    <w:rsid w:val="007716E0"/>
    <w:rsid w:val="007723FF"/>
    <w:rsid w:val="007728A5"/>
    <w:rsid w:val="00772AC2"/>
    <w:rsid w:val="00772B61"/>
    <w:rsid w:val="00772BC4"/>
    <w:rsid w:val="00773102"/>
    <w:rsid w:val="00773633"/>
    <w:rsid w:val="00773876"/>
    <w:rsid w:val="00773888"/>
    <w:rsid w:val="007750AF"/>
    <w:rsid w:val="007751F0"/>
    <w:rsid w:val="007756CA"/>
    <w:rsid w:val="00775A50"/>
    <w:rsid w:val="00776991"/>
    <w:rsid w:val="0077768F"/>
    <w:rsid w:val="00777924"/>
    <w:rsid w:val="00777969"/>
    <w:rsid w:val="00777A03"/>
    <w:rsid w:val="007804F0"/>
    <w:rsid w:val="00781376"/>
    <w:rsid w:val="007815F3"/>
    <w:rsid w:val="007817FE"/>
    <w:rsid w:val="00781E8B"/>
    <w:rsid w:val="00782250"/>
    <w:rsid w:val="00782641"/>
    <w:rsid w:val="00782AE2"/>
    <w:rsid w:val="007832E3"/>
    <w:rsid w:val="00783580"/>
    <w:rsid w:val="00784338"/>
    <w:rsid w:val="007843F6"/>
    <w:rsid w:val="00784552"/>
    <w:rsid w:val="00784868"/>
    <w:rsid w:val="00784D07"/>
    <w:rsid w:val="00784EB9"/>
    <w:rsid w:val="00785B62"/>
    <w:rsid w:val="00785C1B"/>
    <w:rsid w:val="00785E56"/>
    <w:rsid w:val="007861D0"/>
    <w:rsid w:val="007862D9"/>
    <w:rsid w:val="00786571"/>
    <w:rsid w:val="0078658F"/>
    <w:rsid w:val="00786A4E"/>
    <w:rsid w:val="00786B24"/>
    <w:rsid w:val="00786F3D"/>
    <w:rsid w:val="007908C8"/>
    <w:rsid w:val="007909A9"/>
    <w:rsid w:val="00791948"/>
    <w:rsid w:val="007919CB"/>
    <w:rsid w:val="00791EB1"/>
    <w:rsid w:val="00792762"/>
    <w:rsid w:val="00792827"/>
    <w:rsid w:val="0079483E"/>
    <w:rsid w:val="007953DF"/>
    <w:rsid w:val="00795418"/>
    <w:rsid w:val="00795E6B"/>
    <w:rsid w:val="00796278"/>
    <w:rsid w:val="0079627F"/>
    <w:rsid w:val="00796603"/>
    <w:rsid w:val="00796CA0"/>
    <w:rsid w:val="00797965"/>
    <w:rsid w:val="007A0B74"/>
    <w:rsid w:val="007A16EE"/>
    <w:rsid w:val="007A2C0D"/>
    <w:rsid w:val="007A2E43"/>
    <w:rsid w:val="007A4685"/>
    <w:rsid w:val="007A4C17"/>
    <w:rsid w:val="007A638D"/>
    <w:rsid w:val="007A6513"/>
    <w:rsid w:val="007A68A1"/>
    <w:rsid w:val="007A6FBE"/>
    <w:rsid w:val="007A7901"/>
    <w:rsid w:val="007B02CA"/>
    <w:rsid w:val="007B0353"/>
    <w:rsid w:val="007B06BD"/>
    <w:rsid w:val="007B0843"/>
    <w:rsid w:val="007B0D37"/>
    <w:rsid w:val="007B0DF5"/>
    <w:rsid w:val="007B2596"/>
    <w:rsid w:val="007B2C56"/>
    <w:rsid w:val="007B39A8"/>
    <w:rsid w:val="007B3F27"/>
    <w:rsid w:val="007B44F7"/>
    <w:rsid w:val="007B4725"/>
    <w:rsid w:val="007B4853"/>
    <w:rsid w:val="007B5085"/>
    <w:rsid w:val="007B50E5"/>
    <w:rsid w:val="007B616B"/>
    <w:rsid w:val="007B69C4"/>
    <w:rsid w:val="007B6C1B"/>
    <w:rsid w:val="007B76F7"/>
    <w:rsid w:val="007B7861"/>
    <w:rsid w:val="007B7FB2"/>
    <w:rsid w:val="007C0083"/>
    <w:rsid w:val="007C0C1C"/>
    <w:rsid w:val="007C1292"/>
    <w:rsid w:val="007C1BFF"/>
    <w:rsid w:val="007C28A4"/>
    <w:rsid w:val="007C2977"/>
    <w:rsid w:val="007C2AEB"/>
    <w:rsid w:val="007C2C1A"/>
    <w:rsid w:val="007C3206"/>
    <w:rsid w:val="007C3259"/>
    <w:rsid w:val="007C4513"/>
    <w:rsid w:val="007C5261"/>
    <w:rsid w:val="007C547C"/>
    <w:rsid w:val="007C7163"/>
    <w:rsid w:val="007C72BD"/>
    <w:rsid w:val="007C7D78"/>
    <w:rsid w:val="007D0B91"/>
    <w:rsid w:val="007D0E31"/>
    <w:rsid w:val="007D10CB"/>
    <w:rsid w:val="007D29E7"/>
    <w:rsid w:val="007D4C87"/>
    <w:rsid w:val="007D5A4A"/>
    <w:rsid w:val="007D5A9E"/>
    <w:rsid w:val="007D6018"/>
    <w:rsid w:val="007D659C"/>
    <w:rsid w:val="007E087B"/>
    <w:rsid w:val="007E10B4"/>
    <w:rsid w:val="007E153D"/>
    <w:rsid w:val="007E1C5B"/>
    <w:rsid w:val="007E1E10"/>
    <w:rsid w:val="007E1F1B"/>
    <w:rsid w:val="007E20E5"/>
    <w:rsid w:val="007E27AE"/>
    <w:rsid w:val="007E2CE5"/>
    <w:rsid w:val="007E3A7E"/>
    <w:rsid w:val="007E3FE2"/>
    <w:rsid w:val="007E4287"/>
    <w:rsid w:val="007E59DF"/>
    <w:rsid w:val="007E5AD9"/>
    <w:rsid w:val="007E61DF"/>
    <w:rsid w:val="007E7300"/>
    <w:rsid w:val="007E7D8E"/>
    <w:rsid w:val="007F0DE4"/>
    <w:rsid w:val="007F1E81"/>
    <w:rsid w:val="007F1FC0"/>
    <w:rsid w:val="007F20DC"/>
    <w:rsid w:val="007F27F4"/>
    <w:rsid w:val="007F29FE"/>
    <w:rsid w:val="007F3B3D"/>
    <w:rsid w:val="007F45F4"/>
    <w:rsid w:val="007F4752"/>
    <w:rsid w:val="007F48F9"/>
    <w:rsid w:val="007F4B4D"/>
    <w:rsid w:val="007F4DCC"/>
    <w:rsid w:val="007F6511"/>
    <w:rsid w:val="007F68C9"/>
    <w:rsid w:val="007F6906"/>
    <w:rsid w:val="007F7394"/>
    <w:rsid w:val="007F7481"/>
    <w:rsid w:val="007F762D"/>
    <w:rsid w:val="007F7779"/>
    <w:rsid w:val="007F7C30"/>
    <w:rsid w:val="00800230"/>
    <w:rsid w:val="00800596"/>
    <w:rsid w:val="0080068C"/>
    <w:rsid w:val="00800B4F"/>
    <w:rsid w:val="00800BCD"/>
    <w:rsid w:val="008015E2"/>
    <w:rsid w:val="00801C42"/>
    <w:rsid w:val="0080292E"/>
    <w:rsid w:val="00802E46"/>
    <w:rsid w:val="0080341A"/>
    <w:rsid w:val="00803B13"/>
    <w:rsid w:val="0080462B"/>
    <w:rsid w:val="0080551B"/>
    <w:rsid w:val="00806D14"/>
    <w:rsid w:val="00806EB1"/>
    <w:rsid w:val="00807055"/>
    <w:rsid w:val="00807A61"/>
    <w:rsid w:val="00810803"/>
    <w:rsid w:val="00810E49"/>
    <w:rsid w:val="00811603"/>
    <w:rsid w:val="0081214F"/>
    <w:rsid w:val="00812461"/>
    <w:rsid w:val="0081254A"/>
    <w:rsid w:val="00812782"/>
    <w:rsid w:val="00812C3D"/>
    <w:rsid w:val="00812CA5"/>
    <w:rsid w:val="00812FCB"/>
    <w:rsid w:val="00813068"/>
    <w:rsid w:val="00813468"/>
    <w:rsid w:val="00813602"/>
    <w:rsid w:val="008139F6"/>
    <w:rsid w:val="008140E6"/>
    <w:rsid w:val="0081492C"/>
    <w:rsid w:val="00814B7B"/>
    <w:rsid w:val="00814F19"/>
    <w:rsid w:val="008154EE"/>
    <w:rsid w:val="00816183"/>
    <w:rsid w:val="008161BE"/>
    <w:rsid w:val="00816248"/>
    <w:rsid w:val="008167DA"/>
    <w:rsid w:val="008173AF"/>
    <w:rsid w:val="0081751C"/>
    <w:rsid w:val="008177EE"/>
    <w:rsid w:val="00820039"/>
    <w:rsid w:val="00820108"/>
    <w:rsid w:val="0082196C"/>
    <w:rsid w:val="00823069"/>
    <w:rsid w:val="00823115"/>
    <w:rsid w:val="00823F81"/>
    <w:rsid w:val="00824492"/>
    <w:rsid w:val="008244F8"/>
    <w:rsid w:val="00825AD2"/>
    <w:rsid w:val="008267A5"/>
    <w:rsid w:val="0083018C"/>
    <w:rsid w:val="008302C1"/>
    <w:rsid w:val="0083095D"/>
    <w:rsid w:val="00830C73"/>
    <w:rsid w:val="008313CF"/>
    <w:rsid w:val="00831573"/>
    <w:rsid w:val="00831AFD"/>
    <w:rsid w:val="00831D04"/>
    <w:rsid w:val="00831E0A"/>
    <w:rsid w:val="00832311"/>
    <w:rsid w:val="00833341"/>
    <w:rsid w:val="00833801"/>
    <w:rsid w:val="008339A4"/>
    <w:rsid w:val="00833F9D"/>
    <w:rsid w:val="00834522"/>
    <w:rsid w:val="008357CF"/>
    <w:rsid w:val="008369DB"/>
    <w:rsid w:val="008372A9"/>
    <w:rsid w:val="00837373"/>
    <w:rsid w:val="008373BF"/>
    <w:rsid w:val="008377DA"/>
    <w:rsid w:val="00837DB6"/>
    <w:rsid w:val="008409B0"/>
    <w:rsid w:val="00840D19"/>
    <w:rsid w:val="00841324"/>
    <w:rsid w:val="0084159D"/>
    <w:rsid w:val="00841ABF"/>
    <w:rsid w:val="008423C5"/>
    <w:rsid w:val="00842BD3"/>
    <w:rsid w:val="0084306B"/>
    <w:rsid w:val="0084358D"/>
    <w:rsid w:val="0084386B"/>
    <w:rsid w:val="00843A6B"/>
    <w:rsid w:val="00843C09"/>
    <w:rsid w:val="00844080"/>
    <w:rsid w:val="0084436D"/>
    <w:rsid w:val="00844939"/>
    <w:rsid w:val="00844955"/>
    <w:rsid w:val="008456AC"/>
    <w:rsid w:val="00846AE2"/>
    <w:rsid w:val="008505DD"/>
    <w:rsid w:val="00850654"/>
    <w:rsid w:val="00850686"/>
    <w:rsid w:val="00850876"/>
    <w:rsid w:val="00851C74"/>
    <w:rsid w:val="008522D9"/>
    <w:rsid w:val="008525B4"/>
    <w:rsid w:val="0085273B"/>
    <w:rsid w:val="00852EC4"/>
    <w:rsid w:val="00855820"/>
    <w:rsid w:val="00856A4F"/>
    <w:rsid w:val="00856C46"/>
    <w:rsid w:val="00856FAD"/>
    <w:rsid w:val="0085768D"/>
    <w:rsid w:val="00860E23"/>
    <w:rsid w:val="0086173F"/>
    <w:rsid w:val="00861EBE"/>
    <w:rsid w:val="00863DFD"/>
    <w:rsid w:val="00864836"/>
    <w:rsid w:val="00864904"/>
    <w:rsid w:val="00864B13"/>
    <w:rsid w:val="00864CF0"/>
    <w:rsid w:val="00864DB0"/>
    <w:rsid w:val="00864FC3"/>
    <w:rsid w:val="00865010"/>
    <w:rsid w:val="0086591B"/>
    <w:rsid w:val="00865DD0"/>
    <w:rsid w:val="00866489"/>
    <w:rsid w:val="00866B58"/>
    <w:rsid w:val="0086723A"/>
    <w:rsid w:val="008676C8"/>
    <w:rsid w:val="00867BF4"/>
    <w:rsid w:val="0087153B"/>
    <w:rsid w:val="008723AE"/>
    <w:rsid w:val="00872E2D"/>
    <w:rsid w:val="008734CD"/>
    <w:rsid w:val="00874E9E"/>
    <w:rsid w:val="008765F7"/>
    <w:rsid w:val="008766A2"/>
    <w:rsid w:val="00876FD3"/>
    <w:rsid w:val="008770B2"/>
    <w:rsid w:val="008770D6"/>
    <w:rsid w:val="0087743C"/>
    <w:rsid w:val="008775EE"/>
    <w:rsid w:val="008804E3"/>
    <w:rsid w:val="008805CE"/>
    <w:rsid w:val="0088079C"/>
    <w:rsid w:val="00880835"/>
    <w:rsid w:val="00883AD1"/>
    <w:rsid w:val="00884AE3"/>
    <w:rsid w:val="00884CB2"/>
    <w:rsid w:val="0088531E"/>
    <w:rsid w:val="00885CCF"/>
    <w:rsid w:val="00886696"/>
    <w:rsid w:val="00886C6E"/>
    <w:rsid w:val="00886CD0"/>
    <w:rsid w:val="00887547"/>
    <w:rsid w:val="00887F60"/>
    <w:rsid w:val="00890036"/>
    <w:rsid w:val="00890676"/>
    <w:rsid w:val="00890771"/>
    <w:rsid w:val="00890A34"/>
    <w:rsid w:val="008918A5"/>
    <w:rsid w:val="00891983"/>
    <w:rsid w:val="00891CBA"/>
    <w:rsid w:val="00892767"/>
    <w:rsid w:val="0089287F"/>
    <w:rsid w:val="00892973"/>
    <w:rsid w:val="00893410"/>
    <w:rsid w:val="008936BA"/>
    <w:rsid w:val="00893D99"/>
    <w:rsid w:val="008940C9"/>
    <w:rsid w:val="00894771"/>
    <w:rsid w:val="00894CBA"/>
    <w:rsid w:val="00894CF1"/>
    <w:rsid w:val="00895B62"/>
    <w:rsid w:val="00895CA2"/>
    <w:rsid w:val="00896107"/>
    <w:rsid w:val="008963EB"/>
    <w:rsid w:val="008964A3"/>
    <w:rsid w:val="00896556"/>
    <w:rsid w:val="0089685B"/>
    <w:rsid w:val="00896BBC"/>
    <w:rsid w:val="00896DB1"/>
    <w:rsid w:val="00896F73"/>
    <w:rsid w:val="00897034"/>
    <w:rsid w:val="00897216"/>
    <w:rsid w:val="00897511"/>
    <w:rsid w:val="008976D5"/>
    <w:rsid w:val="00897A41"/>
    <w:rsid w:val="00897A66"/>
    <w:rsid w:val="008A1C8A"/>
    <w:rsid w:val="008A1F21"/>
    <w:rsid w:val="008A20DB"/>
    <w:rsid w:val="008A259B"/>
    <w:rsid w:val="008A2A84"/>
    <w:rsid w:val="008A2DD5"/>
    <w:rsid w:val="008A4002"/>
    <w:rsid w:val="008A430F"/>
    <w:rsid w:val="008A4E1D"/>
    <w:rsid w:val="008A4EF9"/>
    <w:rsid w:val="008A6B80"/>
    <w:rsid w:val="008A6F80"/>
    <w:rsid w:val="008A7157"/>
    <w:rsid w:val="008A73A4"/>
    <w:rsid w:val="008A77A4"/>
    <w:rsid w:val="008A7B3F"/>
    <w:rsid w:val="008B0267"/>
    <w:rsid w:val="008B02C9"/>
    <w:rsid w:val="008B0782"/>
    <w:rsid w:val="008B08A6"/>
    <w:rsid w:val="008B0E1E"/>
    <w:rsid w:val="008B0E91"/>
    <w:rsid w:val="008B1658"/>
    <w:rsid w:val="008B1EBB"/>
    <w:rsid w:val="008B1FF6"/>
    <w:rsid w:val="008B22CA"/>
    <w:rsid w:val="008B2D40"/>
    <w:rsid w:val="008B2DB6"/>
    <w:rsid w:val="008B3A86"/>
    <w:rsid w:val="008B3E91"/>
    <w:rsid w:val="008B40CF"/>
    <w:rsid w:val="008B41EE"/>
    <w:rsid w:val="008B4466"/>
    <w:rsid w:val="008B44F6"/>
    <w:rsid w:val="008B45E3"/>
    <w:rsid w:val="008B5F10"/>
    <w:rsid w:val="008B5F62"/>
    <w:rsid w:val="008B5F7E"/>
    <w:rsid w:val="008B65BB"/>
    <w:rsid w:val="008B66BD"/>
    <w:rsid w:val="008B7DB8"/>
    <w:rsid w:val="008B7E01"/>
    <w:rsid w:val="008C015E"/>
    <w:rsid w:val="008C0885"/>
    <w:rsid w:val="008C12BE"/>
    <w:rsid w:val="008C255D"/>
    <w:rsid w:val="008C29DA"/>
    <w:rsid w:val="008C2BA8"/>
    <w:rsid w:val="008C2E95"/>
    <w:rsid w:val="008C2FF8"/>
    <w:rsid w:val="008C34B7"/>
    <w:rsid w:val="008C35EC"/>
    <w:rsid w:val="008C365D"/>
    <w:rsid w:val="008C3F03"/>
    <w:rsid w:val="008C41E5"/>
    <w:rsid w:val="008C43DB"/>
    <w:rsid w:val="008C488F"/>
    <w:rsid w:val="008C489F"/>
    <w:rsid w:val="008C54C5"/>
    <w:rsid w:val="008C73EB"/>
    <w:rsid w:val="008C78F7"/>
    <w:rsid w:val="008C7A11"/>
    <w:rsid w:val="008C7F44"/>
    <w:rsid w:val="008D1013"/>
    <w:rsid w:val="008D10AA"/>
    <w:rsid w:val="008D10D2"/>
    <w:rsid w:val="008D1240"/>
    <w:rsid w:val="008D1CE6"/>
    <w:rsid w:val="008D1D77"/>
    <w:rsid w:val="008D2CCA"/>
    <w:rsid w:val="008D34F9"/>
    <w:rsid w:val="008D37A7"/>
    <w:rsid w:val="008D406A"/>
    <w:rsid w:val="008D40D2"/>
    <w:rsid w:val="008D426E"/>
    <w:rsid w:val="008D4D24"/>
    <w:rsid w:val="008D5D6A"/>
    <w:rsid w:val="008D66B8"/>
    <w:rsid w:val="008D6F12"/>
    <w:rsid w:val="008D700F"/>
    <w:rsid w:val="008D7574"/>
    <w:rsid w:val="008E01BF"/>
    <w:rsid w:val="008E0BFF"/>
    <w:rsid w:val="008E0D3A"/>
    <w:rsid w:val="008E0E3B"/>
    <w:rsid w:val="008E30A5"/>
    <w:rsid w:val="008E434F"/>
    <w:rsid w:val="008E46CA"/>
    <w:rsid w:val="008E4F98"/>
    <w:rsid w:val="008E5079"/>
    <w:rsid w:val="008E6919"/>
    <w:rsid w:val="008E69DA"/>
    <w:rsid w:val="008E7290"/>
    <w:rsid w:val="008E761C"/>
    <w:rsid w:val="008E7D23"/>
    <w:rsid w:val="008F020B"/>
    <w:rsid w:val="008F036A"/>
    <w:rsid w:val="008F05AA"/>
    <w:rsid w:val="008F0717"/>
    <w:rsid w:val="008F12FB"/>
    <w:rsid w:val="008F18B0"/>
    <w:rsid w:val="008F238D"/>
    <w:rsid w:val="008F242B"/>
    <w:rsid w:val="008F3C29"/>
    <w:rsid w:val="008F3FA9"/>
    <w:rsid w:val="008F498C"/>
    <w:rsid w:val="008F50EF"/>
    <w:rsid w:val="008F50F9"/>
    <w:rsid w:val="008F552D"/>
    <w:rsid w:val="008F6530"/>
    <w:rsid w:val="008F68B0"/>
    <w:rsid w:val="008F72B3"/>
    <w:rsid w:val="008F7FE5"/>
    <w:rsid w:val="0090035E"/>
    <w:rsid w:val="0090057A"/>
    <w:rsid w:val="00900CBF"/>
    <w:rsid w:val="00900CEB"/>
    <w:rsid w:val="00900EEC"/>
    <w:rsid w:val="0090106E"/>
    <w:rsid w:val="0090295F"/>
    <w:rsid w:val="00903221"/>
    <w:rsid w:val="009033D7"/>
    <w:rsid w:val="00903871"/>
    <w:rsid w:val="00903B26"/>
    <w:rsid w:val="00904104"/>
    <w:rsid w:val="0090444C"/>
    <w:rsid w:val="009049F5"/>
    <w:rsid w:val="00905008"/>
    <w:rsid w:val="009054D8"/>
    <w:rsid w:val="0090594A"/>
    <w:rsid w:val="00905C00"/>
    <w:rsid w:val="009100A2"/>
    <w:rsid w:val="00910603"/>
    <w:rsid w:val="009112C8"/>
    <w:rsid w:val="00912218"/>
    <w:rsid w:val="0091264B"/>
    <w:rsid w:val="0091266E"/>
    <w:rsid w:val="00912D9A"/>
    <w:rsid w:val="0091373D"/>
    <w:rsid w:val="009143AC"/>
    <w:rsid w:val="009151AC"/>
    <w:rsid w:val="00915E16"/>
    <w:rsid w:val="00916622"/>
    <w:rsid w:val="0091671C"/>
    <w:rsid w:val="00916EFA"/>
    <w:rsid w:val="009174F0"/>
    <w:rsid w:val="00917823"/>
    <w:rsid w:val="00917994"/>
    <w:rsid w:val="00917A7B"/>
    <w:rsid w:val="00920965"/>
    <w:rsid w:val="00920D5C"/>
    <w:rsid w:val="00920E05"/>
    <w:rsid w:val="00920F57"/>
    <w:rsid w:val="00921115"/>
    <w:rsid w:val="00922288"/>
    <w:rsid w:val="00922BB8"/>
    <w:rsid w:val="00923273"/>
    <w:rsid w:val="009232A9"/>
    <w:rsid w:val="009243A8"/>
    <w:rsid w:val="00925537"/>
    <w:rsid w:val="00926117"/>
    <w:rsid w:val="00926983"/>
    <w:rsid w:val="00926F9D"/>
    <w:rsid w:val="00927358"/>
    <w:rsid w:val="00927911"/>
    <w:rsid w:val="00927CCA"/>
    <w:rsid w:val="009300F4"/>
    <w:rsid w:val="0093068E"/>
    <w:rsid w:val="00930E85"/>
    <w:rsid w:val="00931452"/>
    <w:rsid w:val="00932068"/>
    <w:rsid w:val="009323B0"/>
    <w:rsid w:val="0093307B"/>
    <w:rsid w:val="0093392C"/>
    <w:rsid w:val="00934555"/>
    <w:rsid w:val="00934D36"/>
    <w:rsid w:val="00934E14"/>
    <w:rsid w:val="0093568D"/>
    <w:rsid w:val="00935C25"/>
    <w:rsid w:val="00936214"/>
    <w:rsid w:val="00936B17"/>
    <w:rsid w:val="009377E7"/>
    <w:rsid w:val="00937B17"/>
    <w:rsid w:val="00937B61"/>
    <w:rsid w:val="009406C3"/>
    <w:rsid w:val="00940850"/>
    <w:rsid w:val="009416B1"/>
    <w:rsid w:val="00941CEF"/>
    <w:rsid w:val="00941E88"/>
    <w:rsid w:val="0094327B"/>
    <w:rsid w:val="00943B44"/>
    <w:rsid w:val="00944335"/>
    <w:rsid w:val="00944B6E"/>
    <w:rsid w:val="0094524D"/>
    <w:rsid w:val="00945B4F"/>
    <w:rsid w:val="00947672"/>
    <w:rsid w:val="00950D11"/>
    <w:rsid w:val="0095157E"/>
    <w:rsid w:val="009520E5"/>
    <w:rsid w:val="009524D8"/>
    <w:rsid w:val="009527D4"/>
    <w:rsid w:val="00952F62"/>
    <w:rsid w:val="00953112"/>
    <w:rsid w:val="0095335B"/>
    <w:rsid w:val="00953F60"/>
    <w:rsid w:val="009553D7"/>
    <w:rsid w:val="0095588A"/>
    <w:rsid w:val="00955B56"/>
    <w:rsid w:val="00957154"/>
    <w:rsid w:val="00957358"/>
    <w:rsid w:val="00957989"/>
    <w:rsid w:val="00957AD1"/>
    <w:rsid w:val="0096128F"/>
    <w:rsid w:val="00961803"/>
    <w:rsid w:val="009618A8"/>
    <w:rsid w:val="00961FB7"/>
    <w:rsid w:val="00962F3B"/>
    <w:rsid w:val="0096327F"/>
    <w:rsid w:val="009639C8"/>
    <w:rsid w:val="00963EEE"/>
    <w:rsid w:val="00964D07"/>
    <w:rsid w:val="00964EDB"/>
    <w:rsid w:val="009654CD"/>
    <w:rsid w:val="00965697"/>
    <w:rsid w:val="00965867"/>
    <w:rsid w:val="00965B95"/>
    <w:rsid w:val="00965EAE"/>
    <w:rsid w:val="00966A1D"/>
    <w:rsid w:val="00966A71"/>
    <w:rsid w:val="00966E82"/>
    <w:rsid w:val="00967C10"/>
    <w:rsid w:val="00967CC9"/>
    <w:rsid w:val="009705D7"/>
    <w:rsid w:val="009710A7"/>
    <w:rsid w:val="009710DA"/>
    <w:rsid w:val="00971106"/>
    <w:rsid w:val="00971C1C"/>
    <w:rsid w:val="00972024"/>
    <w:rsid w:val="0097215B"/>
    <w:rsid w:val="00972EC2"/>
    <w:rsid w:val="009731B4"/>
    <w:rsid w:val="00973E9F"/>
    <w:rsid w:val="00974448"/>
    <w:rsid w:val="00974C12"/>
    <w:rsid w:val="0097712A"/>
    <w:rsid w:val="00977B57"/>
    <w:rsid w:val="0098092B"/>
    <w:rsid w:val="00980D80"/>
    <w:rsid w:val="0098142F"/>
    <w:rsid w:val="00981BA8"/>
    <w:rsid w:val="00981BF2"/>
    <w:rsid w:val="0098256B"/>
    <w:rsid w:val="00982867"/>
    <w:rsid w:val="0098288C"/>
    <w:rsid w:val="00982FEB"/>
    <w:rsid w:val="00983154"/>
    <w:rsid w:val="009838E5"/>
    <w:rsid w:val="00983F13"/>
    <w:rsid w:val="00984370"/>
    <w:rsid w:val="009843B0"/>
    <w:rsid w:val="009846CF"/>
    <w:rsid w:val="00985318"/>
    <w:rsid w:val="00985D18"/>
    <w:rsid w:val="00986DD3"/>
    <w:rsid w:val="00987CF6"/>
    <w:rsid w:val="00987DA4"/>
    <w:rsid w:val="00987DD7"/>
    <w:rsid w:val="00990509"/>
    <w:rsid w:val="009913D8"/>
    <w:rsid w:val="009914E5"/>
    <w:rsid w:val="00991F19"/>
    <w:rsid w:val="009929F8"/>
    <w:rsid w:val="00993A32"/>
    <w:rsid w:val="00994A59"/>
    <w:rsid w:val="00994FD9"/>
    <w:rsid w:val="009955D8"/>
    <w:rsid w:val="009977D9"/>
    <w:rsid w:val="009A039B"/>
    <w:rsid w:val="009A0A6B"/>
    <w:rsid w:val="009A0F55"/>
    <w:rsid w:val="009A0FA6"/>
    <w:rsid w:val="009A164D"/>
    <w:rsid w:val="009A1F07"/>
    <w:rsid w:val="009A20DB"/>
    <w:rsid w:val="009A3530"/>
    <w:rsid w:val="009A3560"/>
    <w:rsid w:val="009A3DAF"/>
    <w:rsid w:val="009A5239"/>
    <w:rsid w:val="009A53C1"/>
    <w:rsid w:val="009A5B58"/>
    <w:rsid w:val="009A60EC"/>
    <w:rsid w:val="009A6604"/>
    <w:rsid w:val="009A73BD"/>
    <w:rsid w:val="009A7B53"/>
    <w:rsid w:val="009B02AC"/>
    <w:rsid w:val="009B0664"/>
    <w:rsid w:val="009B08F9"/>
    <w:rsid w:val="009B10D6"/>
    <w:rsid w:val="009B1EC6"/>
    <w:rsid w:val="009B20DB"/>
    <w:rsid w:val="009B2D4E"/>
    <w:rsid w:val="009B33C8"/>
    <w:rsid w:val="009B36EE"/>
    <w:rsid w:val="009B36F9"/>
    <w:rsid w:val="009B4977"/>
    <w:rsid w:val="009B50A6"/>
    <w:rsid w:val="009B5229"/>
    <w:rsid w:val="009B5826"/>
    <w:rsid w:val="009B6089"/>
    <w:rsid w:val="009C06A6"/>
    <w:rsid w:val="009C08CD"/>
    <w:rsid w:val="009C0D87"/>
    <w:rsid w:val="009C13D9"/>
    <w:rsid w:val="009C1B4F"/>
    <w:rsid w:val="009C1F28"/>
    <w:rsid w:val="009C1FB4"/>
    <w:rsid w:val="009C2A41"/>
    <w:rsid w:val="009C2B52"/>
    <w:rsid w:val="009C2EA2"/>
    <w:rsid w:val="009C301B"/>
    <w:rsid w:val="009C3319"/>
    <w:rsid w:val="009C33C2"/>
    <w:rsid w:val="009C3736"/>
    <w:rsid w:val="009C44C1"/>
    <w:rsid w:val="009C4505"/>
    <w:rsid w:val="009C498C"/>
    <w:rsid w:val="009C5C3F"/>
    <w:rsid w:val="009C5F53"/>
    <w:rsid w:val="009C65CF"/>
    <w:rsid w:val="009C6676"/>
    <w:rsid w:val="009D090B"/>
    <w:rsid w:val="009D0B9B"/>
    <w:rsid w:val="009D0D89"/>
    <w:rsid w:val="009D1A06"/>
    <w:rsid w:val="009D259B"/>
    <w:rsid w:val="009D3147"/>
    <w:rsid w:val="009D3AFA"/>
    <w:rsid w:val="009D43A3"/>
    <w:rsid w:val="009D4598"/>
    <w:rsid w:val="009D4D88"/>
    <w:rsid w:val="009D501C"/>
    <w:rsid w:val="009D5622"/>
    <w:rsid w:val="009D5752"/>
    <w:rsid w:val="009D5C1E"/>
    <w:rsid w:val="009D6DEA"/>
    <w:rsid w:val="009D7226"/>
    <w:rsid w:val="009D7934"/>
    <w:rsid w:val="009E068A"/>
    <w:rsid w:val="009E118E"/>
    <w:rsid w:val="009E1B6D"/>
    <w:rsid w:val="009E1E12"/>
    <w:rsid w:val="009E1E53"/>
    <w:rsid w:val="009E1E6B"/>
    <w:rsid w:val="009E32FE"/>
    <w:rsid w:val="009E34AD"/>
    <w:rsid w:val="009E3A3D"/>
    <w:rsid w:val="009E4E1B"/>
    <w:rsid w:val="009E4E9C"/>
    <w:rsid w:val="009E5456"/>
    <w:rsid w:val="009E66A1"/>
    <w:rsid w:val="009E6D68"/>
    <w:rsid w:val="009E7C69"/>
    <w:rsid w:val="009E7FCA"/>
    <w:rsid w:val="009F056C"/>
    <w:rsid w:val="009F08CC"/>
    <w:rsid w:val="009F0E3C"/>
    <w:rsid w:val="009F12C0"/>
    <w:rsid w:val="009F1796"/>
    <w:rsid w:val="009F1FBE"/>
    <w:rsid w:val="009F2B5A"/>
    <w:rsid w:val="009F332B"/>
    <w:rsid w:val="009F503F"/>
    <w:rsid w:val="009F57AD"/>
    <w:rsid w:val="009F5AC1"/>
    <w:rsid w:val="009F6214"/>
    <w:rsid w:val="009F6948"/>
    <w:rsid w:val="009F69BF"/>
    <w:rsid w:val="009F7772"/>
    <w:rsid w:val="00A003F9"/>
    <w:rsid w:val="00A00975"/>
    <w:rsid w:val="00A00B3F"/>
    <w:rsid w:val="00A01543"/>
    <w:rsid w:val="00A02137"/>
    <w:rsid w:val="00A02DE8"/>
    <w:rsid w:val="00A050B7"/>
    <w:rsid w:val="00A055DD"/>
    <w:rsid w:val="00A059AB"/>
    <w:rsid w:val="00A05EF4"/>
    <w:rsid w:val="00A06B08"/>
    <w:rsid w:val="00A06D00"/>
    <w:rsid w:val="00A07613"/>
    <w:rsid w:val="00A0773B"/>
    <w:rsid w:val="00A07FC5"/>
    <w:rsid w:val="00A10501"/>
    <w:rsid w:val="00A10972"/>
    <w:rsid w:val="00A10F37"/>
    <w:rsid w:val="00A11466"/>
    <w:rsid w:val="00A11490"/>
    <w:rsid w:val="00A11CB9"/>
    <w:rsid w:val="00A11FCD"/>
    <w:rsid w:val="00A132E7"/>
    <w:rsid w:val="00A136B3"/>
    <w:rsid w:val="00A13C9C"/>
    <w:rsid w:val="00A1428E"/>
    <w:rsid w:val="00A152A1"/>
    <w:rsid w:val="00A15B87"/>
    <w:rsid w:val="00A16187"/>
    <w:rsid w:val="00A16EAF"/>
    <w:rsid w:val="00A178EE"/>
    <w:rsid w:val="00A2016D"/>
    <w:rsid w:val="00A21264"/>
    <w:rsid w:val="00A219AF"/>
    <w:rsid w:val="00A22130"/>
    <w:rsid w:val="00A22600"/>
    <w:rsid w:val="00A22716"/>
    <w:rsid w:val="00A2301B"/>
    <w:rsid w:val="00A236A8"/>
    <w:rsid w:val="00A23E15"/>
    <w:rsid w:val="00A23F9E"/>
    <w:rsid w:val="00A24772"/>
    <w:rsid w:val="00A247FE"/>
    <w:rsid w:val="00A24D43"/>
    <w:rsid w:val="00A24DAB"/>
    <w:rsid w:val="00A25CDB"/>
    <w:rsid w:val="00A25F09"/>
    <w:rsid w:val="00A263E5"/>
    <w:rsid w:val="00A26F52"/>
    <w:rsid w:val="00A2745E"/>
    <w:rsid w:val="00A27818"/>
    <w:rsid w:val="00A30277"/>
    <w:rsid w:val="00A30ED6"/>
    <w:rsid w:val="00A3136B"/>
    <w:rsid w:val="00A31F90"/>
    <w:rsid w:val="00A32164"/>
    <w:rsid w:val="00A32A49"/>
    <w:rsid w:val="00A32BEB"/>
    <w:rsid w:val="00A32C16"/>
    <w:rsid w:val="00A32DEB"/>
    <w:rsid w:val="00A32DEF"/>
    <w:rsid w:val="00A3409E"/>
    <w:rsid w:val="00A3439A"/>
    <w:rsid w:val="00A344EC"/>
    <w:rsid w:val="00A35A17"/>
    <w:rsid w:val="00A36280"/>
    <w:rsid w:val="00A37B40"/>
    <w:rsid w:val="00A40453"/>
    <w:rsid w:val="00A412A8"/>
    <w:rsid w:val="00A43A43"/>
    <w:rsid w:val="00A44DC5"/>
    <w:rsid w:val="00A44E22"/>
    <w:rsid w:val="00A4546A"/>
    <w:rsid w:val="00A454F6"/>
    <w:rsid w:val="00A46079"/>
    <w:rsid w:val="00A471D1"/>
    <w:rsid w:val="00A47870"/>
    <w:rsid w:val="00A47970"/>
    <w:rsid w:val="00A504C8"/>
    <w:rsid w:val="00A51287"/>
    <w:rsid w:val="00A52504"/>
    <w:rsid w:val="00A52558"/>
    <w:rsid w:val="00A52722"/>
    <w:rsid w:val="00A5278E"/>
    <w:rsid w:val="00A52DE6"/>
    <w:rsid w:val="00A533F8"/>
    <w:rsid w:val="00A5370D"/>
    <w:rsid w:val="00A537A6"/>
    <w:rsid w:val="00A53F1E"/>
    <w:rsid w:val="00A5443D"/>
    <w:rsid w:val="00A54E30"/>
    <w:rsid w:val="00A55079"/>
    <w:rsid w:val="00A550FD"/>
    <w:rsid w:val="00A551D0"/>
    <w:rsid w:val="00A55AEE"/>
    <w:rsid w:val="00A5605F"/>
    <w:rsid w:val="00A56E80"/>
    <w:rsid w:val="00A571CB"/>
    <w:rsid w:val="00A57B97"/>
    <w:rsid w:val="00A60132"/>
    <w:rsid w:val="00A603A5"/>
    <w:rsid w:val="00A609F1"/>
    <w:rsid w:val="00A60CD9"/>
    <w:rsid w:val="00A610F2"/>
    <w:rsid w:val="00A61CB6"/>
    <w:rsid w:val="00A62D79"/>
    <w:rsid w:val="00A6342A"/>
    <w:rsid w:val="00A639C0"/>
    <w:rsid w:val="00A63A98"/>
    <w:rsid w:val="00A64E0B"/>
    <w:rsid w:val="00A653A3"/>
    <w:rsid w:val="00A658A2"/>
    <w:rsid w:val="00A65A63"/>
    <w:rsid w:val="00A66642"/>
    <w:rsid w:val="00A679A9"/>
    <w:rsid w:val="00A67F6B"/>
    <w:rsid w:val="00A71651"/>
    <w:rsid w:val="00A71F01"/>
    <w:rsid w:val="00A7236C"/>
    <w:rsid w:val="00A72A48"/>
    <w:rsid w:val="00A7431E"/>
    <w:rsid w:val="00A74979"/>
    <w:rsid w:val="00A76971"/>
    <w:rsid w:val="00A77145"/>
    <w:rsid w:val="00A77779"/>
    <w:rsid w:val="00A777AD"/>
    <w:rsid w:val="00A80CBF"/>
    <w:rsid w:val="00A8139F"/>
    <w:rsid w:val="00A81557"/>
    <w:rsid w:val="00A81A8F"/>
    <w:rsid w:val="00A82087"/>
    <w:rsid w:val="00A82431"/>
    <w:rsid w:val="00A838B6"/>
    <w:rsid w:val="00A83B9A"/>
    <w:rsid w:val="00A86F0C"/>
    <w:rsid w:val="00A87351"/>
    <w:rsid w:val="00A87AE6"/>
    <w:rsid w:val="00A87BA0"/>
    <w:rsid w:val="00A90295"/>
    <w:rsid w:val="00A90492"/>
    <w:rsid w:val="00A905DC"/>
    <w:rsid w:val="00A908E8"/>
    <w:rsid w:val="00A914E4"/>
    <w:rsid w:val="00A91CB0"/>
    <w:rsid w:val="00A91E7B"/>
    <w:rsid w:val="00A929A4"/>
    <w:rsid w:val="00A92D79"/>
    <w:rsid w:val="00A934C5"/>
    <w:rsid w:val="00A93B1E"/>
    <w:rsid w:val="00A93CFE"/>
    <w:rsid w:val="00A93D08"/>
    <w:rsid w:val="00A94313"/>
    <w:rsid w:val="00A94727"/>
    <w:rsid w:val="00A9493F"/>
    <w:rsid w:val="00A95783"/>
    <w:rsid w:val="00A95987"/>
    <w:rsid w:val="00A9600E"/>
    <w:rsid w:val="00A96B1B"/>
    <w:rsid w:val="00A97E60"/>
    <w:rsid w:val="00AA253A"/>
    <w:rsid w:val="00AA286B"/>
    <w:rsid w:val="00AA52A3"/>
    <w:rsid w:val="00AA52BE"/>
    <w:rsid w:val="00AA568B"/>
    <w:rsid w:val="00AA5691"/>
    <w:rsid w:val="00AA5CBD"/>
    <w:rsid w:val="00AA5D3A"/>
    <w:rsid w:val="00AB0156"/>
    <w:rsid w:val="00AB096B"/>
    <w:rsid w:val="00AB0DB5"/>
    <w:rsid w:val="00AB1004"/>
    <w:rsid w:val="00AB1133"/>
    <w:rsid w:val="00AB1195"/>
    <w:rsid w:val="00AB1EBC"/>
    <w:rsid w:val="00AB3568"/>
    <w:rsid w:val="00AB4456"/>
    <w:rsid w:val="00AB4BAF"/>
    <w:rsid w:val="00AB4BF6"/>
    <w:rsid w:val="00AB52E1"/>
    <w:rsid w:val="00AB5E4A"/>
    <w:rsid w:val="00AB6891"/>
    <w:rsid w:val="00AB6E78"/>
    <w:rsid w:val="00AB6F5C"/>
    <w:rsid w:val="00AB73E4"/>
    <w:rsid w:val="00AB7BFB"/>
    <w:rsid w:val="00AC01E4"/>
    <w:rsid w:val="00AC02AC"/>
    <w:rsid w:val="00AC0669"/>
    <w:rsid w:val="00AC0C8E"/>
    <w:rsid w:val="00AC0F90"/>
    <w:rsid w:val="00AC1758"/>
    <w:rsid w:val="00AC17AD"/>
    <w:rsid w:val="00AC256D"/>
    <w:rsid w:val="00AC28BD"/>
    <w:rsid w:val="00AC2F31"/>
    <w:rsid w:val="00AC4220"/>
    <w:rsid w:val="00AC4A0A"/>
    <w:rsid w:val="00AC4EDC"/>
    <w:rsid w:val="00AC5BC4"/>
    <w:rsid w:val="00AC6460"/>
    <w:rsid w:val="00AC6552"/>
    <w:rsid w:val="00AC6CAA"/>
    <w:rsid w:val="00AD08B6"/>
    <w:rsid w:val="00AD0BCF"/>
    <w:rsid w:val="00AD0BF9"/>
    <w:rsid w:val="00AD13FF"/>
    <w:rsid w:val="00AD1419"/>
    <w:rsid w:val="00AD1DC1"/>
    <w:rsid w:val="00AD296B"/>
    <w:rsid w:val="00AD406B"/>
    <w:rsid w:val="00AD4101"/>
    <w:rsid w:val="00AD448F"/>
    <w:rsid w:val="00AD4B64"/>
    <w:rsid w:val="00AD5A07"/>
    <w:rsid w:val="00AD681E"/>
    <w:rsid w:val="00AE01FD"/>
    <w:rsid w:val="00AE078A"/>
    <w:rsid w:val="00AE1214"/>
    <w:rsid w:val="00AE18A2"/>
    <w:rsid w:val="00AE2FA1"/>
    <w:rsid w:val="00AE319C"/>
    <w:rsid w:val="00AE33CA"/>
    <w:rsid w:val="00AE33F9"/>
    <w:rsid w:val="00AE38A7"/>
    <w:rsid w:val="00AE38FD"/>
    <w:rsid w:val="00AE3D52"/>
    <w:rsid w:val="00AE3DF9"/>
    <w:rsid w:val="00AE4202"/>
    <w:rsid w:val="00AE42F5"/>
    <w:rsid w:val="00AE4381"/>
    <w:rsid w:val="00AE4734"/>
    <w:rsid w:val="00AE550B"/>
    <w:rsid w:val="00AE5747"/>
    <w:rsid w:val="00AE6618"/>
    <w:rsid w:val="00AE69A9"/>
    <w:rsid w:val="00AE6AB4"/>
    <w:rsid w:val="00AE71EE"/>
    <w:rsid w:val="00AE7A9C"/>
    <w:rsid w:val="00AF02A7"/>
    <w:rsid w:val="00AF1097"/>
    <w:rsid w:val="00AF1F3B"/>
    <w:rsid w:val="00AF2AF3"/>
    <w:rsid w:val="00AF2E75"/>
    <w:rsid w:val="00AF307C"/>
    <w:rsid w:val="00AF371A"/>
    <w:rsid w:val="00AF3969"/>
    <w:rsid w:val="00AF3E8A"/>
    <w:rsid w:val="00AF530A"/>
    <w:rsid w:val="00AF57B6"/>
    <w:rsid w:val="00AF5932"/>
    <w:rsid w:val="00AF5F7D"/>
    <w:rsid w:val="00AF6296"/>
    <w:rsid w:val="00AF6E03"/>
    <w:rsid w:val="00AF6FB9"/>
    <w:rsid w:val="00AF7803"/>
    <w:rsid w:val="00AF79E5"/>
    <w:rsid w:val="00B00312"/>
    <w:rsid w:val="00B00545"/>
    <w:rsid w:val="00B00602"/>
    <w:rsid w:val="00B010B9"/>
    <w:rsid w:val="00B01868"/>
    <w:rsid w:val="00B01A5A"/>
    <w:rsid w:val="00B02128"/>
    <w:rsid w:val="00B02AD8"/>
    <w:rsid w:val="00B02D34"/>
    <w:rsid w:val="00B02D81"/>
    <w:rsid w:val="00B02E7E"/>
    <w:rsid w:val="00B03495"/>
    <w:rsid w:val="00B036DB"/>
    <w:rsid w:val="00B04038"/>
    <w:rsid w:val="00B0560B"/>
    <w:rsid w:val="00B065A8"/>
    <w:rsid w:val="00B072C5"/>
    <w:rsid w:val="00B07559"/>
    <w:rsid w:val="00B07BB6"/>
    <w:rsid w:val="00B10E0C"/>
    <w:rsid w:val="00B116BE"/>
    <w:rsid w:val="00B1170B"/>
    <w:rsid w:val="00B11DDA"/>
    <w:rsid w:val="00B11F07"/>
    <w:rsid w:val="00B11F1F"/>
    <w:rsid w:val="00B11F24"/>
    <w:rsid w:val="00B11F56"/>
    <w:rsid w:val="00B12BE2"/>
    <w:rsid w:val="00B12D9A"/>
    <w:rsid w:val="00B12F69"/>
    <w:rsid w:val="00B13080"/>
    <w:rsid w:val="00B1351F"/>
    <w:rsid w:val="00B13675"/>
    <w:rsid w:val="00B13FD8"/>
    <w:rsid w:val="00B1475F"/>
    <w:rsid w:val="00B1594B"/>
    <w:rsid w:val="00B16342"/>
    <w:rsid w:val="00B16852"/>
    <w:rsid w:val="00B17328"/>
    <w:rsid w:val="00B17AE4"/>
    <w:rsid w:val="00B203F7"/>
    <w:rsid w:val="00B20860"/>
    <w:rsid w:val="00B2092C"/>
    <w:rsid w:val="00B21936"/>
    <w:rsid w:val="00B2283C"/>
    <w:rsid w:val="00B23B8C"/>
    <w:rsid w:val="00B23DED"/>
    <w:rsid w:val="00B24208"/>
    <w:rsid w:val="00B26874"/>
    <w:rsid w:val="00B26C5E"/>
    <w:rsid w:val="00B31D2C"/>
    <w:rsid w:val="00B31E00"/>
    <w:rsid w:val="00B321DA"/>
    <w:rsid w:val="00B32D18"/>
    <w:rsid w:val="00B33339"/>
    <w:rsid w:val="00B3376D"/>
    <w:rsid w:val="00B337B0"/>
    <w:rsid w:val="00B3399A"/>
    <w:rsid w:val="00B33F40"/>
    <w:rsid w:val="00B33FA1"/>
    <w:rsid w:val="00B34432"/>
    <w:rsid w:val="00B34D2F"/>
    <w:rsid w:val="00B34FD0"/>
    <w:rsid w:val="00B351BB"/>
    <w:rsid w:val="00B35256"/>
    <w:rsid w:val="00B36169"/>
    <w:rsid w:val="00B3691F"/>
    <w:rsid w:val="00B36A2F"/>
    <w:rsid w:val="00B37262"/>
    <w:rsid w:val="00B374C2"/>
    <w:rsid w:val="00B37941"/>
    <w:rsid w:val="00B40302"/>
    <w:rsid w:val="00B428BC"/>
    <w:rsid w:val="00B43232"/>
    <w:rsid w:val="00B43623"/>
    <w:rsid w:val="00B438B8"/>
    <w:rsid w:val="00B45891"/>
    <w:rsid w:val="00B46B64"/>
    <w:rsid w:val="00B5089B"/>
    <w:rsid w:val="00B514A8"/>
    <w:rsid w:val="00B515D1"/>
    <w:rsid w:val="00B51F12"/>
    <w:rsid w:val="00B52081"/>
    <w:rsid w:val="00B52A5F"/>
    <w:rsid w:val="00B533BE"/>
    <w:rsid w:val="00B53EA1"/>
    <w:rsid w:val="00B53F76"/>
    <w:rsid w:val="00B54156"/>
    <w:rsid w:val="00B54536"/>
    <w:rsid w:val="00B5473F"/>
    <w:rsid w:val="00B54793"/>
    <w:rsid w:val="00B54A48"/>
    <w:rsid w:val="00B54EFD"/>
    <w:rsid w:val="00B55902"/>
    <w:rsid w:val="00B5616E"/>
    <w:rsid w:val="00B563F2"/>
    <w:rsid w:val="00B56A67"/>
    <w:rsid w:val="00B56E06"/>
    <w:rsid w:val="00B5750F"/>
    <w:rsid w:val="00B575DC"/>
    <w:rsid w:val="00B577CD"/>
    <w:rsid w:val="00B602D5"/>
    <w:rsid w:val="00B60497"/>
    <w:rsid w:val="00B61BF5"/>
    <w:rsid w:val="00B61D06"/>
    <w:rsid w:val="00B61EDC"/>
    <w:rsid w:val="00B6313C"/>
    <w:rsid w:val="00B637D1"/>
    <w:rsid w:val="00B63A2A"/>
    <w:rsid w:val="00B651B1"/>
    <w:rsid w:val="00B65449"/>
    <w:rsid w:val="00B65BD1"/>
    <w:rsid w:val="00B66BC7"/>
    <w:rsid w:val="00B66DD2"/>
    <w:rsid w:val="00B676AC"/>
    <w:rsid w:val="00B67A73"/>
    <w:rsid w:val="00B67BDA"/>
    <w:rsid w:val="00B70088"/>
    <w:rsid w:val="00B715A3"/>
    <w:rsid w:val="00B71649"/>
    <w:rsid w:val="00B728D8"/>
    <w:rsid w:val="00B72C64"/>
    <w:rsid w:val="00B730C7"/>
    <w:rsid w:val="00B73572"/>
    <w:rsid w:val="00B73725"/>
    <w:rsid w:val="00B74A88"/>
    <w:rsid w:val="00B75932"/>
    <w:rsid w:val="00B75E19"/>
    <w:rsid w:val="00B7681F"/>
    <w:rsid w:val="00B77558"/>
    <w:rsid w:val="00B77572"/>
    <w:rsid w:val="00B77A6F"/>
    <w:rsid w:val="00B77BCD"/>
    <w:rsid w:val="00B77CB1"/>
    <w:rsid w:val="00B800D8"/>
    <w:rsid w:val="00B80747"/>
    <w:rsid w:val="00B80C99"/>
    <w:rsid w:val="00B813DA"/>
    <w:rsid w:val="00B8224B"/>
    <w:rsid w:val="00B82D70"/>
    <w:rsid w:val="00B832ED"/>
    <w:rsid w:val="00B833D1"/>
    <w:rsid w:val="00B8351A"/>
    <w:rsid w:val="00B83E79"/>
    <w:rsid w:val="00B8474B"/>
    <w:rsid w:val="00B847A0"/>
    <w:rsid w:val="00B84D7B"/>
    <w:rsid w:val="00B84E54"/>
    <w:rsid w:val="00B85916"/>
    <w:rsid w:val="00B85BD0"/>
    <w:rsid w:val="00B85D8E"/>
    <w:rsid w:val="00B86920"/>
    <w:rsid w:val="00B86E25"/>
    <w:rsid w:val="00B87162"/>
    <w:rsid w:val="00B90D01"/>
    <w:rsid w:val="00B90E5E"/>
    <w:rsid w:val="00B91126"/>
    <w:rsid w:val="00B92891"/>
    <w:rsid w:val="00B92C29"/>
    <w:rsid w:val="00B93084"/>
    <w:rsid w:val="00B934F4"/>
    <w:rsid w:val="00B93D85"/>
    <w:rsid w:val="00B955B0"/>
    <w:rsid w:val="00B9586D"/>
    <w:rsid w:val="00B96A62"/>
    <w:rsid w:val="00B96CD9"/>
    <w:rsid w:val="00B96D5C"/>
    <w:rsid w:val="00BA07E4"/>
    <w:rsid w:val="00BA08D5"/>
    <w:rsid w:val="00BA12B2"/>
    <w:rsid w:val="00BA1E4E"/>
    <w:rsid w:val="00BA2565"/>
    <w:rsid w:val="00BA2DAD"/>
    <w:rsid w:val="00BA2DB7"/>
    <w:rsid w:val="00BA3798"/>
    <w:rsid w:val="00BA3A04"/>
    <w:rsid w:val="00BA3A09"/>
    <w:rsid w:val="00BA3DE2"/>
    <w:rsid w:val="00BA3FC7"/>
    <w:rsid w:val="00BA4E6F"/>
    <w:rsid w:val="00BA668E"/>
    <w:rsid w:val="00BA66CE"/>
    <w:rsid w:val="00BA6732"/>
    <w:rsid w:val="00BA6EB4"/>
    <w:rsid w:val="00BA7337"/>
    <w:rsid w:val="00BA7C3F"/>
    <w:rsid w:val="00BB0699"/>
    <w:rsid w:val="00BB0E40"/>
    <w:rsid w:val="00BB1730"/>
    <w:rsid w:val="00BB1E23"/>
    <w:rsid w:val="00BB2708"/>
    <w:rsid w:val="00BB2B01"/>
    <w:rsid w:val="00BB2DE5"/>
    <w:rsid w:val="00BB3DE8"/>
    <w:rsid w:val="00BB4825"/>
    <w:rsid w:val="00BB48F7"/>
    <w:rsid w:val="00BB4C53"/>
    <w:rsid w:val="00BB4E5D"/>
    <w:rsid w:val="00BB55F6"/>
    <w:rsid w:val="00BB57A7"/>
    <w:rsid w:val="00BB665E"/>
    <w:rsid w:val="00BB759E"/>
    <w:rsid w:val="00BB7D93"/>
    <w:rsid w:val="00BB7DF0"/>
    <w:rsid w:val="00BC0634"/>
    <w:rsid w:val="00BC0A69"/>
    <w:rsid w:val="00BC0AC8"/>
    <w:rsid w:val="00BC11FB"/>
    <w:rsid w:val="00BC15B9"/>
    <w:rsid w:val="00BC1755"/>
    <w:rsid w:val="00BC251C"/>
    <w:rsid w:val="00BC28E7"/>
    <w:rsid w:val="00BC4CE4"/>
    <w:rsid w:val="00BC58A8"/>
    <w:rsid w:val="00BC6B11"/>
    <w:rsid w:val="00BC77BF"/>
    <w:rsid w:val="00BC7A69"/>
    <w:rsid w:val="00BD0160"/>
    <w:rsid w:val="00BD064D"/>
    <w:rsid w:val="00BD1EAE"/>
    <w:rsid w:val="00BD1FE2"/>
    <w:rsid w:val="00BD235F"/>
    <w:rsid w:val="00BD2C7C"/>
    <w:rsid w:val="00BD2FB8"/>
    <w:rsid w:val="00BD3E59"/>
    <w:rsid w:val="00BD4082"/>
    <w:rsid w:val="00BD4467"/>
    <w:rsid w:val="00BD45A7"/>
    <w:rsid w:val="00BD4F0F"/>
    <w:rsid w:val="00BD57F3"/>
    <w:rsid w:val="00BD5C71"/>
    <w:rsid w:val="00BD5D0F"/>
    <w:rsid w:val="00BD5ED9"/>
    <w:rsid w:val="00BD6336"/>
    <w:rsid w:val="00BD6366"/>
    <w:rsid w:val="00BE03B8"/>
    <w:rsid w:val="00BE067E"/>
    <w:rsid w:val="00BE1BD8"/>
    <w:rsid w:val="00BE1DDC"/>
    <w:rsid w:val="00BE329E"/>
    <w:rsid w:val="00BE5239"/>
    <w:rsid w:val="00BE5753"/>
    <w:rsid w:val="00BE5854"/>
    <w:rsid w:val="00BE592E"/>
    <w:rsid w:val="00BE5ECF"/>
    <w:rsid w:val="00BE6667"/>
    <w:rsid w:val="00BE6A28"/>
    <w:rsid w:val="00BE6C1F"/>
    <w:rsid w:val="00BE6EEF"/>
    <w:rsid w:val="00BE7022"/>
    <w:rsid w:val="00BE7B83"/>
    <w:rsid w:val="00BF17EF"/>
    <w:rsid w:val="00BF18BA"/>
    <w:rsid w:val="00BF2131"/>
    <w:rsid w:val="00BF25FF"/>
    <w:rsid w:val="00BF29EE"/>
    <w:rsid w:val="00BF2A7F"/>
    <w:rsid w:val="00BF2FA4"/>
    <w:rsid w:val="00BF2FD2"/>
    <w:rsid w:val="00BF34DC"/>
    <w:rsid w:val="00BF42C1"/>
    <w:rsid w:val="00BF5201"/>
    <w:rsid w:val="00BF52D1"/>
    <w:rsid w:val="00BF581A"/>
    <w:rsid w:val="00BF6C5A"/>
    <w:rsid w:val="00BF6C5B"/>
    <w:rsid w:val="00BF7177"/>
    <w:rsid w:val="00BF7F3E"/>
    <w:rsid w:val="00C0010D"/>
    <w:rsid w:val="00C001BE"/>
    <w:rsid w:val="00C00883"/>
    <w:rsid w:val="00C00902"/>
    <w:rsid w:val="00C00C0B"/>
    <w:rsid w:val="00C00D97"/>
    <w:rsid w:val="00C00E63"/>
    <w:rsid w:val="00C01D6A"/>
    <w:rsid w:val="00C0249D"/>
    <w:rsid w:val="00C028F7"/>
    <w:rsid w:val="00C02A5A"/>
    <w:rsid w:val="00C02BD8"/>
    <w:rsid w:val="00C02C0B"/>
    <w:rsid w:val="00C02D9B"/>
    <w:rsid w:val="00C02E2E"/>
    <w:rsid w:val="00C03531"/>
    <w:rsid w:val="00C04017"/>
    <w:rsid w:val="00C04C46"/>
    <w:rsid w:val="00C05707"/>
    <w:rsid w:val="00C05CAE"/>
    <w:rsid w:val="00C06844"/>
    <w:rsid w:val="00C06E7E"/>
    <w:rsid w:val="00C073B1"/>
    <w:rsid w:val="00C07556"/>
    <w:rsid w:val="00C0772A"/>
    <w:rsid w:val="00C10263"/>
    <w:rsid w:val="00C10552"/>
    <w:rsid w:val="00C10F97"/>
    <w:rsid w:val="00C1180B"/>
    <w:rsid w:val="00C11EC3"/>
    <w:rsid w:val="00C11F38"/>
    <w:rsid w:val="00C120D9"/>
    <w:rsid w:val="00C12513"/>
    <w:rsid w:val="00C12BD4"/>
    <w:rsid w:val="00C13039"/>
    <w:rsid w:val="00C14D3C"/>
    <w:rsid w:val="00C16B8D"/>
    <w:rsid w:val="00C16F5E"/>
    <w:rsid w:val="00C17565"/>
    <w:rsid w:val="00C17701"/>
    <w:rsid w:val="00C1778F"/>
    <w:rsid w:val="00C17857"/>
    <w:rsid w:val="00C202BB"/>
    <w:rsid w:val="00C208A4"/>
    <w:rsid w:val="00C21DFD"/>
    <w:rsid w:val="00C23914"/>
    <w:rsid w:val="00C23D14"/>
    <w:rsid w:val="00C24EAC"/>
    <w:rsid w:val="00C2732A"/>
    <w:rsid w:val="00C302D7"/>
    <w:rsid w:val="00C30B98"/>
    <w:rsid w:val="00C30FB5"/>
    <w:rsid w:val="00C31220"/>
    <w:rsid w:val="00C318A0"/>
    <w:rsid w:val="00C31FB0"/>
    <w:rsid w:val="00C321B3"/>
    <w:rsid w:val="00C32C0D"/>
    <w:rsid w:val="00C332BA"/>
    <w:rsid w:val="00C3358F"/>
    <w:rsid w:val="00C33632"/>
    <w:rsid w:val="00C3429D"/>
    <w:rsid w:val="00C343E5"/>
    <w:rsid w:val="00C34464"/>
    <w:rsid w:val="00C34AA1"/>
    <w:rsid w:val="00C35675"/>
    <w:rsid w:val="00C36237"/>
    <w:rsid w:val="00C3638B"/>
    <w:rsid w:val="00C36B18"/>
    <w:rsid w:val="00C378A9"/>
    <w:rsid w:val="00C40BBB"/>
    <w:rsid w:val="00C40DB7"/>
    <w:rsid w:val="00C41308"/>
    <w:rsid w:val="00C4210A"/>
    <w:rsid w:val="00C42239"/>
    <w:rsid w:val="00C44C52"/>
    <w:rsid w:val="00C451CC"/>
    <w:rsid w:val="00C460C9"/>
    <w:rsid w:val="00C464E1"/>
    <w:rsid w:val="00C47707"/>
    <w:rsid w:val="00C47808"/>
    <w:rsid w:val="00C5131A"/>
    <w:rsid w:val="00C513A6"/>
    <w:rsid w:val="00C515EE"/>
    <w:rsid w:val="00C524C3"/>
    <w:rsid w:val="00C5342E"/>
    <w:rsid w:val="00C545AA"/>
    <w:rsid w:val="00C548ED"/>
    <w:rsid w:val="00C57C02"/>
    <w:rsid w:val="00C6037B"/>
    <w:rsid w:val="00C60551"/>
    <w:rsid w:val="00C60A99"/>
    <w:rsid w:val="00C61987"/>
    <w:rsid w:val="00C61EEC"/>
    <w:rsid w:val="00C61F39"/>
    <w:rsid w:val="00C622C0"/>
    <w:rsid w:val="00C6238B"/>
    <w:rsid w:val="00C62635"/>
    <w:rsid w:val="00C63E7B"/>
    <w:rsid w:val="00C64A40"/>
    <w:rsid w:val="00C64E41"/>
    <w:rsid w:val="00C653C3"/>
    <w:rsid w:val="00C65466"/>
    <w:rsid w:val="00C65ACA"/>
    <w:rsid w:val="00C65F46"/>
    <w:rsid w:val="00C66228"/>
    <w:rsid w:val="00C668FA"/>
    <w:rsid w:val="00C6743E"/>
    <w:rsid w:val="00C700F0"/>
    <w:rsid w:val="00C7013C"/>
    <w:rsid w:val="00C70D16"/>
    <w:rsid w:val="00C71243"/>
    <w:rsid w:val="00C7164A"/>
    <w:rsid w:val="00C7256D"/>
    <w:rsid w:val="00C7268E"/>
    <w:rsid w:val="00C72A01"/>
    <w:rsid w:val="00C72DAE"/>
    <w:rsid w:val="00C7398D"/>
    <w:rsid w:val="00C73A79"/>
    <w:rsid w:val="00C73F09"/>
    <w:rsid w:val="00C7503F"/>
    <w:rsid w:val="00C755E7"/>
    <w:rsid w:val="00C75B37"/>
    <w:rsid w:val="00C75D9B"/>
    <w:rsid w:val="00C75DAC"/>
    <w:rsid w:val="00C7614D"/>
    <w:rsid w:val="00C76529"/>
    <w:rsid w:val="00C76B41"/>
    <w:rsid w:val="00C76C3D"/>
    <w:rsid w:val="00C76FF5"/>
    <w:rsid w:val="00C77077"/>
    <w:rsid w:val="00C7708D"/>
    <w:rsid w:val="00C7730E"/>
    <w:rsid w:val="00C77E9F"/>
    <w:rsid w:val="00C80033"/>
    <w:rsid w:val="00C80BF7"/>
    <w:rsid w:val="00C81354"/>
    <w:rsid w:val="00C821C9"/>
    <w:rsid w:val="00C82D0F"/>
    <w:rsid w:val="00C834A0"/>
    <w:rsid w:val="00C847EF"/>
    <w:rsid w:val="00C84BD3"/>
    <w:rsid w:val="00C85286"/>
    <w:rsid w:val="00C85828"/>
    <w:rsid w:val="00C85EE3"/>
    <w:rsid w:val="00C8629F"/>
    <w:rsid w:val="00C86503"/>
    <w:rsid w:val="00C901CD"/>
    <w:rsid w:val="00C90385"/>
    <w:rsid w:val="00C90B57"/>
    <w:rsid w:val="00C91D7F"/>
    <w:rsid w:val="00C923E8"/>
    <w:rsid w:val="00C93276"/>
    <w:rsid w:val="00C933C0"/>
    <w:rsid w:val="00C935A7"/>
    <w:rsid w:val="00C9379B"/>
    <w:rsid w:val="00C939B0"/>
    <w:rsid w:val="00C94CF6"/>
    <w:rsid w:val="00C95D3A"/>
    <w:rsid w:val="00C97635"/>
    <w:rsid w:val="00CA0155"/>
    <w:rsid w:val="00CA02A2"/>
    <w:rsid w:val="00CA057D"/>
    <w:rsid w:val="00CA0735"/>
    <w:rsid w:val="00CA07AC"/>
    <w:rsid w:val="00CA1070"/>
    <w:rsid w:val="00CA270D"/>
    <w:rsid w:val="00CA2A48"/>
    <w:rsid w:val="00CA2E31"/>
    <w:rsid w:val="00CA32C9"/>
    <w:rsid w:val="00CA3942"/>
    <w:rsid w:val="00CA3C6E"/>
    <w:rsid w:val="00CA3EB4"/>
    <w:rsid w:val="00CA414C"/>
    <w:rsid w:val="00CA4D2A"/>
    <w:rsid w:val="00CA5694"/>
    <w:rsid w:val="00CA57D0"/>
    <w:rsid w:val="00CA5CCD"/>
    <w:rsid w:val="00CA5EE8"/>
    <w:rsid w:val="00CA61CF"/>
    <w:rsid w:val="00CA6817"/>
    <w:rsid w:val="00CA6B41"/>
    <w:rsid w:val="00CA6B7B"/>
    <w:rsid w:val="00CA747A"/>
    <w:rsid w:val="00CB00A3"/>
    <w:rsid w:val="00CB0EA3"/>
    <w:rsid w:val="00CB0FF8"/>
    <w:rsid w:val="00CB25CA"/>
    <w:rsid w:val="00CB3B97"/>
    <w:rsid w:val="00CB4338"/>
    <w:rsid w:val="00CB4F83"/>
    <w:rsid w:val="00CB50B3"/>
    <w:rsid w:val="00CB5399"/>
    <w:rsid w:val="00CC0A5B"/>
    <w:rsid w:val="00CC0D39"/>
    <w:rsid w:val="00CC0D3A"/>
    <w:rsid w:val="00CC1BB9"/>
    <w:rsid w:val="00CC1DDD"/>
    <w:rsid w:val="00CC1E6A"/>
    <w:rsid w:val="00CC2BDF"/>
    <w:rsid w:val="00CC35B3"/>
    <w:rsid w:val="00CC36A0"/>
    <w:rsid w:val="00CC3C53"/>
    <w:rsid w:val="00CC3CC3"/>
    <w:rsid w:val="00CC4925"/>
    <w:rsid w:val="00CC53BC"/>
    <w:rsid w:val="00CC5FE9"/>
    <w:rsid w:val="00CC6091"/>
    <w:rsid w:val="00CC6A24"/>
    <w:rsid w:val="00CC6D9D"/>
    <w:rsid w:val="00CC7E18"/>
    <w:rsid w:val="00CD12FB"/>
    <w:rsid w:val="00CD185A"/>
    <w:rsid w:val="00CD191F"/>
    <w:rsid w:val="00CD194E"/>
    <w:rsid w:val="00CD2868"/>
    <w:rsid w:val="00CD2B44"/>
    <w:rsid w:val="00CD2CAC"/>
    <w:rsid w:val="00CD2EDD"/>
    <w:rsid w:val="00CD336F"/>
    <w:rsid w:val="00CD37C5"/>
    <w:rsid w:val="00CD3867"/>
    <w:rsid w:val="00CD390A"/>
    <w:rsid w:val="00CD3ABC"/>
    <w:rsid w:val="00CD3B6D"/>
    <w:rsid w:val="00CD58FA"/>
    <w:rsid w:val="00CD59FD"/>
    <w:rsid w:val="00CD5D48"/>
    <w:rsid w:val="00CD64A3"/>
    <w:rsid w:val="00CD684C"/>
    <w:rsid w:val="00CD687C"/>
    <w:rsid w:val="00CD6BCA"/>
    <w:rsid w:val="00CD71A2"/>
    <w:rsid w:val="00CD7713"/>
    <w:rsid w:val="00CD7EA3"/>
    <w:rsid w:val="00CD7EE2"/>
    <w:rsid w:val="00CE0CB9"/>
    <w:rsid w:val="00CE0D4D"/>
    <w:rsid w:val="00CE1AE1"/>
    <w:rsid w:val="00CE25BF"/>
    <w:rsid w:val="00CE2EBC"/>
    <w:rsid w:val="00CE46B5"/>
    <w:rsid w:val="00CE4710"/>
    <w:rsid w:val="00CE4B91"/>
    <w:rsid w:val="00CE60A4"/>
    <w:rsid w:val="00CE60DD"/>
    <w:rsid w:val="00CE70C4"/>
    <w:rsid w:val="00CE7701"/>
    <w:rsid w:val="00CF03D5"/>
    <w:rsid w:val="00CF0424"/>
    <w:rsid w:val="00CF06A2"/>
    <w:rsid w:val="00CF0BCE"/>
    <w:rsid w:val="00CF0DB1"/>
    <w:rsid w:val="00CF12F9"/>
    <w:rsid w:val="00CF1B14"/>
    <w:rsid w:val="00CF1C29"/>
    <w:rsid w:val="00CF2776"/>
    <w:rsid w:val="00CF297F"/>
    <w:rsid w:val="00CF2A77"/>
    <w:rsid w:val="00CF2B55"/>
    <w:rsid w:val="00CF2D4D"/>
    <w:rsid w:val="00CF34FC"/>
    <w:rsid w:val="00CF3730"/>
    <w:rsid w:val="00CF44F4"/>
    <w:rsid w:val="00CF4506"/>
    <w:rsid w:val="00CF4632"/>
    <w:rsid w:val="00CF697B"/>
    <w:rsid w:val="00CF7188"/>
    <w:rsid w:val="00CF7923"/>
    <w:rsid w:val="00CF7EC6"/>
    <w:rsid w:val="00D013FB"/>
    <w:rsid w:val="00D01E6E"/>
    <w:rsid w:val="00D01EFA"/>
    <w:rsid w:val="00D0269A"/>
    <w:rsid w:val="00D028B6"/>
    <w:rsid w:val="00D02F3D"/>
    <w:rsid w:val="00D0313A"/>
    <w:rsid w:val="00D03548"/>
    <w:rsid w:val="00D03C1B"/>
    <w:rsid w:val="00D04AC1"/>
    <w:rsid w:val="00D04BED"/>
    <w:rsid w:val="00D06CB0"/>
    <w:rsid w:val="00D07346"/>
    <w:rsid w:val="00D076A9"/>
    <w:rsid w:val="00D0783D"/>
    <w:rsid w:val="00D10726"/>
    <w:rsid w:val="00D11854"/>
    <w:rsid w:val="00D12060"/>
    <w:rsid w:val="00D1250E"/>
    <w:rsid w:val="00D129D8"/>
    <w:rsid w:val="00D12CC8"/>
    <w:rsid w:val="00D131F6"/>
    <w:rsid w:val="00D13AD5"/>
    <w:rsid w:val="00D14526"/>
    <w:rsid w:val="00D14964"/>
    <w:rsid w:val="00D15346"/>
    <w:rsid w:val="00D156B1"/>
    <w:rsid w:val="00D158CA"/>
    <w:rsid w:val="00D159AC"/>
    <w:rsid w:val="00D16151"/>
    <w:rsid w:val="00D16346"/>
    <w:rsid w:val="00D168DB"/>
    <w:rsid w:val="00D16C17"/>
    <w:rsid w:val="00D16E0A"/>
    <w:rsid w:val="00D17357"/>
    <w:rsid w:val="00D17569"/>
    <w:rsid w:val="00D206CD"/>
    <w:rsid w:val="00D20997"/>
    <w:rsid w:val="00D21EA4"/>
    <w:rsid w:val="00D223C5"/>
    <w:rsid w:val="00D229C2"/>
    <w:rsid w:val="00D22F07"/>
    <w:rsid w:val="00D23409"/>
    <w:rsid w:val="00D234C2"/>
    <w:rsid w:val="00D23675"/>
    <w:rsid w:val="00D23866"/>
    <w:rsid w:val="00D246DA"/>
    <w:rsid w:val="00D24A1D"/>
    <w:rsid w:val="00D26162"/>
    <w:rsid w:val="00D269DB"/>
    <w:rsid w:val="00D26F66"/>
    <w:rsid w:val="00D27199"/>
    <w:rsid w:val="00D30F94"/>
    <w:rsid w:val="00D31B2E"/>
    <w:rsid w:val="00D3310B"/>
    <w:rsid w:val="00D33290"/>
    <w:rsid w:val="00D3405A"/>
    <w:rsid w:val="00D34F9B"/>
    <w:rsid w:val="00D35124"/>
    <w:rsid w:val="00D3571A"/>
    <w:rsid w:val="00D3604F"/>
    <w:rsid w:val="00D3620F"/>
    <w:rsid w:val="00D3711E"/>
    <w:rsid w:val="00D371BC"/>
    <w:rsid w:val="00D37649"/>
    <w:rsid w:val="00D37B98"/>
    <w:rsid w:val="00D37BA5"/>
    <w:rsid w:val="00D37DD6"/>
    <w:rsid w:val="00D402ED"/>
    <w:rsid w:val="00D4073A"/>
    <w:rsid w:val="00D41171"/>
    <w:rsid w:val="00D41DFB"/>
    <w:rsid w:val="00D42D5E"/>
    <w:rsid w:val="00D43641"/>
    <w:rsid w:val="00D43DF3"/>
    <w:rsid w:val="00D43EEE"/>
    <w:rsid w:val="00D4451E"/>
    <w:rsid w:val="00D445E3"/>
    <w:rsid w:val="00D44A4A"/>
    <w:rsid w:val="00D44F84"/>
    <w:rsid w:val="00D45D21"/>
    <w:rsid w:val="00D465DD"/>
    <w:rsid w:val="00D46757"/>
    <w:rsid w:val="00D46A95"/>
    <w:rsid w:val="00D46C71"/>
    <w:rsid w:val="00D46EFC"/>
    <w:rsid w:val="00D502E3"/>
    <w:rsid w:val="00D50A9B"/>
    <w:rsid w:val="00D51AD4"/>
    <w:rsid w:val="00D520F7"/>
    <w:rsid w:val="00D521DD"/>
    <w:rsid w:val="00D52A29"/>
    <w:rsid w:val="00D52E21"/>
    <w:rsid w:val="00D531AC"/>
    <w:rsid w:val="00D538DA"/>
    <w:rsid w:val="00D540F2"/>
    <w:rsid w:val="00D5437A"/>
    <w:rsid w:val="00D54473"/>
    <w:rsid w:val="00D54BAB"/>
    <w:rsid w:val="00D55E19"/>
    <w:rsid w:val="00D5623A"/>
    <w:rsid w:val="00D56799"/>
    <w:rsid w:val="00D56F7A"/>
    <w:rsid w:val="00D571FD"/>
    <w:rsid w:val="00D5726B"/>
    <w:rsid w:val="00D60217"/>
    <w:rsid w:val="00D60BF6"/>
    <w:rsid w:val="00D6103C"/>
    <w:rsid w:val="00D6104A"/>
    <w:rsid w:val="00D6115F"/>
    <w:rsid w:val="00D61194"/>
    <w:rsid w:val="00D62493"/>
    <w:rsid w:val="00D62946"/>
    <w:rsid w:val="00D629AE"/>
    <w:rsid w:val="00D6361D"/>
    <w:rsid w:val="00D63696"/>
    <w:rsid w:val="00D6403E"/>
    <w:rsid w:val="00D6463A"/>
    <w:rsid w:val="00D649BF"/>
    <w:rsid w:val="00D65527"/>
    <w:rsid w:val="00D658A1"/>
    <w:rsid w:val="00D65920"/>
    <w:rsid w:val="00D65AA1"/>
    <w:rsid w:val="00D660EC"/>
    <w:rsid w:val="00D671D4"/>
    <w:rsid w:val="00D7001E"/>
    <w:rsid w:val="00D703D2"/>
    <w:rsid w:val="00D704B9"/>
    <w:rsid w:val="00D7055E"/>
    <w:rsid w:val="00D71D46"/>
    <w:rsid w:val="00D72C14"/>
    <w:rsid w:val="00D72D1C"/>
    <w:rsid w:val="00D72D3F"/>
    <w:rsid w:val="00D72DA2"/>
    <w:rsid w:val="00D73562"/>
    <w:rsid w:val="00D73B40"/>
    <w:rsid w:val="00D757A8"/>
    <w:rsid w:val="00D7580C"/>
    <w:rsid w:val="00D75B92"/>
    <w:rsid w:val="00D76CD1"/>
    <w:rsid w:val="00D7736C"/>
    <w:rsid w:val="00D7773C"/>
    <w:rsid w:val="00D81DC2"/>
    <w:rsid w:val="00D82218"/>
    <w:rsid w:val="00D826C0"/>
    <w:rsid w:val="00D82C4C"/>
    <w:rsid w:val="00D82E9C"/>
    <w:rsid w:val="00D83B52"/>
    <w:rsid w:val="00D84E43"/>
    <w:rsid w:val="00D851C3"/>
    <w:rsid w:val="00D85476"/>
    <w:rsid w:val="00D86036"/>
    <w:rsid w:val="00D86577"/>
    <w:rsid w:val="00D87412"/>
    <w:rsid w:val="00D877D0"/>
    <w:rsid w:val="00D87B51"/>
    <w:rsid w:val="00D87F07"/>
    <w:rsid w:val="00D91035"/>
    <w:rsid w:val="00D91132"/>
    <w:rsid w:val="00D91165"/>
    <w:rsid w:val="00D91380"/>
    <w:rsid w:val="00D915EB"/>
    <w:rsid w:val="00D919E1"/>
    <w:rsid w:val="00D91B96"/>
    <w:rsid w:val="00D92333"/>
    <w:rsid w:val="00D92A73"/>
    <w:rsid w:val="00D930F2"/>
    <w:rsid w:val="00D93473"/>
    <w:rsid w:val="00D93714"/>
    <w:rsid w:val="00D938FE"/>
    <w:rsid w:val="00D93E8A"/>
    <w:rsid w:val="00D940D7"/>
    <w:rsid w:val="00D947B4"/>
    <w:rsid w:val="00D94989"/>
    <w:rsid w:val="00D94BB6"/>
    <w:rsid w:val="00D94BD4"/>
    <w:rsid w:val="00D94FF3"/>
    <w:rsid w:val="00D961FA"/>
    <w:rsid w:val="00D968A1"/>
    <w:rsid w:val="00D96B25"/>
    <w:rsid w:val="00D96DAB"/>
    <w:rsid w:val="00D972DF"/>
    <w:rsid w:val="00D97BFF"/>
    <w:rsid w:val="00DA0B42"/>
    <w:rsid w:val="00DA0C62"/>
    <w:rsid w:val="00DA2092"/>
    <w:rsid w:val="00DA23F4"/>
    <w:rsid w:val="00DA2A00"/>
    <w:rsid w:val="00DA354C"/>
    <w:rsid w:val="00DA3F13"/>
    <w:rsid w:val="00DA4443"/>
    <w:rsid w:val="00DA4C84"/>
    <w:rsid w:val="00DA4EC7"/>
    <w:rsid w:val="00DA541B"/>
    <w:rsid w:val="00DA6460"/>
    <w:rsid w:val="00DA7273"/>
    <w:rsid w:val="00DA762D"/>
    <w:rsid w:val="00DB06CA"/>
    <w:rsid w:val="00DB19C8"/>
    <w:rsid w:val="00DB1FAC"/>
    <w:rsid w:val="00DB2361"/>
    <w:rsid w:val="00DB2D03"/>
    <w:rsid w:val="00DB30A8"/>
    <w:rsid w:val="00DB3860"/>
    <w:rsid w:val="00DB3867"/>
    <w:rsid w:val="00DB43D1"/>
    <w:rsid w:val="00DB453F"/>
    <w:rsid w:val="00DB4821"/>
    <w:rsid w:val="00DB4B3C"/>
    <w:rsid w:val="00DB4D0F"/>
    <w:rsid w:val="00DB4EE9"/>
    <w:rsid w:val="00DB5235"/>
    <w:rsid w:val="00DB56A9"/>
    <w:rsid w:val="00DB56CA"/>
    <w:rsid w:val="00DB5B11"/>
    <w:rsid w:val="00DB67A2"/>
    <w:rsid w:val="00DB68CD"/>
    <w:rsid w:val="00DB72D6"/>
    <w:rsid w:val="00DC0361"/>
    <w:rsid w:val="00DC1264"/>
    <w:rsid w:val="00DC12F6"/>
    <w:rsid w:val="00DC1987"/>
    <w:rsid w:val="00DC1C07"/>
    <w:rsid w:val="00DC307B"/>
    <w:rsid w:val="00DC3A41"/>
    <w:rsid w:val="00DC3C73"/>
    <w:rsid w:val="00DC3F00"/>
    <w:rsid w:val="00DC41D4"/>
    <w:rsid w:val="00DC4A9E"/>
    <w:rsid w:val="00DC4C2A"/>
    <w:rsid w:val="00DC512F"/>
    <w:rsid w:val="00DC53F7"/>
    <w:rsid w:val="00DC5FE5"/>
    <w:rsid w:val="00DC60EF"/>
    <w:rsid w:val="00DC6188"/>
    <w:rsid w:val="00DC6F93"/>
    <w:rsid w:val="00DC7B36"/>
    <w:rsid w:val="00DD0079"/>
    <w:rsid w:val="00DD0B48"/>
    <w:rsid w:val="00DD0C37"/>
    <w:rsid w:val="00DD1BD9"/>
    <w:rsid w:val="00DD1F9F"/>
    <w:rsid w:val="00DD22A5"/>
    <w:rsid w:val="00DD23B5"/>
    <w:rsid w:val="00DD25BE"/>
    <w:rsid w:val="00DD2AB0"/>
    <w:rsid w:val="00DD2ABC"/>
    <w:rsid w:val="00DD2BC4"/>
    <w:rsid w:val="00DD2D7A"/>
    <w:rsid w:val="00DD2F07"/>
    <w:rsid w:val="00DD3380"/>
    <w:rsid w:val="00DD382F"/>
    <w:rsid w:val="00DD3E42"/>
    <w:rsid w:val="00DD4B82"/>
    <w:rsid w:val="00DD4C36"/>
    <w:rsid w:val="00DD5A35"/>
    <w:rsid w:val="00DD5AF3"/>
    <w:rsid w:val="00DD5B41"/>
    <w:rsid w:val="00DD60CD"/>
    <w:rsid w:val="00DD63CA"/>
    <w:rsid w:val="00DD653E"/>
    <w:rsid w:val="00DD6ADB"/>
    <w:rsid w:val="00DD6D3B"/>
    <w:rsid w:val="00DD7413"/>
    <w:rsid w:val="00DD7F5A"/>
    <w:rsid w:val="00DE032B"/>
    <w:rsid w:val="00DE0B15"/>
    <w:rsid w:val="00DE0EBB"/>
    <w:rsid w:val="00DE1D18"/>
    <w:rsid w:val="00DE21A0"/>
    <w:rsid w:val="00DE264F"/>
    <w:rsid w:val="00DE2965"/>
    <w:rsid w:val="00DE2D75"/>
    <w:rsid w:val="00DE333C"/>
    <w:rsid w:val="00DE3945"/>
    <w:rsid w:val="00DE41B6"/>
    <w:rsid w:val="00DE4695"/>
    <w:rsid w:val="00DE4706"/>
    <w:rsid w:val="00DE477C"/>
    <w:rsid w:val="00DE48E5"/>
    <w:rsid w:val="00DE5040"/>
    <w:rsid w:val="00DE5A5B"/>
    <w:rsid w:val="00DE5E32"/>
    <w:rsid w:val="00DE6191"/>
    <w:rsid w:val="00DE660F"/>
    <w:rsid w:val="00DE67AE"/>
    <w:rsid w:val="00DE6C64"/>
    <w:rsid w:val="00DE76C0"/>
    <w:rsid w:val="00DE7B14"/>
    <w:rsid w:val="00DF07AF"/>
    <w:rsid w:val="00DF0916"/>
    <w:rsid w:val="00DF0A42"/>
    <w:rsid w:val="00DF1026"/>
    <w:rsid w:val="00DF13A5"/>
    <w:rsid w:val="00DF1E9C"/>
    <w:rsid w:val="00DF273F"/>
    <w:rsid w:val="00DF29DF"/>
    <w:rsid w:val="00DF2D61"/>
    <w:rsid w:val="00DF33D0"/>
    <w:rsid w:val="00DF3617"/>
    <w:rsid w:val="00DF3D7C"/>
    <w:rsid w:val="00DF3E84"/>
    <w:rsid w:val="00DF45A8"/>
    <w:rsid w:val="00DF4E57"/>
    <w:rsid w:val="00DF584E"/>
    <w:rsid w:val="00DF5969"/>
    <w:rsid w:val="00DF66D5"/>
    <w:rsid w:val="00DF7523"/>
    <w:rsid w:val="00DF7550"/>
    <w:rsid w:val="00DF79FF"/>
    <w:rsid w:val="00DF7F2F"/>
    <w:rsid w:val="00E00827"/>
    <w:rsid w:val="00E00D39"/>
    <w:rsid w:val="00E00FDF"/>
    <w:rsid w:val="00E03626"/>
    <w:rsid w:val="00E03DDE"/>
    <w:rsid w:val="00E04230"/>
    <w:rsid w:val="00E047AE"/>
    <w:rsid w:val="00E05841"/>
    <w:rsid w:val="00E0598E"/>
    <w:rsid w:val="00E05F64"/>
    <w:rsid w:val="00E064B8"/>
    <w:rsid w:val="00E0708C"/>
    <w:rsid w:val="00E0775D"/>
    <w:rsid w:val="00E079AE"/>
    <w:rsid w:val="00E07CFE"/>
    <w:rsid w:val="00E106BC"/>
    <w:rsid w:val="00E10F2D"/>
    <w:rsid w:val="00E11A9F"/>
    <w:rsid w:val="00E120E5"/>
    <w:rsid w:val="00E12AA3"/>
    <w:rsid w:val="00E145CF"/>
    <w:rsid w:val="00E1496D"/>
    <w:rsid w:val="00E1605E"/>
    <w:rsid w:val="00E162BE"/>
    <w:rsid w:val="00E162F7"/>
    <w:rsid w:val="00E17F17"/>
    <w:rsid w:val="00E20C2F"/>
    <w:rsid w:val="00E21365"/>
    <w:rsid w:val="00E222A7"/>
    <w:rsid w:val="00E2260E"/>
    <w:rsid w:val="00E22F07"/>
    <w:rsid w:val="00E23079"/>
    <w:rsid w:val="00E237D2"/>
    <w:rsid w:val="00E23EF7"/>
    <w:rsid w:val="00E25828"/>
    <w:rsid w:val="00E258C1"/>
    <w:rsid w:val="00E261C7"/>
    <w:rsid w:val="00E2662A"/>
    <w:rsid w:val="00E26686"/>
    <w:rsid w:val="00E269F4"/>
    <w:rsid w:val="00E26E8B"/>
    <w:rsid w:val="00E276BA"/>
    <w:rsid w:val="00E30578"/>
    <w:rsid w:val="00E31879"/>
    <w:rsid w:val="00E3187A"/>
    <w:rsid w:val="00E31B3F"/>
    <w:rsid w:val="00E32071"/>
    <w:rsid w:val="00E320FD"/>
    <w:rsid w:val="00E33006"/>
    <w:rsid w:val="00E3343C"/>
    <w:rsid w:val="00E337B3"/>
    <w:rsid w:val="00E33906"/>
    <w:rsid w:val="00E33C42"/>
    <w:rsid w:val="00E34199"/>
    <w:rsid w:val="00E34831"/>
    <w:rsid w:val="00E34E69"/>
    <w:rsid w:val="00E3607C"/>
    <w:rsid w:val="00E365EF"/>
    <w:rsid w:val="00E36864"/>
    <w:rsid w:val="00E3749A"/>
    <w:rsid w:val="00E37F9D"/>
    <w:rsid w:val="00E408C4"/>
    <w:rsid w:val="00E40D47"/>
    <w:rsid w:val="00E41353"/>
    <w:rsid w:val="00E415DA"/>
    <w:rsid w:val="00E42608"/>
    <w:rsid w:val="00E4267E"/>
    <w:rsid w:val="00E42C64"/>
    <w:rsid w:val="00E42F57"/>
    <w:rsid w:val="00E43AD5"/>
    <w:rsid w:val="00E43B9B"/>
    <w:rsid w:val="00E44A32"/>
    <w:rsid w:val="00E44BDB"/>
    <w:rsid w:val="00E44E5B"/>
    <w:rsid w:val="00E460AF"/>
    <w:rsid w:val="00E463AA"/>
    <w:rsid w:val="00E468EC"/>
    <w:rsid w:val="00E470C7"/>
    <w:rsid w:val="00E47194"/>
    <w:rsid w:val="00E473AB"/>
    <w:rsid w:val="00E47CD8"/>
    <w:rsid w:val="00E500DD"/>
    <w:rsid w:val="00E51B66"/>
    <w:rsid w:val="00E526B5"/>
    <w:rsid w:val="00E52FDD"/>
    <w:rsid w:val="00E537EF"/>
    <w:rsid w:val="00E539B3"/>
    <w:rsid w:val="00E54CEC"/>
    <w:rsid w:val="00E553C0"/>
    <w:rsid w:val="00E5545D"/>
    <w:rsid w:val="00E55CD7"/>
    <w:rsid w:val="00E561A8"/>
    <w:rsid w:val="00E5679D"/>
    <w:rsid w:val="00E570C8"/>
    <w:rsid w:val="00E60E89"/>
    <w:rsid w:val="00E61284"/>
    <w:rsid w:val="00E6209E"/>
    <w:rsid w:val="00E620EB"/>
    <w:rsid w:val="00E62636"/>
    <w:rsid w:val="00E6286A"/>
    <w:rsid w:val="00E628F9"/>
    <w:rsid w:val="00E62DE3"/>
    <w:rsid w:val="00E63AE2"/>
    <w:rsid w:val="00E63B2F"/>
    <w:rsid w:val="00E648E5"/>
    <w:rsid w:val="00E64ABF"/>
    <w:rsid w:val="00E66D5B"/>
    <w:rsid w:val="00E678CF"/>
    <w:rsid w:val="00E704D2"/>
    <w:rsid w:val="00E71AAD"/>
    <w:rsid w:val="00E71C74"/>
    <w:rsid w:val="00E7228A"/>
    <w:rsid w:val="00E72298"/>
    <w:rsid w:val="00E735F5"/>
    <w:rsid w:val="00E73BEE"/>
    <w:rsid w:val="00E74B3E"/>
    <w:rsid w:val="00E75516"/>
    <w:rsid w:val="00E75C42"/>
    <w:rsid w:val="00E7637A"/>
    <w:rsid w:val="00E763DE"/>
    <w:rsid w:val="00E76426"/>
    <w:rsid w:val="00E7681E"/>
    <w:rsid w:val="00E823F7"/>
    <w:rsid w:val="00E82C0E"/>
    <w:rsid w:val="00E833F6"/>
    <w:rsid w:val="00E83535"/>
    <w:rsid w:val="00E836F7"/>
    <w:rsid w:val="00E8372B"/>
    <w:rsid w:val="00E84473"/>
    <w:rsid w:val="00E8469C"/>
    <w:rsid w:val="00E84F53"/>
    <w:rsid w:val="00E85320"/>
    <w:rsid w:val="00E85446"/>
    <w:rsid w:val="00E85513"/>
    <w:rsid w:val="00E85D2B"/>
    <w:rsid w:val="00E862B8"/>
    <w:rsid w:val="00E86444"/>
    <w:rsid w:val="00E867B5"/>
    <w:rsid w:val="00E87035"/>
    <w:rsid w:val="00E87589"/>
    <w:rsid w:val="00E879E3"/>
    <w:rsid w:val="00E90234"/>
    <w:rsid w:val="00E90280"/>
    <w:rsid w:val="00E9071E"/>
    <w:rsid w:val="00E90C59"/>
    <w:rsid w:val="00E916A0"/>
    <w:rsid w:val="00E91B7C"/>
    <w:rsid w:val="00E92095"/>
    <w:rsid w:val="00E92504"/>
    <w:rsid w:val="00E92BE1"/>
    <w:rsid w:val="00E9368E"/>
    <w:rsid w:val="00E93AB1"/>
    <w:rsid w:val="00E94972"/>
    <w:rsid w:val="00E94D7F"/>
    <w:rsid w:val="00E9506F"/>
    <w:rsid w:val="00E96455"/>
    <w:rsid w:val="00E965C8"/>
    <w:rsid w:val="00E96B3D"/>
    <w:rsid w:val="00E96B4C"/>
    <w:rsid w:val="00E97046"/>
    <w:rsid w:val="00E976E6"/>
    <w:rsid w:val="00E97E0D"/>
    <w:rsid w:val="00EA0104"/>
    <w:rsid w:val="00EA0DD2"/>
    <w:rsid w:val="00EA1C9D"/>
    <w:rsid w:val="00EA25CF"/>
    <w:rsid w:val="00EA2D28"/>
    <w:rsid w:val="00EA2E6E"/>
    <w:rsid w:val="00EA2F8B"/>
    <w:rsid w:val="00EA36EF"/>
    <w:rsid w:val="00EA3A57"/>
    <w:rsid w:val="00EA3C2F"/>
    <w:rsid w:val="00EA44F9"/>
    <w:rsid w:val="00EA47C2"/>
    <w:rsid w:val="00EA4AEE"/>
    <w:rsid w:val="00EA4B39"/>
    <w:rsid w:val="00EA4BEB"/>
    <w:rsid w:val="00EA4C95"/>
    <w:rsid w:val="00EA63CC"/>
    <w:rsid w:val="00EA6671"/>
    <w:rsid w:val="00EA6DCF"/>
    <w:rsid w:val="00EA722F"/>
    <w:rsid w:val="00EA79DE"/>
    <w:rsid w:val="00EA7B7E"/>
    <w:rsid w:val="00EA7F90"/>
    <w:rsid w:val="00EB016F"/>
    <w:rsid w:val="00EB0206"/>
    <w:rsid w:val="00EB1D00"/>
    <w:rsid w:val="00EB216A"/>
    <w:rsid w:val="00EB234F"/>
    <w:rsid w:val="00EB267F"/>
    <w:rsid w:val="00EB2816"/>
    <w:rsid w:val="00EB28FD"/>
    <w:rsid w:val="00EB3140"/>
    <w:rsid w:val="00EB47D3"/>
    <w:rsid w:val="00EB4BD9"/>
    <w:rsid w:val="00EB54D3"/>
    <w:rsid w:val="00EB560C"/>
    <w:rsid w:val="00EB57E8"/>
    <w:rsid w:val="00EB591A"/>
    <w:rsid w:val="00EB5EC8"/>
    <w:rsid w:val="00EB5F79"/>
    <w:rsid w:val="00EB6157"/>
    <w:rsid w:val="00EB64F0"/>
    <w:rsid w:val="00EB6E8F"/>
    <w:rsid w:val="00EB787B"/>
    <w:rsid w:val="00EB7C45"/>
    <w:rsid w:val="00EB7EB3"/>
    <w:rsid w:val="00EC2665"/>
    <w:rsid w:val="00EC4DF4"/>
    <w:rsid w:val="00EC4EB5"/>
    <w:rsid w:val="00EC5772"/>
    <w:rsid w:val="00EC5BF8"/>
    <w:rsid w:val="00EC615E"/>
    <w:rsid w:val="00EC6A45"/>
    <w:rsid w:val="00EC74F5"/>
    <w:rsid w:val="00ED08CB"/>
    <w:rsid w:val="00ED0D02"/>
    <w:rsid w:val="00ED0D3F"/>
    <w:rsid w:val="00ED1054"/>
    <w:rsid w:val="00ED192B"/>
    <w:rsid w:val="00ED1984"/>
    <w:rsid w:val="00ED2105"/>
    <w:rsid w:val="00ED2508"/>
    <w:rsid w:val="00ED2749"/>
    <w:rsid w:val="00ED2C0C"/>
    <w:rsid w:val="00ED2C31"/>
    <w:rsid w:val="00ED2D43"/>
    <w:rsid w:val="00ED32C4"/>
    <w:rsid w:val="00ED3AF0"/>
    <w:rsid w:val="00ED4D71"/>
    <w:rsid w:val="00ED4F9F"/>
    <w:rsid w:val="00ED5186"/>
    <w:rsid w:val="00ED51E6"/>
    <w:rsid w:val="00ED5320"/>
    <w:rsid w:val="00ED5D82"/>
    <w:rsid w:val="00ED6849"/>
    <w:rsid w:val="00ED687A"/>
    <w:rsid w:val="00ED7B34"/>
    <w:rsid w:val="00EE05DF"/>
    <w:rsid w:val="00EE06AF"/>
    <w:rsid w:val="00EE0A2B"/>
    <w:rsid w:val="00EE0DED"/>
    <w:rsid w:val="00EE1339"/>
    <w:rsid w:val="00EE16DF"/>
    <w:rsid w:val="00EE1A80"/>
    <w:rsid w:val="00EE1C3D"/>
    <w:rsid w:val="00EE2B7B"/>
    <w:rsid w:val="00EE3908"/>
    <w:rsid w:val="00EE4951"/>
    <w:rsid w:val="00EE4999"/>
    <w:rsid w:val="00EE4BC4"/>
    <w:rsid w:val="00EE56B1"/>
    <w:rsid w:val="00EE5A74"/>
    <w:rsid w:val="00EE6466"/>
    <w:rsid w:val="00EE6A4E"/>
    <w:rsid w:val="00EE6BAC"/>
    <w:rsid w:val="00EE70C6"/>
    <w:rsid w:val="00EE7162"/>
    <w:rsid w:val="00EE7B55"/>
    <w:rsid w:val="00EE7BDA"/>
    <w:rsid w:val="00EF0129"/>
    <w:rsid w:val="00EF0338"/>
    <w:rsid w:val="00EF03FE"/>
    <w:rsid w:val="00EF1229"/>
    <w:rsid w:val="00EF12B1"/>
    <w:rsid w:val="00EF1816"/>
    <w:rsid w:val="00EF18BA"/>
    <w:rsid w:val="00EF2129"/>
    <w:rsid w:val="00EF2787"/>
    <w:rsid w:val="00EF3A6B"/>
    <w:rsid w:val="00EF40E8"/>
    <w:rsid w:val="00EF417C"/>
    <w:rsid w:val="00EF5979"/>
    <w:rsid w:val="00EF6590"/>
    <w:rsid w:val="00EF6725"/>
    <w:rsid w:val="00EF70F1"/>
    <w:rsid w:val="00EF7A2F"/>
    <w:rsid w:val="00EF7D03"/>
    <w:rsid w:val="00EF7D94"/>
    <w:rsid w:val="00F00828"/>
    <w:rsid w:val="00F00AC6"/>
    <w:rsid w:val="00F00B03"/>
    <w:rsid w:val="00F00D69"/>
    <w:rsid w:val="00F01174"/>
    <w:rsid w:val="00F019BD"/>
    <w:rsid w:val="00F01FA9"/>
    <w:rsid w:val="00F02219"/>
    <w:rsid w:val="00F022A2"/>
    <w:rsid w:val="00F02E6F"/>
    <w:rsid w:val="00F03114"/>
    <w:rsid w:val="00F03187"/>
    <w:rsid w:val="00F056AC"/>
    <w:rsid w:val="00F05981"/>
    <w:rsid w:val="00F05D21"/>
    <w:rsid w:val="00F0671E"/>
    <w:rsid w:val="00F068A1"/>
    <w:rsid w:val="00F06CFE"/>
    <w:rsid w:val="00F10162"/>
    <w:rsid w:val="00F101C7"/>
    <w:rsid w:val="00F10602"/>
    <w:rsid w:val="00F11465"/>
    <w:rsid w:val="00F1294D"/>
    <w:rsid w:val="00F12D54"/>
    <w:rsid w:val="00F1365B"/>
    <w:rsid w:val="00F13B02"/>
    <w:rsid w:val="00F13D4D"/>
    <w:rsid w:val="00F15BC9"/>
    <w:rsid w:val="00F1606F"/>
    <w:rsid w:val="00F1672A"/>
    <w:rsid w:val="00F16BB0"/>
    <w:rsid w:val="00F17236"/>
    <w:rsid w:val="00F17B9F"/>
    <w:rsid w:val="00F20564"/>
    <w:rsid w:val="00F21FF9"/>
    <w:rsid w:val="00F23427"/>
    <w:rsid w:val="00F234ED"/>
    <w:rsid w:val="00F23A63"/>
    <w:rsid w:val="00F23D34"/>
    <w:rsid w:val="00F23DF4"/>
    <w:rsid w:val="00F255D8"/>
    <w:rsid w:val="00F264FF"/>
    <w:rsid w:val="00F269CD"/>
    <w:rsid w:val="00F2746D"/>
    <w:rsid w:val="00F277AB"/>
    <w:rsid w:val="00F277D2"/>
    <w:rsid w:val="00F27955"/>
    <w:rsid w:val="00F27B7C"/>
    <w:rsid w:val="00F27D9F"/>
    <w:rsid w:val="00F31776"/>
    <w:rsid w:val="00F31F45"/>
    <w:rsid w:val="00F32009"/>
    <w:rsid w:val="00F32063"/>
    <w:rsid w:val="00F3248A"/>
    <w:rsid w:val="00F32621"/>
    <w:rsid w:val="00F32957"/>
    <w:rsid w:val="00F32C05"/>
    <w:rsid w:val="00F32FBE"/>
    <w:rsid w:val="00F334BD"/>
    <w:rsid w:val="00F3372A"/>
    <w:rsid w:val="00F33953"/>
    <w:rsid w:val="00F345C3"/>
    <w:rsid w:val="00F34E65"/>
    <w:rsid w:val="00F350CD"/>
    <w:rsid w:val="00F363E7"/>
    <w:rsid w:val="00F36B00"/>
    <w:rsid w:val="00F3727A"/>
    <w:rsid w:val="00F37EC1"/>
    <w:rsid w:val="00F4007B"/>
    <w:rsid w:val="00F40158"/>
    <w:rsid w:val="00F40180"/>
    <w:rsid w:val="00F40635"/>
    <w:rsid w:val="00F40698"/>
    <w:rsid w:val="00F40C2D"/>
    <w:rsid w:val="00F41738"/>
    <w:rsid w:val="00F42EEB"/>
    <w:rsid w:val="00F43625"/>
    <w:rsid w:val="00F436A1"/>
    <w:rsid w:val="00F44740"/>
    <w:rsid w:val="00F44BB8"/>
    <w:rsid w:val="00F44C0C"/>
    <w:rsid w:val="00F4581A"/>
    <w:rsid w:val="00F465B1"/>
    <w:rsid w:val="00F475C9"/>
    <w:rsid w:val="00F47730"/>
    <w:rsid w:val="00F50149"/>
    <w:rsid w:val="00F5076F"/>
    <w:rsid w:val="00F50811"/>
    <w:rsid w:val="00F50DA9"/>
    <w:rsid w:val="00F513C8"/>
    <w:rsid w:val="00F51997"/>
    <w:rsid w:val="00F521AA"/>
    <w:rsid w:val="00F529A8"/>
    <w:rsid w:val="00F535BB"/>
    <w:rsid w:val="00F54573"/>
    <w:rsid w:val="00F549CC"/>
    <w:rsid w:val="00F54B82"/>
    <w:rsid w:val="00F55914"/>
    <w:rsid w:val="00F55F63"/>
    <w:rsid w:val="00F56007"/>
    <w:rsid w:val="00F562D9"/>
    <w:rsid w:val="00F570D6"/>
    <w:rsid w:val="00F576CA"/>
    <w:rsid w:val="00F57A7C"/>
    <w:rsid w:val="00F6046E"/>
    <w:rsid w:val="00F60614"/>
    <w:rsid w:val="00F60650"/>
    <w:rsid w:val="00F60943"/>
    <w:rsid w:val="00F611A7"/>
    <w:rsid w:val="00F614E0"/>
    <w:rsid w:val="00F615B0"/>
    <w:rsid w:val="00F61F5B"/>
    <w:rsid w:val="00F62AC4"/>
    <w:rsid w:val="00F62F3A"/>
    <w:rsid w:val="00F634E8"/>
    <w:rsid w:val="00F63A6B"/>
    <w:rsid w:val="00F63D92"/>
    <w:rsid w:val="00F6485B"/>
    <w:rsid w:val="00F64D17"/>
    <w:rsid w:val="00F658B1"/>
    <w:rsid w:val="00F6593A"/>
    <w:rsid w:val="00F65DE8"/>
    <w:rsid w:val="00F66DB9"/>
    <w:rsid w:val="00F6799E"/>
    <w:rsid w:val="00F70A14"/>
    <w:rsid w:val="00F70D21"/>
    <w:rsid w:val="00F71690"/>
    <w:rsid w:val="00F71838"/>
    <w:rsid w:val="00F71D6E"/>
    <w:rsid w:val="00F7266B"/>
    <w:rsid w:val="00F72BE6"/>
    <w:rsid w:val="00F730F1"/>
    <w:rsid w:val="00F7389D"/>
    <w:rsid w:val="00F73CA0"/>
    <w:rsid w:val="00F73E75"/>
    <w:rsid w:val="00F7470D"/>
    <w:rsid w:val="00F7502F"/>
    <w:rsid w:val="00F75368"/>
    <w:rsid w:val="00F75548"/>
    <w:rsid w:val="00F75FA6"/>
    <w:rsid w:val="00F77460"/>
    <w:rsid w:val="00F77590"/>
    <w:rsid w:val="00F77D1C"/>
    <w:rsid w:val="00F805FE"/>
    <w:rsid w:val="00F80D06"/>
    <w:rsid w:val="00F8143D"/>
    <w:rsid w:val="00F81B9A"/>
    <w:rsid w:val="00F81BB5"/>
    <w:rsid w:val="00F81BE7"/>
    <w:rsid w:val="00F836AA"/>
    <w:rsid w:val="00F84095"/>
    <w:rsid w:val="00F84723"/>
    <w:rsid w:val="00F84A76"/>
    <w:rsid w:val="00F85034"/>
    <w:rsid w:val="00F85127"/>
    <w:rsid w:val="00F85919"/>
    <w:rsid w:val="00F8607A"/>
    <w:rsid w:val="00F861A3"/>
    <w:rsid w:val="00F8662B"/>
    <w:rsid w:val="00F86B48"/>
    <w:rsid w:val="00F876C0"/>
    <w:rsid w:val="00F87F48"/>
    <w:rsid w:val="00F87F94"/>
    <w:rsid w:val="00F9079D"/>
    <w:rsid w:val="00F90DDD"/>
    <w:rsid w:val="00F910CA"/>
    <w:rsid w:val="00F920F7"/>
    <w:rsid w:val="00F922D2"/>
    <w:rsid w:val="00F92367"/>
    <w:rsid w:val="00F93037"/>
    <w:rsid w:val="00F93848"/>
    <w:rsid w:val="00F94F0B"/>
    <w:rsid w:val="00F965AA"/>
    <w:rsid w:val="00F97285"/>
    <w:rsid w:val="00F97B4B"/>
    <w:rsid w:val="00FA0A72"/>
    <w:rsid w:val="00FA0D22"/>
    <w:rsid w:val="00FA0D4B"/>
    <w:rsid w:val="00FA1CBE"/>
    <w:rsid w:val="00FA1FB7"/>
    <w:rsid w:val="00FA256E"/>
    <w:rsid w:val="00FA25A6"/>
    <w:rsid w:val="00FA27BE"/>
    <w:rsid w:val="00FA2C2B"/>
    <w:rsid w:val="00FA374F"/>
    <w:rsid w:val="00FA4932"/>
    <w:rsid w:val="00FA4AF1"/>
    <w:rsid w:val="00FA4D05"/>
    <w:rsid w:val="00FA4F41"/>
    <w:rsid w:val="00FA528D"/>
    <w:rsid w:val="00FA5848"/>
    <w:rsid w:val="00FA686B"/>
    <w:rsid w:val="00FA7115"/>
    <w:rsid w:val="00FA78A9"/>
    <w:rsid w:val="00FA7C46"/>
    <w:rsid w:val="00FA7D99"/>
    <w:rsid w:val="00FB013C"/>
    <w:rsid w:val="00FB08C0"/>
    <w:rsid w:val="00FB0AE9"/>
    <w:rsid w:val="00FB1172"/>
    <w:rsid w:val="00FB2520"/>
    <w:rsid w:val="00FB2584"/>
    <w:rsid w:val="00FB2A83"/>
    <w:rsid w:val="00FB2DE7"/>
    <w:rsid w:val="00FB3119"/>
    <w:rsid w:val="00FB3486"/>
    <w:rsid w:val="00FB3772"/>
    <w:rsid w:val="00FB390C"/>
    <w:rsid w:val="00FB3A48"/>
    <w:rsid w:val="00FB4AB6"/>
    <w:rsid w:val="00FB4EC7"/>
    <w:rsid w:val="00FB5209"/>
    <w:rsid w:val="00FB5E79"/>
    <w:rsid w:val="00FB605A"/>
    <w:rsid w:val="00FB66ED"/>
    <w:rsid w:val="00FB6AED"/>
    <w:rsid w:val="00FB6CD7"/>
    <w:rsid w:val="00FB7798"/>
    <w:rsid w:val="00FB7D87"/>
    <w:rsid w:val="00FB7F76"/>
    <w:rsid w:val="00FC0C23"/>
    <w:rsid w:val="00FC17A7"/>
    <w:rsid w:val="00FC19DA"/>
    <w:rsid w:val="00FC1DB3"/>
    <w:rsid w:val="00FC2CFE"/>
    <w:rsid w:val="00FC309E"/>
    <w:rsid w:val="00FC32E3"/>
    <w:rsid w:val="00FC3B81"/>
    <w:rsid w:val="00FC3D9A"/>
    <w:rsid w:val="00FC3D9D"/>
    <w:rsid w:val="00FC40B4"/>
    <w:rsid w:val="00FC5481"/>
    <w:rsid w:val="00FC559E"/>
    <w:rsid w:val="00FC67E6"/>
    <w:rsid w:val="00FC70E5"/>
    <w:rsid w:val="00FC7814"/>
    <w:rsid w:val="00FD014E"/>
    <w:rsid w:val="00FD0687"/>
    <w:rsid w:val="00FD1047"/>
    <w:rsid w:val="00FD11C1"/>
    <w:rsid w:val="00FD1655"/>
    <w:rsid w:val="00FD1DF4"/>
    <w:rsid w:val="00FD207E"/>
    <w:rsid w:val="00FD2161"/>
    <w:rsid w:val="00FD2B84"/>
    <w:rsid w:val="00FD319A"/>
    <w:rsid w:val="00FD3628"/>
    <w:rsid w:val="00FD363D"/>
    <w:rsid w:val="00FD3D77"/>
    <w:rsid w:val="00FD3F65"/>
    <w:rsid w:val="00FD4AB8"/>
    <w:rsid w:val="00FD4AE4"/>
    <w:rsid w:val="00FD4B05"/>
    <w:rsid w:val="00FD4B69"/>
    <w:rsid w:val="00FD54B0"/>
    <w:rsid w:val="00FD595F"/>
    <w:rsid w:val="00FD616D"/>
    <w:rsid w:val="00FD68F9"/>
    <w:rsid w:val="00FD6AF7"/>
    <w:rsid w:val="00FD6CE6"/>
    <w:rsid w:val="00FD7E4E"/>
    <w:rsid w:val="00FD7F91"/>
    <w:rsid w:val="00FE11D0"/>
    <w:rsid w:val="00FE1218"/>
    <w:rsid w:val="00FE13DD"/>
    <w:rsid w:val="00FE1B92"/>
    <w:rsid w:val="00FE2021"/>
    <w:rsid w:val="00FE2BC9"/>
    <w:rsid w:val="00FE2D2A"/>
    <w:rsid w:val="00FE3A17"/>
    <w:rsid w:val="00FE3B5B"/>
    <w:rsid w:val="00FE53CE"/>
    <w:rsid w:val="00FE5515"/>
    <w:rsid w:val="00FE61B7"/>
    <w:rsid w:val="00FE63C7"/>
    <w:rsid w:val="00FE6469"/>
    <w:rsid w:val="00FE711F"/>
    <w:rsid w:val="00FE7C2F"/>
    <w:rsid w:val="00FF032B"/>
    <w:rsid w:val="00FF08CA"/>
    <w:rsid w:val="00FF0979"/>
    <w:rsid w:val="00FF2954"/>
    <w:rsid w:val="00FF29CE"/>
    <w:rsid w:val="00FF2DF1"/>
    <w:rsid w:val="00FF2E39"/>
    <w:rsid w:val="00FF3F22"/>
    <w:rsid w:val="00FF466B"/>
    <w:rsid w:val="00FF490C"/>
    <w:rsid w:val="00FF4D90"/>
    <w:rsid w:val="00FF5BDD"/>
    <w:rsid w:val="00FF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CCAD5"/>
  <w15:docId w15:val="{BB949B6C-BF1D-4190-9C1E-4856EA6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he-IL"/>
      </w:rPr>
    </w:rPrDefault>
    <w:pPrDefault>
      <w:pPr>
        <w:spacing w:line="240" w:lineRule="atLeas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25E4"/>
    <w:pPr>
      <w:spacing w:after="240"/>
    </w:pPr>
    <w:rPr>
      <w:rFonts w:ascii="Arial" w:eastAsia="Arial" w:hAnsi="Arial" w:cs="Arial"/>
      <w:sz w:val="22"/>
      <w:lang w:bidi="ar-SA"/>
    </w:rPr>
  </w:style>
  <w:style w:type="paragraph" w:styleId="Heading1">
    <w:name w:val="heading 1"/>
    <w:basedOn w:val="Normal"/>
    <w:next w:val="Normal"/>
    <w:link w:val="Heading1Char"/>
    <w:qFormat/>
    <w:rsid w:val="007E1E10"/>
    <w:pPr>
      <w:keepNext/>
      <w:keepLines/>
      <w:pageBreakBefore/>
      <w:numPr>
        <w:numId w:val="7"/>
      </w:numPr>
      <w:pBdr>
        <w:bottom w:val="single" w:sz="4" w:space="1" w:color="auto"/>
      </w:pBdr>
      <w:spacing w:before="360" w:after="120"/>
      <w:outlineLvl w:val="0"/>
    </w:pPr>
    <w:rPr>
      <w:b/>
      <w:sz w:val="28"/>
      <w:szCs w:val="24"/>
    </w:rPr>
  </w:style>
  <w:style w:type="paragraph" w:styleId="Heading2">
    <w:name w:val="heading 2"/>
    <w:basedOn w:val="Heading1"/>
    <w:next w:val="Normal"/>
    <w:link w:val="Heading2Char"/>
    <w:autoRedefine/>
    <w:qFormat/>
    <w:rsid w:val="007E1E10"/>
    <w:pPr>
      <w:pageBreakBefore w:val="0"/>
      <w:numPr>
        <w:ilvl w:val="1"/>
      </w:numPr>
      <w:pBdr>
        <w:bottom w:val="none" w:sz="0" w:space="0" w:color="auto"/>
      </w:pBdr>
      <w:tabs>
        <w:tab w:val="left" w:pos="6120"/>
      </w:tabs>
      <w:suppressAutoHyphens/>
      <w:spacing w:line="240" w:lineRule="auto"/>
      <w:outlineLvl w:val="1"/>
    </w:pPr>
    <w:rPr>
      <w:color w:val="000000" w:themeColor="text1"/>
      <w:sz w:val="24"/>
      <w:szCs w:val="22"/>
      <w:shd w:val="clear" w:color="auto" w:fill="FFFFFF"/>
    </w:rPr>
  </w:style>
  <w:style w:type="paragraph" w:styleId="Heading3">
    <w:name w:val="heading 3"/>
    <w:basedOn w:val="Heading1"/>
    <w:next w:val="Normal"/>
    <w:link w:val="Heading3Char"/>
    <w:autoRedefine/>
    <w:uiPriority w:val="9"/>
    <w:qFormat/>
    <w:rsid w:val="0098288C"/>
    <w:pPr>
      <w:pageBreakBefore w:val="0"/>
      <w:numPr>
        <w:numId w:val="0"/>
      </w:numPr>
      <w:pBdr>
        <w:bottom w:val="none" w:sz="0" w:space="0" w:color="auto"/>
      </w:pBdr>
      <w:suppressAutoHyphens/>
      <w:spacing w:line="240" w:lineRule="auto"/>
      <w:outlineLvl w:val="2"/>
    </w:pPr>
    <w:rPr>
      <w:i/>
      <w:color w:val="000000" w:themeColor="text1"/>
      <w:sz w:val="22"/>
    </w:rPr>
  </w:style>
  <w:style w:type="paragraph" w:styleId="Heading4">
    <w:name w:val="heading 4"/>
    <w:aliases w:val="Heading 4 Char"/>
    <w:basedOn w:val="Heading1"/>
    <w:next w:val="Normal"/>
    <w:qFormat/>
    <w:rsid w:val="007462D8"/>
    <w:pPr>
      <w:pageBreakBefore w:val="0"/>
      <w:numPr>
        <w:ilvl w:val="3"/>
      </w:numPr>
      <w:pBdr>
        <w:bottom w:val="none" w:sz="0" w:space="0" w:color="auto"/>
      </w:pBdr>
      <w:outlineLvl w:val="3"/>
    </w:pPr>
    <w:rPr>
      <w:b w:val="0"/>
      <w:sz w:val="20"/>
    </w:rPr>
  </w:style>
  <w:style w:type="paragraph" w:styleId="Heading5">
    <w:name w:val="heading 5"/>
    <w:basedOn w:val="Normal"/>
    <w:next w:val="Normal"/>
    <w:qFormat/>
    <w:rsid w:val="002209E6"/>
    <w:pPr>
      <w:numPr>
        <w:ilvl w:val="4"/>
        <w:numId w:val="7"/>
      </w:numPr>
      <w:spacing w:before="240" w:after="60"/>
      <w:outlineLvl w:val="4"/>
    </w:pPr>
  </w:style>
  <w:style w:type="paragraph" w:styleId="Heading6">
    <w:name w:val="heading 6"/>
    <w:basedOn w:val="Normal"/>
    <w:next w:val="Normal"/>
    <w:qFormat/>
    <w:rsid w:val="00831573"/>
    <w:pPr>
      <w:numPr>
        <w:ilvl w:val="5"/>
        <w:numId w:val="7"/>
      </w:numPr>
      <w:spacing w:before="240" w:after="60"/>
      <w:outlineLvl w:val="5"/>
    </w:pPr>
    <w:rPr>
      <w:i/>
    </w:rPr>
  </w:style>
  <w:style w:type="paragraph" w:styleId="Heading7">
    <w:name w:val="heading 7"/>
    <w:basedOn w:val="Normal"/>
    <w:next w:val="Normal"/>
    <w:qFormat/>
    <w:rsid w:val="00831573"/>
    <w:pPr>
      <w:numPr>
        <w:ilvl w:val="6"/>
        <w:numId w:val="7"/>
      </w:numPr>
      <w:spacing w:before="240" w:after="60"/>
      <w:outlineLvl w:val="6"/>
    </w:pPr>
  </w:style>
  <w:style w:type="paragraph" w:styleId="Heading8">
    <w:name w:val="heading 8"/>
    <w:basedOn w:val="Normal"/>
    <w:next w:val="Normal"/>
    <w:qFormat/>
    <w:rsid w:val="00831573"/>
    <w:pPr>
      <w:numPr>
        <w:ilvl w:val="7"/>
        <w:numId w:val="7"/>
      </w:numPr>
      <w:spacing w:before="240" w:after="60"/>
      <w:outlineLvl w:val="7"/>
    </w:pPr>
    <w:rPr>
      <w:i/>
    </w:rPr>
  </w:style>
  <w:style w:type="paragraph" w:styleId="Heading9">
    <w:name w:val="heading 9"/>
    <w:basedOn w:val="Normal"/>
    <w:next w:val="Normal"/>
    <w:qFormat/>
    <w:rsid w:val="00831573"/>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31573"/>
    <w:pPr>
      <w:spacing w:before="80"/>
      <w:ind w:left="432"/>
      <w:jc w:val="both"/>
    </w:pPr>
    <w:rPr>
      <w:color w:val="000000"/>
    </w:rPr>
  </w:style>
  <w:style w:type="paragraph" w:styleId="Title">
    <w:name w:val="Title"/>
    <w:basedOn w:val="Normal"/>
    <w:next w:val="Normal"/>
    <w:link w:val="TitleChar"/>
    <w:qFormat/>
    <w:rsid w:val="00400698"/>
    <w:pPr>
      <w:spacing w:line="240" w:lineRule="auto"/>
    </w:pPr>
    <w:rPr>
      <w:b/>
      <w:sz w:val="24"/>
    </w:rPr>
  </w:style>
  <w:style w:type="paragraph" w:styleId="Subtitle">
    <w:name w:val="Subtitle"/>
    <w:basedOn w:val="Normal"/>
    <w:link w:val="SubtitleChar"/>
    <w:qFormat/>
    <w:rsid w:val="00831573"/>
    <w:pPr>
      <w:spacing w:after="60"/>
      <w:jc w:val="center"/>
    </w:pPr>
    <w:rPr>
      <w:i/>
      <w:sz w:val="36"/>
      <w:lang w:val="en-AU"/>
    </w:rPr>
  </w:style>
  <w:style w:type="paragraph" w:styleId="NormalIndent">
    <w:name w:val="Normal Indent"/>
    <w:basedOn w:val="Normal"/>
    <w:rsid w:val="00400698"/>
    <w:pPr>
      <w:ind w:left="720"/>
    </w:pPr>
  </w:style>
  <w:style w:type="paragraph" w:styleId="TOC1">
    <w:name w:val="toc 1"/>
    <w:basedOn w:val="Normal"/>
    <w:next w:val="Normal"/>
    <w:uiPriority w:val="39"/>
    <w:qFormat/>
    <w:rsid w:val="00831573"/>
    <w:pPr>
      <w:tabs>
        <w:tab w:val="right" w:pos="9360"/>
      </w:tabs>
      <w:spacing w:before="240" w:after="60"/>
      <w:ind w:right="720"/>
    </w:pPr>
  </w:style>
  <w:style w:type="paragraph" w:styleId="TOC2">
    <w:name w:val="toc 2"/>
    <w:basedOn w:val="Normal"/>
    <w:next w:val="Normal"/>
    <w:uiPriority w:val="39"/>
    <w:qFormat/>
    <w:rsid w:val="00831573"/>
    <w:pPr>
      <w:tabs>
        <w:tab w:val="right" w:pos="9360"/>
      </w:tabs>
      <w:ind w:left="432" w:right="720"/>
    </w:pPr>
  </w:style>
  <w:style w:type="paragraph" w:styleId="TOC3">
    <w:name w:val="toc 3"/>
    <w:basedOn w:val="Normal"/>
    <w:next w:val="Normal"/>
    <w:uiPriority w:val="39"/>
    <w:qFormat/>
    <w:rsid w:val="00831573"/>
    <w:pPr>
      <w:tabs>
        <w:tab w:val="left" w:pos="1440"/>
        <w:tab w:val="right" w:pos="9360"/>
      </w:tabs>
      <w:ind w:left="864"/>
    </w:pPr>
  </w:style>
  <w:style w:type="paragraph" w:styleId="Header">
    <w:name w:val="header"/>
    <w:basedOn w:val="Normal"/>
    <w:link w:val="HeaderChar"/>
    <w:uiPriority w:val="99"/>
    <w:rsid w:val="00831573"/>
    <w:pPr>
      <w:tabs>
        <w:tab w:val="center" w:pos="4320"/>
        <w:tab w:val="right" w:pos="8640"/>
      </w:tabs>
    </w:pPr>
  </w:style>
  <w:style w:type="paragraph" w:styleId="Footer">
    <w:name w:val="footer"/>
    <w:basedOn w:val="Normal"/>
    <w:link w:val="FooterChar"/>
    <w:uiPriority w:val="99"/>
    <w:rsid w:val="00831573"/>
    <w:pPr>
      <w:tabs>
        <w:tab w:val="center" w:pos="4320"/>
        <w:tab w:val="right" w:pos="8640"/>
      </w:tabs>
    </w:pPr>
  </w:style>
  <w:style w:type="character" w:styleId="PageNumber">
    <w:name w:val="page number"/>
    <w:basedOn w:val="DefaultParagraphFont"/>
    <w:rsid w:val="00831573"/>
  </w:style>
  <w:style w:type="paragraph" w:customStyle="1" w:styleId="MainTitle">
    <w:name w:val="Main Title"/>
    <w:basedOn w:val="Normal"/>
    <w:rsid w:val="007B0843"/>
    <w:pPr>
      <w:spacing w:before="480" w:after="60" w:line="240" w:lineRule="auto"/>
    </w:pPr>
    <w:rPr>
      <w:b/>
      <w:kern w:val="28"/>
      <w:sz w:val="32"/>
    </w:rPr>
  </w:style>
  <w:style w:type="paragraph" w:customStyle="1" w:styleId="Bullet10">
    <w:name w:val="Bullet1"/>
    <w:basedOn w:val="Normal"/>
    <w:rsid w:val="00831573"/>
    <w:pPr>
      <w:ind w:left="720" w:hanging="432"/>
    </w:pPr>
  </w:style>
  <w:style w:type="paragraph" w:customStyle="1" w:styleId="Tabletext">
    <w:name w:val="Tabletext"/>
    <w:basedOn w:val="Normal"/>
    <w:rsid w:val="00831573"/>
    <w:pPr>
      <w:keepLines/>
      <w:spacing w:after="120"/>
    </w:pPr>
  </w:style>
  <w:style w:type="paragraph" w:styleId="BodyText">
    <w:name w:val="Body Text"/>
    <w:basedOn w:val="Normal"/>
    <w:link w:val="BodyTextChar"/>
    <w:rsid w:val="00831573"/>
    <w:pPr>
      <w:keepLines/>
      <w:spacing w:after="120"/>
      <w:ind w:left="720"/>
    </w:pPr>
  </w:style>
  <w:style w:type="paragraph" w:customStyle="1" w:styleId="Bullet2">
    <w:name w:val="Bullet2"/>
    <w:basedOn w:val="Normal"/>
    <w:rsid w:val="00831573"/>
    <w:pPr>
      <w:ind w:left="1440" w:hanging="360"/>
    </w:pPr>
    <w:rPr>
      <w:color w:val="000080"/>
    </w:rPr>
  </w:style>
  <w:style w:type="paragraph" w:styleId="DocumentMap">
    <w:name w:val="Document Map"/>
    <w:basedOn w:val="Normal"/>
    <w:semiHidden/>
    <w:rsid w:val="00831573"/>
    <w:pPr>
      <w:shd w:val="clear" w:color="auto" w:fill="000080"/>
    </w:pPr>
    <w:rPr>
      <w:rFonts w:ascii="Tahoma" w:hAnsi="Tahoma"/>
    </w:rPr>
  </w:style>
  <w:style w:type="character" w:styleId="FootnoteReference">
    <w:name w:val="footnote reference"/>
    <w:uiPriority w:val="99"/>
    <w:semiHidden/>
    <w:rsid w:val="00831573"/>
    <w:rPr>
      <w:sz w:val="20"/>
      <w:vertAlign w:val="superscript"/>
    </w:rPr>
  </w:style>
  <w:style w:type="paragraph" w:styleId="FootnoteText">
    <w:name w:val="footnote text"/>
    <w:basedOn w:val="Normal"/>
    <w:link w:val="FootnoteTextChar"/>
    <w:uiPriority w:val="99"/>
    <w:semiHidden/>
    <w:rsid w:val="00831573"/>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831573"/>
    <w:pPr>
      <w:spacing w:before="80" w:line="240" w:lineRule="auto"/>
      <w:jc w:val="both"/>
    </w:pPr>
  </w:style>
  <w:style w:type="paragraph" w:customStyle="1" w:styleId="Paragraph3">
    <w:name w:val="Paragraph3"/>
    <w:basedOn w:val="Normal"/>
    <w:rsid w:val="00831573"/>
    <w:pPr>
      <w:spacing w:before="80" w:line="240" w:lineRule="auto"/>
      <w:ind w:left="864"/>
      <w:jc w:val="both"/>
    </w:pPr>
  </w:style>
  <w:style w:type="paragraph" w:customStyle="1" w:styleId="Paragraph4">
    <w:name w:val="Paragraph4"/>
    <w:basedOn w:val="Normal"/>
    <w:rsid w:val="00831573"/>
    <w:pPr>
      <w:spacing w:before="80" w:line="240" w:lineRule="auto"/>
      <w:ind w:left="1296"/>
      <w:jc w:val="both"/>
    </w:pPr>
  </w:style>
  <w:style w:type="paragraph" w:styleId="TOC4">
    <w:name w:val="toc 4"/>
    <w:basedOn w:val="Normal"/>
    <w:next w:val="Normal"/>
    <w:uiPriority w:val="39"/>
    <w:rsid w:val="00831573"/>
    <w:pPr>
      <w:ind w:left="600"/>
    </w:pPr>
  </w:style>
  <w:style w:type="paragraph" w:styleId="TOC5">
    <w:name w:val="toc 5"/>
    <w:basedOn w:val="Normal"/>
    <w:next w:val="Normal"/>
    <w:uiPriority w:val="39"/>
    <w:rsid w:val="00831573"/>
    <w:pPr>
      <w:ind w:left="800"/>
    </w:pPr>
  </w:style>
  <w:style w:type="paragraph" w:styleId="TOC6">
    <w:name w:val="toc 6"/>
    <w:basedOn w:val="Normal"/>
    <w:next w:val="Normal"/>
    <w:uiPriority w:val="39"/>
    <w:rsid w:val="00831573"/>
    <w:pPr>
      <w:ind w:left="1000"/>
    </w:pPr>
  </w:style>
  <w:style w:type="paragraph" w:styleId="TOC7">
    <w:name w:val="toc 7"/>
    <w:basedOn w:val="Normal"/>
    <w:next w:val="Normal"/>
    <w:uiPriority w:val="39"/>
    <w:rsid w:val="00831573"/>
    <w:pPr>
      <w:ind w:left="1200"/>
    </w:pPr>
  </w:style>
  <w:style w:type="paragraph" w:styleId="TOC8">
    <w:name w:val="toc 8"/>
    <w:basedOn w:val="Normal"/>
    <w:next w:val="Normal"/>
    <w:uiPriority w:val="39"/>
    <w:rsid w:val="00831573"/>
    <w:pPr>
      <w:ind w:left="1400"/>
    </w:pPr>
  </w:style>
  <w:style w:type="paragraph" w:styleId="TOC9">
    <w:name w:val="toc 9"/>
    <w:basedOn w:val="Normal"/>
    <w:next w:val="Normal"/>
    <w:uiPriority w:val="39"/>
    <w:rsid w:val="00831573"/>
    <w:pPr>
      <w:ind w:left="1600"/>
    </w:pPr>
  </w:style>
  <w:style w:type="paragraph" w:styleId="BodyText2">
    <w:name w:val="Body Text 2"/>
    <w:basedOn w:val="Normal"/>
    <w:rsid w:val="00831573"/>
    <w:rPr>
      <w:i/>
      <w:color w:val="0000FF"/>
    </w:rPr>
  </w:style>
  <w:style w:type="paragraph" w:styleId="BodyTextIndent">
    <w:name w:val="Body Text Indent"/>
    <w:basedOn w:val="Normal"/>
    <w:link w:val="BodyTextIndentChar"/>
    <w:rsid w:val="00831573"/>
    <w:pPr>
      <w:ind w:left="720"/>
    </w:pPr>
    <w:rPr>
      <w:i/>
      <w:color w:val="0000FF"/>
      <w:u w:val="single"/>
    </w:rPr>
  </w:style>
  <w:style w:type="paragraph" w:customStyle="1" w:styleId="Body">
    <w:name w:val="Body"/>
    <w:basedOn w:val="Normal"/>
    <w:rsid w:val="00831573"/>
    <w:pPr>
      <w:spacing w:before="120" w:line="240" w:lineRule="auto"/>
      <w:jc w:val="both"/>
    </w:pPr>
    <w:rPr>
      <w:rFonts w:ascii="Book Antiqua" w:hAnsi="Book Antiqua"/>
    </w:rPr>
  </w:style>
  <w:style w:type="paragraph" w:customStyle="1" w:styleId="Bullet">
    <w:name w:val="Bullet"/>
    <w:basedOn w:val="Normal"/>
    <w:rsid w:val="00831573"/>
    <w:pPr>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31573"/>
    <w:pPr>
      <w:spacing w:after="120"/>
      <w:ind w:left="720"/>
    </w:pPr>
    <w:rPr>
      <w:i/>
      <w:color w:val="0000FF"/>
    </w:rPr>
  </w:style>
  <w:style w:type="character" w:styleId="Hyperlink">
    <w:name w:val="Hyperlink"/>
    <w:uiPriority w:val="99"/>
    <w:rsid w:val="00831573"/>
    <w:rPr>
      <w:color w:val="0000FF"/>
      <w:u w:val="single"/>
    </w:rPr>
  </w:style>
  <w:style w:type="paragraph" w:customStyle="1" w:styleId="SOW-BL">
    <w:name w:val="SOW-BL"/>
    <w:basedOn w:val="Normal"/>
    <w:rsid w:val="00831573"/>
    <w:pPr>
      <w:tabs>
        <w:tab w:val="left" w:pos="380"/>
      </w:tabs>
      <w:autoSpaceDE w:val="0"/>
      <w:autoSpaceDN w:val="0"/>
      <w:adjustRightInd w:val="0"/>
      <w:spacing w:line="260" w:lineRule="atLeast"/>
      <w:ind w:left="380" w:hanging="180"/>
      <w:jc w:val="both"/>
    </w:pPr>
    <w:rPr>
      <w:rFonts w:ascii="Times" w:hAnsi="Times"/>
    </w:rPr>
  </w:style>
  <w:style w:type="paragraph" w:styleId="NormalWeb">
    <w:name w:val="Normal (Web)"/>
    <w:basedOn w:val="Normal"/>
    <w:uiPriority w:val="99"/>
    <w:rsid w:val="00831573"/>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qFormat/>
    <w:rsid w:val="00831573"/>
    <w:rPr>
      <w:b/>
      <w:bCs/>
    </w:rPr>
  </w:style>
  <w:style w:type="paragraph" w:customStyle="1" w:styleId="SOW-BLlast">
    <w:name w:val="SOW-BL (last)"/>
    <w:basedOn w:val="SOW-BL"/>
    <w:next w:val="SOW-text"/>
    <w:rsid w:val="00831573"/>
    <w:pPr>
      <w:spacing w:after="260"/>
    </w:pPr>
  </w:style>
  <w:style w:type="paragraph" w:customStyle="1" w:styleId="SOW-BLfirst">
    <w:name w:val="SOW-BL (first)"/>
    <w:basedOn w:val="SOW-BL"/>
    <w:next w:val="SOW-BL"/>
    <w:rsid w:val="00831573"/>
    <w:pPr>
      <w:spacing w:before="260"/>
    </w:pPr>
  </w:style>
  <w:style w:type="paragraph" w:customStyle="1" w:styleId="SOW-text">
    <w:name w:val="SOW-text"/>
    <w:basedOn w:val="Normal"/>
    <w:rsid w:val="00831573"/>
    <w:pPr>
      <w:autoSpaceDE w:val="0"/>
      <w:autoSpaceDN w:val="0"/>
      <w:adjustRightInd w:val="0"/>
      <w:spacing w:line="260" w:lineRule="atLeast"/>
      <w:ind w:firstLine="200"/>
      <w:jc w:val="both"/>
    </w:pPr>
    <w:rPr>
      <w:rFonts w:ascii="Times" w:hAnsi="Times"/>
    </w:rPr>
  </w:style>
  <w:style w:type="paragraph" w:styleId="BodyTextIndent2">
    <w:name w:val="Body Text Indent 2"/>
    <w:basedOn w:val="Normal"/>
    <w:rsid w:val="00831573"/>
    <w:pPr>
      <w:ind w:left="1530"/>
    </w:pPr>
    <w:rPr>
      <w:rFonts w:ascii="Tahoma" w:hAnsi="Tahoma" w:cs="Tahoma"/>
      <w:u w:val="single"/>
    </w:rPr>
  </w:style>
  <w:style w:type="character" w:styleId="CommentReference">
    <w:name w:val="annotation reference"/>
    <w:semiHidden/>
    <w:rsid w:val="00831573"/>
    <w:rPr>
      <w:sz w:val="16"/>
      <w:szCs w:val="16"/>
    </w:rPr>
  </w:style>
  <w:style w:type="paragraph" w:styleId="CommentText">
    <w:name w:val="annotation text"/>
    <w:basedOn w:val="Normal"/>
    <w:semiHidden/>
    <w:rsid w:val="00831573"/>
  </w:style>
  <w:style w:type="paragraph" w:styleId="BalloonText">
    <w:name w:val="Balloon Text"/>
    <w:basedOn w:val="Normal"/>
    <w:link w:val="BalloonTextChar"/>
    <w:uiPriority w:val="99"/>
    <w:semiHidden/>
    <w:rsid w:val="00831573"/>
    <w:rPr>
      <w:rFonts w:ascii="Tahoma" w:hAnsi="Tahoma" w:cs="Tahoma"/>
      <w:sz w:val="16"/>
      <w:szCs w:val="16"/>
    </w:rPr>
  </w:style>
  <w:style w:type="character" w:customStyle="1" w:styleId="Heading4CharCharChar">
    <w:name w:val="Heading 4 Char Char Char"/>
    <w:rsid w:val="00831573"/>
    <w:rPr>
      <w:rFonts w:ascii="Arial" w:hAnsi="Arial"/>
      <w:lang w:val="en-US" w:eastAsia="en-US" w:bidi="ar-SA"/>
    </w:rPr>
  </w:style>
  <w:style w:type="paragraph" w:styleId="CommentSubject">
    <w:name w:val="annotation subject"/>
    <w:basedOn w:val="CommentText"/>
    <w:next w:val="CommentText"/>
    <w:semiHidden/>
    <w:rsid w:val="00831573"/>
    <w:rPr>
      <w:b/>
      <w:bCs/>
    </w:rPr>
  </w:style>
  <w:style w:type="character" w:customStyle="1" w:styleId="bodytext0">
    <w:name w:val="bodytext"/>
    <w:basedOn w:val="DefaultParagraphFont"/>
    <w:rsid w:val="00831573"/>
  </w:style>
  <w:style w:type="paragraph" w:customStyle="1" w:styleId="Bullet-Level1">
    <w:name w:val="Bullet - Level 1"/>
    <w:basedOn w:val="Normal"/>
    <w:rsid w:val="00831573"/>
    <w:pPr>
      <w:numPr>
        <w:numId w:val="2"/>
      </w:numPr>
    </w:pPr>
  </w:style>
  <w:style w:type="paragraph" w:customStyle="1" w:styleId="CharCharCharChar">
    <w:name w:val="Char Char Char Char"/>
    <w:basedOn w:val="Normal"/>
    <w:rsid w:val="00831573"/>
    <w:pPr>
      <w:spacing w:after="160" w:line="240" w:lineRule="exact"/>
    </w:pPr>
    <w:rPr>
      <w:rFonts w:ascii="Verdana" w:hAnsi="Verdana"/>
    </w:rPr>
  </w:style>
  <w:style w:type="paragraph" w:customStyle="1" w:styleId="AttachmentHead">
    <w:name w:val="Attachment Head"/>
    <w:basedOn w:val="Normal"/>
    <w:rsid w:val="00831573"/>
    <w:pPr>
      <w:spacing w:line="240" w:lineRule="auto"/>
    </w:pPr>
    <w:rPr>
      <w:b/>
      <w:sz w:val="28"/>
      <w:szCs w:val="24"/>
    </w:rPr>
  </w:style>
  <w:style w:type="character" w:customStyle="1" w:styleId="Paragraph2Char">
    <w:name w:val="Paragraph2 Char"/>
    <w:rsid w:val="00831573"/>
    <w:rPr>
      <w:color w:val="000000"/>
      <w:lang w:val="en-US" w:eastAsia="en-US" w:bidi="ar-SA"/>
    </w:rPr>
  </w:style>
  <w:style w:type="paragraph" w:customStyle="1" w:styleId="GRTBodyText">
    <w:name w:val="GRT Body Text"/>
    <w:basedOn w:val="Normal"/>
    <w:rsid w:val="00831573"/>
    <w:pPr>
      <w:keepLines/>
      <w:spacing w:before="240" w:line="240" w:lineRule="auto"/>
    </w:pPr>
    <w:rPr>
      <w:rFonts w:ascii="Garamond" w:hAnsi="Garamond"/>
      <w:szCs w:val="24"/>
    </w:rPr>
  </w:style>
  <w:style w:type="paragraph" w:customStyle="1" w:styleId="GRTPhase">
    <w:name w:val="GRT Phase"/>
    <w:basedOn w:val="Normal"/>
    <w:next w:val="GRTBodyText"/>
    <w:rsid w:val="00831573"/>
    <w:pPr>
      <w:spacing w:before="240" w:line="240" w:lineRule="auto"/>
    </w:pPr>
    <w:rPr>
      <w:b/>
      <w:i/>
      <w:szCs w:val="24"/>
    </w:rPr>
  </w:style>
  <w:style w:type="character" w:customStyle="1" w:styleId="nonleadedtext">
    <w:name w:val="nonleadedtext"/>
    <w:basedOn w:val="DefaultParagraphFont"/>
    <w:rsid w:val="00831573"/>
  </w:style>
  <w:style w:type="character" w:styleId="Emphasis">
    <w:name w:val="Emphasis"/>
    <w:qFormat/>
    <w:rsid w:val="00831573"/>
    <w:rPr>
      <w:i/>
      <w:iCs/>
    </w:rPr>
  </w:style>
  <w:style w:type="paragraph" w:customStyle="1" w:styleId="Char">
    <w:name w:val="Char"/>
    <w:basedOn w:val="Normal"/>
    <w:rsid w:val="00831573"/>
    <w:pPr>
      <w:spacing w:after="160" w:line="240" w:lineRule="exact"/>
    </w:pPr>
    <w:rPr>
      <w:rFonts w:ascii="Verdana" w:hAnsi="Verdana"/>
    </w:rPr>
  </w:style>
  <w:style w:type="paragraph" w:customStyle="1" w:styleId="Header3">
    <w:name w:val="Header 3"/>
    <w:basedOn w:val="Paragraph3"/>
    <w:rsid w:val="00831573"/>
    <w:pPr>
      <w:spacing w:before="0"/>
      <w:ind w:left="446"/>
      <w:jc w:val="left"/>
    </w:pPr>
    <w:rPr>
      <w:rFonts w:ascii="Tahoma" w:hAnsi="Tahoma" w:cs="Tahoma"/>
      <w:b/>
    </w:rPr>
  </w:style>
  <w:style w:type="paragraph" w:customStyle="1" w:styleId="InstructionalText">
    <w:name w:val="Instructional Text"/>
    <w:basedOn w:val="BodyText"/>
    <w:rsid w:val="00831573"/>
    <w:pPr>
      <w:keepLines w:val="0"/>
      <w:spacing w:after="0" w:line="240" w:lineRule="auto"/>
      <w:ind w:left="360"/>
    </w:pPr>
    <w:rPr>
      <w:rFonts w:ascii="Verdana" w:hAnsi="Verdana"/>
      <w:i/>
      <w:iCs/>
      <w:color w:val="FF0000"/>
      <w:sz w:val="18"/>
      <w:szCs w:val="18"/>
    </w:rPr>
  </w:style>
  <w:style w:type="paragraph" w:customStyle="1" w:styleId="BodyTextManu051504">
    <w:name w:val="Body Text Manu 051504"/>
    <w:rsid w:val="00831573"/>
    <w:pPr>
      <w:tabs>
        <w:tab w:val="left" w:pos="-1080"/>
        <w:tab w:val="left" w:pos="-720"/>
        <w:tab w:val="left" w:pos="1"/>
        <w:tab w:val="left" w:pos="360"/>
        <w:tab w:val="left" w:pos="450"/>
        <w:tab w:val="left" w:pos="990"/>
        <w:tab w:val="left" w:pos="2160"/>
        <w:tab w:val="left" w:pos="2880"/>
        <w:tab w:val="left" w:pos="3600"/>
        <w:tab w:val="left" w:pos="405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rFonts w:ascii="Arial" w:hAnsi="Arial" w:cs="Arial"/>
      <w:color w:val="333333"/>
      <w:szCs w:val="22"/>
      <w:lang w:bidi="ar-SA"/>
    </w:rPr>
  </w:style>
  <w:style w:type="paragraph" w:customStyle="1" w:styleId="bullet1">
    <w:name w:val="bullet 1"/>
    <w:basedOn w:val="Normal"/>
    <w:rsid w:val="00831573"/>
    <w:pPr>
      <w:numPr>
        <w:numId w:val="3"/>
      </w:numPr>
      <w:spacing w:line="240" w:lineRule="auto"/>
    </w:pPr>
    <w:rPr>
      <w:rFonts w:ascii="Goudy Old Style" w:hAnsi="Goudy Old Style"/>
      <w:sz w:val="24"/>
      <w:lang w:val="en-GB"/>
    </w:rPr>
  </w:style>
  <w:style w:type="paragraph" w:customStyle="1" w:styleId="StyleStyleHeading1use16ptBlack">
    <w:name w:val="Style Style Heading 1_use + 16 pt + Black"/>
    <w:basedOn w:val="Normal"/>
    <w:rsid w:val="00831573"/>
    <w:pPr>
      <w:numPr>
        <w:numId w:val="4"/>
      </w:numPr>
      <w:bidi/>
      <w:spacing w:line="240" w:lineRule="auto"/>
    </w:pPr>
    <w:rPr>
      <w:rFonts w:eastAsia="MS Mincho"/>
      <w:sz w:val="24"/>
      <w:szCs w:val="24"/>
      <w:lang w:eastAsia="ja-JP" w:bidi="he-IL"/>
    </w:rPr>
  </w:style>
  <w:style w:type="paragraph" w:customStyle="1" w:styleId="LBBODY">
    <w:name w:val="LB_BODY"/>
    <w:basedOn w:val="Normal"/>
    <w:rsid w:val="00831573"/>
    <w:pPr>
      <w:spacing w:after="260" w:line="260" w:lineRule="atLeast"/>
    </w:pPr>
    <w:rPr>
      <w:sz w:val="24"/>
      <w:szCs w:val="24"/>
    </w:rPr>
  </w:style>
  <w:style w:type="paragraph" w:customStyle="1" w:styleId="Header1">
    <w:name w:val="Header 1"/>
    <w:basedOn w:val="Normal"/>
    <w:rsid w:val="00831573"/>
    <w:pPr>
      <w:numPr>
        <w:numId w:val="5"/>
      </w:numPr>
      <w:tabs>
        <w:tab w:val="clear" w:pos="1710"/>
        <w:tab w:val="num" w:pos="450"/>
      </w:tabs>
      <w:spacing w:before="240" w:after="120"/>
      <w:ind w:hanging="1710"/>
    </w:pPr>
    <w:rPr>
      <w:rFonts w:ascii="Tahoma" w:hAnsi="Tahoma" w:cs="Tahoma"/>
      <w:b/>
      <w:szCs w:val="22"/>
    </w:rPr>
  </w:style>
  <w:style w:type="character" w:customStyle="1" w:styleId="Heading1Char">
    <w:name w:val="Heading 1 Char"/>
    <w:link w:val="Heading1"/>
    <w:rsid w:val="007E1E10"/>
    <w:rPr>
      <w:rFonts w:ascii="Arial" w:eastAsia="Arial" w:hAnsi="Arial" w:cs="Arial"/>
      <w:b/>
      <w:sz w:val="28"/>
      <w:szCs w:val="24"/>
      <w:lang w:bidi="ar-SA"/>
    </w:rPr>
  </w:style>
  <w:style w:type="table" w:styleId="TableGrid">
    <w:name w:val="Table Grid"/>
    <w:basedOn w:val="TableProfessional"/>
    <w:uiPriority w:val="59"/>
    <w:rsid w:val="004730A9"/>
    <w:rPr>
      <w:rFonts w:eastAsia="Courier New"/>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Courier New" w:hAnsi="Courier New" w:cs="Courier New"/>
        <w:b/>
        <w:bCs/>
        <w:i w:val="0"/>
        <w:iCs w:val="0"/>
        <w:caps/>
        <w:smallCaps w:val="0"/>
        <w:strike w:val="0"/>
        <w:dstrike w:val="0"/>
        <w:vanish w:val="0"/>
        <w:color w:val="auto"/>
        <w:sz w:val="20"/>
        <w:szCs w:val="20"/>
        <w:vertAlign w:val="baseline"/>
      </w:rPr>
      <w:tblPr/>
      <w:tcPr>
        <w:shd w:val="clear" w:color="auto" w:fill="C0C0C0"/>
      </w:tcPr>
    </w:tblStylePr>
  </w:style>
  <w:style w:type="paragraph" w:customStyle="1" w:styleId="msolistparagraph0">
    <w:name w:val="msolistparagraph"/>
    <w:basedOn w:val="Normal"/>
    <w:rsid w:val="007A7901"/>
    <w:pPr>
      <w:spacing w:line="240" w:lineRule="auto"/>
      <w:ind w:left="720"/>
    </w:pPr>
    <w:rPr>
      <w:rFonts w:ascii="Calibri" w:eastAsia="Calibri" w:hAnsi="Calibri"/>
      <w:szCs w:val="22"/>
      <w:lang w:bidi="he-IL"/>
    </w:rPr>
  </w:style>
  <w:style w:type="character" w:customStyle="1" w:styleId="sitefont">
    <w:name w:val="sitefont"/>
    <w:basedOn w:val="DefaultParagraphFont"/>
    <w:rsid w:val="00D571FD"/>
  </w:style>
  <w:style w:type="paragraph" w:styleId="HTMLPreformatted">
    <w:name w:val="HTML Preformatted"/>
    <w:basedOn w:val="Normal"/>
    <w:rsid w:val="0018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styleId="ListBullet">
    <w:name w:val="List Bullet"/>
    <w:basedOn w:val="Normal"/>
    <w:rsid w:val="00C02C0B"/>
    <w:pPr>
      <w:numPr>
        <w:numId w:val="6"/>
      </w:numPr>
    </w:pPr>
    <w:rPr>
      <w:rFonts w:ascii="Courier New" w:eastAsia="Courier New" w:hAnsi="Courier New" w:cs="Courier New"/>
      <w:caps/>
    </w:rPr>
  </w:style>
  <w:style w:type="character" w:customStyle="1" w:styleId="NormalAllCaps">
    <w:name w:val="NormalAllCaps"/>
    <w:rsid w:val="00C02C0B"/>
    <w:rPr>
      <w:rFonts w:ascii="Courier New" w:hAnsi="Courier New"/>
      <w:caps/>
      <w:dstrike w:val="0"/>
      <w:sz w:val="20"/>
      <w:vertAlign w:val="baseline"/>
    </w:rPr>
  </w:style>
  <w:style w:type="paragraph" w:customStyle="1" w:styleId="Code">
    <w:name w:val="Code"/>
    <w:basedOn w:val="Normal"/>
    <w:rsid w:val="00B23DED"/>
    <w:rPr>
      <w:rFonts w:ascii="Courier New" w:hAnsi="Courier New"/>
      <w:caps/>
    </w:rPr>
  </w:style>
  <w:style w:type="paragraph" w:customStyle="1" w:styleId="Bullet-Level2">
    <w:name w:val="Bullet - Level 2"/>
    <w:basedOn w:val="Bullet-Level1"/>
    <w:rsid w:val="004C261C"/>
    <w:pPr>
      <w:tabs>
        <w:tab w:val="clear" w:pos="1152"/>
        <w:tab w:val="num" w:pos="1350"/>
      </w:tabs>
      <w:ind w:left="1350"/>
    </w:pPr>
  </w:style>
  <w:style w:type="table" w:styleId="TableProfessional">
    <w:name w:val="Table Professional"/>
    <w:basedOn w:val="TableNormal"/>
    <w:rsid w:val="00967CC9"/>
    <w:pPr>
      <w:widowControl w:val="0"/>
    </w:pPr>
    <w:rPr>
      <w:rFonts w:ascii="Courier New" w:hAnsi="Courier New" w:cs="Courier New"/>
      <w:cap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ourier New" w:hAnsi="Courier New" w:cs="Courier New"/>
        <w:b/>
        <w:bCs/>
        <w:i w:val="0"/>
        <w:iCs w:val="0"/>
        <w:caps/>
        <w:smallCaps w:val="0"/>
        <w:strike w:val="0"/>
        <w:dstrike w:val="0"/>
        <w:vanish w:val="0"/>
        <w:color w:val="auto"/>
        <w:sz w:val="20"/>
        <w:szCs w:val="20"/>
        <w:vertAlign w:val="baseline"/>
      </w:rPr>
      <w:tblPr/>
      <w:tcPr>
        <w:shd w:val="clear" w:color="auto" w:fill="C0C0C0"/>
      </w:tcPr>
    </w:tblStylePr>
  </w:style>
  <w:style w:type="paragraph" w:customStyle="1" w:styleId="Bullet-Level3">
    <w:name w:val="Bullet - Level 3"/>
    <w:basedOn w:val="Bullet-Level2"/>
    <w:rsid w:val="004C261C"/>
    <w:pPr>
      <w:tabs>
        <w:tab w:val="clear" w:pos="1350"/>
        <w:tab w:val="num" w:pos="1710"/>
      </w:tabs>
      <w:ind w:left="1710"/>
    </w:pPr>
  </w:style>
  <w:style w:type="character" w:customStyle="1" w:styleId="apple-style-span">
    <w:name w:val="apple-style-span"/>
    <w:basedOn w:val="DefaultParagraphFont"/>
    <w:rsid w:val="002B049E"/>
  </w:style>
  <w:style w:type="character" w:styleId="FollowedHyperlink">
    <w:name w:val="FollowedHyperlink"/>
    <w:basedOn w:val="DefaultParagraphFont"/>
    <w:rsid w:val="009553D7"/>
    <w:rPr>
      <w:color w:val="954F72" w:themeColor="followedHyperlink"/>
      <w:u w:val="single"/>
    </w:rPr>
  </w:style>
  <w:style w:type="character" w:customStyle="1" w:styleId="Heading2Char">
    <w:name w:val="Heading 2 Char"/>
    <w:basedOn w:val="DefaultParagraphFont"/>
    <w:link w:val="Heading2"/>
    <w:rsid w:val="007E1E10"/>
    <w:rPr>
      <w:rFonts w:ascii="Arial" w:eastAsia="Arial" w:hAnsi="Arial" w:cs="Arial"/>
      <w:b/>
      <w:color w:val="000000" w:themeColor="text1"/>
      <w:sz w:val="24"/>
      <w:szCs w:val="22"/>
      <w:lang w:bidi="ar-SA"/>
    </w:rPr>
  </w:style>
  <w:style w:type="character" w:customStyle="1" w:styleId="Heading3Char">
    <w:name w:val="Heading 3 Char"/>
    <w:basedOn w:val="DefaultParagraphFont"/>
    <w:link w:val="Heading3"/>
    <w:uiPriority w:val="9"/>
    <w:rsid w:val="0098288C"/>
    <w:rPr>
      <w:rFonts w:ascii="Arial" w:eastAsia="Arial" w:hAnsi="Arial" w:cs="Arial"/>
      <w:b/>
      <w:i/>
      <w:color w:val="000000" w:themeColor="text1"/>
      <w:sz w:val="22"/>
      <w:szCs w:val="24"/>
      <w:lang w:bidi="ar-SA"/>
    </w:rPr>
  </w:style>
  <w:style w:type="paragraph" w:styleId="ListParagraph">
    <w:name w:val="List Paragraph"/>
    <w:basedOn w:val="Normal"/>
    <w:uiPriority w:val="34"/>
    <w:qFormat/>
    <w:rsid w:val="009D5622"/>
    <w:pPr>
      <w:spacing w:after="120"/>
      <w:ind w:left="720"/>
    </w:pPr>
  </w:style>
  <w:style w:type="paragraph" w:customStyle="1" w:styleId="Field">
    <w:name w:val="Field"/>
    <w:basedOn w:val="Normal"/>
    <w:link w:val="FieldChar"/>
    <w:qFormat/>
    <w:rsid w:val="009F503F"/>
    <w:pPr>
      <w:tabs>
        <w:tab w:val="center" w:pos="708"/>
      </w:tabs>
    </w:pPr>
    <w:rPr>
      <w:rFonts w:ascii="Calibri" w:hAnsi="Calibri"/>
      <w:caps/>
    </w:rPr>
  </w:style>
  <w:style w:type="character" w:customStyle="1" w:styleId="FieldChar">
    <w:name w:val="Field Char"/>
    <w:basedOn w:val="DefaultParagraphFont"/>
    <w:link w:val="Field"/>
    <w:rsid w:val="009F503F"/>
    <w:rPr>
      <w:rFonts w:ascii="Calibri" w:eastAsia="Arial" w:hAnsi="Calibri" w:cs="Arial"/>
      <w:caps/>
      <w:lang w:bidi="ar-SA"/>
    </w:rPr>
  </w:style>
  <w:style w:type="paragraph" w:styleId="EndnoteText">
    <w:name w:val="endnote text"/>
    <w:basedOn w:val="Normal"/>
    <w:link w:val="EndnoteTextChar"/>
    <w:rsid w:val="00027D93"/>
    <w:pPr>
      <w:spacing w:line="240" w:lineRule="auto"/>
    </w:pPr>
  </w:style>
  <w:style w:type="character" w:customStyle="1" w:styleId="EndnoteTextChar">
    <w:name w:val="Endnote Text Char"/>
    <w:basedOn w:val="DefaultParagraphFont"/>
    <w:link w:val="EndnoteText"/>
    <w:rsid w:val="00027D93"/>
    <w:rPr>
      <w:rFonts w:ascii="Arial" w:eastAsia="Arial" w:hAnsi="Arial" w:cs="Arial"/>
      <w:lang w:bidi="ar-SA"/>
    </w:rPr>
  </w:style>
  <w:style w:type="character" w:styleId="EndnoteReference">
    <w:name w:val="endnote reference"/>
    <w:basedOn w:val="DefaultParagraphFont"/>
    <w:rsid w:val="00027D93"/>
    <w:rPr>
      <w:vertAlign w:val="superscript"/>
    </w:rPr>
  </w:style>
  <w:style w:type="character" w:customStyle="1" w:styleId="BodyTextIndentChar">
    <w:name w:val="Body Text Indent Char"/>
    <w:basedOn w:val="DefaultParagraphFont"/>
    <w:link w:val="BodyTextIndent"/>
    <w:rsid w:val="00B23DED"/>
    <w:rPr>
      <w:rFonts w:ascii="Arial" w:eastAsia="Arial" w:hAnsi="Arial" w:cs="Arial"/>
      <w:i/>
      <w:color w:val="0000FF"/>
      <w:u w:val="single"/>
      <w:lang w:bidi="ar-SA"/>
    </w:rPr>
  </w:style>
  <w:style w:type="character" w:customStyle="1" w:styleId="BodyTextChar">
    <w:name w:val="Body Text Char"/>
    <w:basedOn w:val="DefaultParagraphFont"/>
    <w:link w:val="BodyText"/>
    <w:rsid w:val="001C45CF"/>
    <w:rPr>
      <w:rFonts w:ascii="Arial" w:eastAsia="Arial" w:hAnsi="Arial" w:cs="Arial"/>
      <w:lang w:bidi="ar-SA"/>
    </w:rPr>
  </w:style>
  <w:style w:type="character" w:customStyle="1" w:styleId="HeaderChar">
    <w:name w:val="Header Char"/>
    <w:basedOn w:val="DefaultParagraphFont"/>
    <w:link w:val="Header"/>
    <w:uiPriority w:val="99"/>
    <w:rsid w:val="00972EC2"/>
    <w:rPr>
      <w:rFonts w:ascii="Arial" w:eastAsia="Arial" w:hAnsi="Arial" w:cs="Arial"/>
      <w:lang w:bidi="ar-SA"/>
    </w:rPr>
  </w:style>
  <w:style w:type="character" w:customStyle="1" w:styleId="FooterChar">
    <w:name w:val="Footer Char"/>
    <w:basedOn w:val="DefaultParagraphFont"/>
    <w:link w:val="Footer"/>
    <w:uiPriority w:val="99"/>
    <w:rsid w:val="001D64FF"/>
    <w:rPr>
      <w:rFonts w:ascii="Arial" w:eastAsia="Arial" w:hAnsi="Arial" w:cs="Arial"/>
      <w:lang w:bidi="ar-SA"/>
    </w:rPr>
  </w:style>
  <w:style w:type="paragraph" w:styleId="Revision">
    <w:name w:val="Revision"/>
    <w:hidden/>
    <w:uiPriority w:val="99"/>
    <w:semiHidden/>
    <w:rsid w:val="001A21ED"/>
    <w:rPr>
      <w:rFonts w:ascii="Arial" w:eastAsia="Arial" w:hAnsi="Arial" w:cs="Arial"/>
      <w:lang w:bidi="ar-SA"/>
    </w:rPr>
  </w:style>
  <w:style w:type="character" w:customStyle="1" w:styleId="apple-converted-space">
    <w:name w:val="apple-converted-space"/>
    <w:basedOn w:val="DefaultParagraphFont"/>
    <w:rsid w:val="00D51AD4"/>
  </w:style>
  <w:style w:type="paragraph" w:customStyle="1" w:styleId="Default">
    <w:name w:val="Default"/>
    <w:rsid w:val="00776991"/>
    <w:pPr>
      <w:autoSpaceDE w:val="0"/>
      <w:autoSpaceDN w:val="0"/>
      <w:adjustRightInd w:val="0"/>
    </w:pPr>
    <w:rPr>
      <w:rFonts w:ascii="Garamond" w:hAnsi="Garamond" w:cs="Garamond"/>
      <w:color w:val="000000"/>
      <w:sz w:val="24"/>
      <w:szCs w:val="24"/>
      <w:lang w:bidi="ar-SA"/>
    </w:rPr>
  </w:style>
  <w:style w:type="paragraph" w:customStyle="1" w:styleId="SP4217195">
    <w:name w:val="SP.4.217195"/>
    <w:basedOn w:val="Default"/>
    <w:next w:val="Default"/>
    <w:uiPriority w:val="99"/>
    <w:rsid w:val="00776991"/>
    <w:rPr>
      <w:rFonts w:cs="Times New Roman"/>
      <w:color w:val="auto"/>
    </w:rPr>
  </w:style>
  <w:style w:type="character" w:customStyle="1" w:styleId="SC4253967">
    <w:name w:val="SC.4.253967"/>
    <w:uiPriority w:val="99"/>
    <w:rsid w:val="00776991"/>
    <w:rPr>
      <w:rFonts w:cs="Garamond"/>
      <w:color w:val="000000"/>
      <w:sz w:val="22"/>
      <w:szCs w:val="22"/>
    </w:rPr>
  </w:style>
  <w:style w:type="character" w:customStyle="1" w:styleId="SC6163857">
    <w:name w:val="SC.6.163857"/>
    <w:uiPriority w:val="99"/>
    <w:rsid w:val="00F562D9"/>
    <w:rPr>
      <w:b/>
      <w:bCs/>
      <w:color w:val="000000"/>
      <w:sz w:val="28"/>
      <w:szCs w:val="28"/>
    </w:rPr>
  </w:style>
  <w:style w:type="character" w:customStyle="1" w:styleId="SC6163856">
    <w:name w:val="SC.6.163856"/>
    <w:uiPriority w:val="99"/>
    <w:rsid w:val="00F562D9"/>
    <w:rPr>
      <w:i/>
      <w:iCs/>
      <w:color w:val="000000"/>
      <w:sz w:val="48"/>
      <w:szCs w:val="48"/>
    </w:rPr>
  </w:style>
  <w:style w:type="paragraph" w:customStyle="1" w:styleId="SP7249899">
    <w:name w:val="SP.7.249899"/>
    <w:basedOn w:val="Default"/>
    <w:next w:val="Default"/>
    <w:uiPriority w:val="99"/>
    <w:rsid w:val="007340A4"/>
    <w:rPr>
      <w:rFonts w:cs="Times New Roman"/>
      <w:color w:val="auto"/>
    </w:rPr>
  </w:style>
  <w:style w:type="paragraph" w:customStyle="1" w:styleId="SP7249894">
    <w:name w:val="SP.7.249894"/>
    <w:basedOn w:val="Default"/>
    <w:next w:val="Default"/>
    <w:uiPriority w:val="99"/>
    <w:rsid w:val="007340A4"/>
    <w:rPr>
      <w:rFonts w:cs="Times New Roman"/>
      <w:color w:val="auto"/>
    </w:rPr>
  </w:style>
  <w:style w:type="character" w:customStyle="1" w:styleId="SC72519">
    <w:name w:val="SC.7.2519"/>
    <w:uiPriority w:val="99"/>
    <w:rsid w:val="007340A4"/>
    <w:rPr>
      <w:rFonts w:cs="Garamond"/>
      <w:color w:val="000000"/>
      <w:sz w:val="22"/>
      <w:szCs w:val="22"/>
    </w:rPr>
  </w:style>
  <w:style w:type="character" w:customStyle="1" w:styleId="Heading2Char1">
    <w:name w:val="Heading 2 Char1"/>
    <w:aliases w:val="Heading 2 Char Char1,Heading 2 Char11"/>
    <w:basedOn w:val="DefaultParagraphFont"/>
    <w:uiPriority w:val="99"/>
    <w:rsid w:val="00837373"/>
    <w:rPr>
      <w:rFonts w:ascii="Arial" w:hAnsi="Arial" w:cs="Arial"/>
      <w:b/>
      <w:bCs/>
      <w:color w:val="000080"/>
      <w:sz w:val="28"/>
      <w:szCs w:val="28"/>
      <w:lang w:val="en-US" w:eastAsia="en-US"/>
    </w:rPr>
  </w:style>
  <w:style w:type="paragraph" w:customStyle="1" w:styleId="BodyTextKeep">
    <w:name w:val="Body Text Keep"/>
    <w:basedOn w:val="BodyText"/>
    <w:uiPriority w:val="99"/>
    <w:rsid w:val="00837373"/>
    <w:pPr>
      <w:keepNext/>
      <w:keepLines w:val="0"/>
      <w:spacing w:after="0" w:line="240" w:lineRule="auto"/>
      <w:ind w:left="0"/>
    </w:pPr>
    <w:rPr>
      <w:rFonts w:ascii="Tahoma" w:eastAsia="Times New Roman" w:hAnsi="Tahoma" w:cs="Tahoma"/>
    </w:rPr>
  </w:style>
  <w:style w:type="paragraph" w:customStyle="1" w:styleId="SP44139307">
    <w:name w:val="SP.44.139307"/>
    <w:basedOn w:val="Default"/>
    <w:next w:val="Default"/>
    <w:uiPriority w:val="99"/>
    <w:rsid w:val="00C7503F"/>
    <w:rPr>
      <w:rFonts w:cs="Times New Roman"/>
      <w:color w:val="auto"/>
    </w:rPr>
  </w:style>
  <w:style w:type="paragraph" w:customStyle="1" w:styleId="SP44139301">
    <w:name w:val="SP.44.139301"/>
    <w:basedOn w:val="Default"/>
    <w:next w:val="Default"/>
    <w:uiPriority w:val="99"/>
    <w:rsid w:val="00C7503F"/>
    <w:rPr>
      <w:rFonts w:cs="Times New Roman"/>
      <w:color w:val="auto"/>
    </w:rPr>
  </w:style>
  <w:style w:type="paragraph" w:customStyle="1" w:styleId="SP44139304">
    <w:name w:val="SP.44.139304"/>
    <w:basedOn w:val="Default"/>
    <w:next w:val="Default"/>
    <w:uiPriority w:val="99"/>
    <w:rsid w:val="00C7503F"/>
    <w:rPr>
      <w:rFonts w:cs="Times New Roman"/>
      <w:color w:val="auto"/>
    </w:rPr>
  </w:style>
  <w:style w:type="character" w:customStyle="1" w:styleId="SC44253963">
    <w:name w:val="SC.44.253963"/>
    <w:uiPriority w:val="99"/>
    <w:rsid w:val="00C7503F"/>
    <w:rPr>
      <w:rFonts w:cs="Garamond"/>
      <w:color w:val="000000"/>
      <w:sz w:val="22"/>
      <w:szCs w:val="22"/>
    </w:rPr>
  </w:style>
  <w:style w:type="paragraph" w:customStyle="1" w:styleId="TableText0">
    <w:name w:val="Table Text"/>
    <w:basedOn w:val="Normal"/>
    <w:link w:val="TableTextChar"/>
    <w:rsid w:val="00483372"/>
    <w:pPr>
      <w:spacing w:before="60" w:after="60" w:line="259" w:lineRule="auto"/>
    </w:pPr>
    <w:rPr>
      <w:rFonts w:eastAsia="Times New Roman" w:cs="Times New Roman"/>
    </w:rPr>
  </w:style>
  <w:style w:type="paragraph" w:customStyle="1" w:styleId="Green1stLevelText">
    <w:name w:val="Green 1st Level Text"/>
    <w:basedOn w:val="BodyText"/>
    <w:link w:val="Green1stLevelTextChar"/>
    <w:rsid w:val="00483372"/>
    <w:pPr>
      <w:keepLines w:val="0"/>
      <w:spacing w:after="220" w:line="220" w:lineRule="atLeast"/>
      <w:ind w:left="630"/>
    </w:pPr>
    <w:rPr>
      <w:rFonts w:eastAsia="Times New Roman" w:cs="Times New Roman"/>
      <w:color w:val="008000"/>
    </w:rPr>
  </w:style>
  <w:style w:type="character" w:customStyle="1" w:styleId="TableTextChar">
    <w:name w:val="Table Text Char"/>
    <w:link w:val="TableText0"/>
    <w:rsid w:val="00483372"/>
    <w:rPr>
      <w:rFonts w:ascii="Arial" w:hAnsi="Arial"/>
      <w:lang w:bidi="ar-SA"/>
    </w:rPr>
  </w:style>
  <w:style w:type="character" w:customStyle="1" w:styleId="Green1stLevelTextChar">
    <w:name w:val="Green 1st Level Text Char"/>
    <w:link w:val="Green1stLevelText"/>
    <w:rsid w:val="00483372"/>
    <w:rPr>
      <w:rFonts w:ascii="Arial" w:hAnsi="Arial"/>
      <w:color w:val="008000"/>
      <w:lang w:bidi="ar-SA"/>
    </w:rPr>
  </w:style>
  <w:style w:type="table" w:customStyle="1" w:styleId="TableGridLight1">
    <w:name w:val="Table Grid Light1"/>
    <w:basedOn w:val="TableNormal"/>
    <w:uiPriority w:val="40"/>
    <w:rsid w:val="001956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F39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74565D"/>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table" w:customStyle="1" w:styleId="LightList1">
    <w:name w:val="Light List1"/>
    <w:basedOn w:val="TableNormal"/>
    <w:uiPriority w:val="61"/>
    <w:rsid w:val="00C80033"/>
    <w:pPr>
      <w:spacing w:line="240" w:lineRule="auto"/>
    </w:pPr>
    <w:rPr>
      <w:rFonts w:asciiTheme="minorHAnsi" w:eastAsiaTheme="minorHAnsi" w:hAnsiTheme="minorHAnsi" w:cstheme="minorBidi"/>
      <w:sz w:val="22"/>
      <w:szCs w:val="22"/>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P56262261">
    <w:name w:val="SP.56.262261"/>
    <w:basedOn w:val="Default"/>
    <w:next w:val="Default"/>
    <w:uiPriority w:val="99"/>
    <w:rsid w:val="00DD3E42"/>
    <w:pPr>
      <w:spacing w:line="240" w:lineRule="auto"/>
    </w:pPr>
    <w:rPr>
      <w:rFonts w:cs="Times New Roman"/>
      <w:color w:val="auto"/>
    </w:rPr>
  </w:style>
  <w:style w:type="paragraph" w:customStyle="1" w:styleId="SP56262172">
    <w:name w:val="SP.56.262172"/>
    <w:basedOn w:val="Default"/>
    <w:next w:val="Default"/>
    <w:uiPriority w:val="99"/>
    <w:rsid w:val="00DD3E42"/>
    <w:pPr>
      <w:spacing w:line="240" w:lineRule="auto"/>
    </w:pPr>
    <w:rPr>
      <w:rFonts w:cs="Times New Roman"/>
      <w:color w:val="auto"/>
    </w:rPr>
  </w:style>
  <w:style w:type="paragraph" w:customStyle="1" w:styleId="SP56262244">
    <w:name w:val="SP.56.262244"/>
    <w:basedOn w:val="Default"/>
    <w:next w:val="Default"/>
    <w:uiPriority w:val="99"/>
    <w:rsid w:val="00DD3E42"/>
    <w:pPr>
      <w:spacing w:line="240" w:lineRule="auto"/>
    </w:pPr>
    <w:rPr>
      <w:rFonts w:cs="Times New Roman"/>
      <w:color w:val="auto"/>
    </w:rPr>
  </w:style>
  <w:style w:type="character" w:customStyle="1" w:styleId="SC562521">
    <w:name w:val="SC.56.2521"/>
    <w:uiPriority w:val="99"/>
    <w:rsid w:val="00DD3E42"/>
    <w:rPr>
      <w:rFonts w:cs="Garamond"/>
      <w:color w:val="000000"/>
      <w:sz w:val="22"/>
      <w:szCs w:val="22"/>
    </w:rPr>
  </w:style>
  <w:style w:type="character" w:customStyle="1" w:styleId="SC562543">
    <w:name w:val="SC.56.2543"/>
    <w:uiPriority w:val="99"/>
    <w:rsid w:val="00DD3E42"/>
    <w:rPr>
      <w:rFonts w:ascii="Wingdings" w:hAnsi="Wingdings" w:cs="Wingdings"/>
      <w:color w:val="000000"/>
      <w:sz w:val="20"/>
      <w:szCs w:val="20"/>
    </w:rPr>
  </w:style>
  <w:style w:type="table" w:customStyle="1" w:styleId="GridTable5Dark1">
    <w:name w:val="Grid Table 5 Dark1"/>
    <w:basedOn w:val="TableNormal"/>
    <w:uiPriority w:val="50"/>
    <w:rsid w:val="005F226B"/>
    <w:pPr>
      <w:spacing w:line="240" w:lineRule="auto"/>
    </w:pPr>
    <w:rPr>
      <w:rFonts w:ascii="Georgia" w:eastAsiaTheme="minorHAnsi" w:hAnsi="Georgia" w:cstheme="minorBidi"/>
      <w:szCs w:val="22"/>
      <w:lang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A87BA0"/>
    <w:pPr>
      <w:spacing w:line="240" w:lineRule="auto"/>
    </w:pPr>
    <w:rPr>
      <w:rFonts w:ascii="Georgia" w:eastAsiaTheme="minorHAnsi" w:hAnsi="Georgia" w:cstheme="minorBidi"/>
      <w:color w:val="000000" w:themeColor="text1"/>
      <w:szCs w:val="22"/>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E51B0"/>
    <w:rPr>
      <w:color w:val="808080"/>
    </w:rPr>
  </w:style>
  <w:style w:type="character" w:customStyle="1" w:styleId="BalloonTextChar">
    <w:name w:val="Balloon Text Char"/>
    <w:basedOn w:val="DefaultParagraphFont"/>
    <w:link w:val="BalloonText"/>
    <w:uiPriority w:val="99"/>
    <w:semiHidden/>
    <w:rsid w:val="002E51B0"/>
    <w:rPr>
      <w:rFonts w:ascii="Tahoma" w:eastAsia="Arial" w:hAnsi="Tahoma" w:cs="Tahoma"/>
      <w:sz w:val="16"/>
      <w:szCs w:val="16"/>
      <w:lang w:bidi="ar-SA"/>
    </w:rPr>
  </w:style>
  <w:style w:type="character" w:customStyle="1" w:styleId="TitleChar">
    <w:name w:val="Title Char"/>
    <w:basedOn w:val="DefaultParagraphFont"/>
    <w:link w:val="Title"/>
    <w:rsid w:val="002E51B0"/>
    <w:rPr>
      <w:rFonts w:ascii="Arial" w:eastAsia="Arial" w:hAnsi="Arial" w:cs="Arial"/>
      <w:b/>
      <w:sz w:val="24"/>
      <w:lang w:bidi="ar-SA"/>
    </w:rPr>
  </w:style>
  <w:style w:type="character" w:customStyle="1" w:styleId="SubtitleChar">
    <w:name w:val="Subtitle Char"/>
    <w:basedOn w:val="DefaultParagraphFont"/>
    <w:link w:val="Subtitle"/>
    <w:rsid w:val="002E51B0"/>
    <w:rPr>
      <w:rFonts w:ascii="Arial" w:eastAsia="Arial" w:hAnsi="Arial" w:cs="Arial"/>
      <w:i/>
      <w:sz w:val="36"/>
      <w:lang w:val="en-AU" w:bidi="ar-SA"/>
    </w:rPr>
  </w:style>
  <w:style w:type="character" w:customStyle="1" w:styleId="FootnoteTextChar">
    <w:name w:val="Footnote Text Char"/>
    <w:basedOn w:val="DefaultParagraphFont"/>
    <w:link w:val="FootnoteText"/>
    <w:uiPriority w:val="99"/>
    <w:semiHidden/>
    <w:rsid w:val="002E51B0"/>
    <w:rPr>
      <w:rFonts w:ascii="Helvetica" w:eastAsia="Arial" w:hAnsi="Helvetica" w:cs="Arial"/>
      <w:sz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33">
      <w:bodyDiv w:val="1"/>
      <w:marLeft w:val="0"/>
      <w:marRight w:val="0"/>
      <w:marTop w:val="0"/>
      <w:marBottom w:val="0"/>
      <w:divBdr>
        <w:top w:val="none" w:sz="0" w:space="0" w:color="auto"/>
        <w:left w:val="none" w:sz="0" w:space="0" w:color="auto"/>
        <w:bottom w:val="none" w:sz="0" w:space="0" w:color="auto"/>
        <w:right w:val="none" w:sz="0" w:space="0" w:color="auto"/>
      </w:divBdr>
      <w:divsChild>
        <w:div w:id="1320113935">
          <w:marLeft w:val="0"/>
          <w:marRight w:val="0"/>
          <w:marTop w:val="0"/>
          <w:marBottom w:val="0"/>
          <w:divBdr>
            <w:top w:val="none" w:sz="0" w:space="0" w:color="auto"/>
            <w:left w:val="none" w:sz="0" w:space="0" w:color="auto"/>
            <w:bottom w:val="none" w:sz="0" w:space="0" w:color="auto"/>
            <w:right w:val="none" w:sz="0" w:space="0" w:color="auto"/>
          </w:divBdr>
          <w:divsChild>
            <w:div w:id="167446231">
              <w:marLeft w:val="0"/>
              <w:marRight w:val="0"/>
              <w:marTop w:val="0"/>
              <w:marBottom w:val="0"/>
              <w:divBdr>
                <w:top w:val="none" w:sz="0" w:space="0" w:color="auto"/>
                <w:left w:val="none" w:sz="0" w:space="0" w:color="auto"/>
                <w:bottom w:val="none" w:sz="0" w:space="0" w:color="auto"/>
                <w:right w:val="none" w:sz="0" w:space="0" w:color="auto"/>
              </w:divBdr>
            </w:div>
            <w:div w:id="1167091198">
              <w:marLeft w:val="0"/>
              <w:marRight w:val="0"/>
              <w:marTop w:val="0"/>
              <w:marBottom w:val="0"/>
              <w:divBdr>
                <w:top w:val="none" w:sz="0" w:space="0" w:color="auto"/>
                <w:left w:val="none" w:sz="0" w:space="0" w:color="auto"/>
                <w:bottom w:val="none" w:sz="0" w:space="0" w:color="auto"/>
                <w:right w:val="none" w:sz="0" w:space="0" w:color="auto"/>
              </w:divBdr>
            </w:div>
            <w:div w:id="1442532960">
              <w:marLeft w:val="0"/>
              <w:marRight w:val="0"/>
              <w:marTop w:val="0"/>
              <w:marBottom w:val="0"/>
              <w:divBdr>
                <w:top w:val="none" w:sz="0" w:space="0" w:color="auto"/>
                <w:left w:val="none" w:sz="0" w:space="0" w:color="auto"/>
                <w:bottom w:val="none" w:sz="0" w:space="0" w:color="auto"/>
                <w:right w:val="none" w:sz="0" w:space="0" w:color="auto"/>
              </w:divBdr>
            </w:div>
            <w:div w:id="1648630695">
              <w:marLeft w:val="0"/>
              <w:marRight w:val="0"/>
              <w:marTop w:val="0"/>
              <w:marBottom w:val="0"/>
              <w:divBdr>
                <w:top w:val="none" w:sz="0" w:space="0" w:color="auto"/>
                <w:left w:val="none" w:sz="0" w:space="0" w:color="auto"/>
                <w:bottom w:val="none" w:sz="0" w:space="0" w:color="auto"/>
                <w:right w:val="none" w:sz="0" w:space="0" w:color="auto"/>
              </w:divBdr>
            </w:div>
            <w:div w:id="1938980354">
              <w:marLeft w:val="0"/>
              <w:marRight w:val="0"/>
              <w:marTop w:val="0"/>
              <w:marBottom w:val="0"/>
              <w:divBdr>
                <w:top w:val="none" w:sz="0" w:space="0" w:color="auto"/>
                <w:left w:val="none" w:sz="0" w:space="0" w:color="auto"/>
                <w:bottom w:val="none" w:sz="0" w:space="0" w:color="auto"/>
                <w:right w:val="none" w:sz="0" w:space="0" w:color="auto"/>
              </w:divBdr>
            </w:div>
            <w:div w:id="1961108495">
              <w:marLeft w:val="0"/>
              <w:marRight w:val="0"/>
              <w:marTop w:val="0"/>
              <w:marBottom w:val="0"/>
              <w:divBdr>
                <w:top w:val="none" w:sz="0" w:space="0" w:color="auto"/>
                <w:left w:val="none" w:sz="0" w:space="0" w:color="auto"/>
                <w:bottom w:val="none" w:sz="0" w:space="0" w:color="auto"/>
                <w:right w:val="none" w:sz="0" w:space="0" w:color="auto"/>
              </w:divBdr>
            </w:div>
            <w:div w:id="20373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107">
      <w:bodyDiv w:val="1"/>
      <w:marLeft w:val="0"/>
      <w:marRight w:val="0"/>
      <w:marTop w:val="0"/>
      <w:marBottom w:val="0"/>
      <w:divBdr>
        <w:top w:val="none" w:sz="0" w:space="0" w:color="auto"/>
        <w:left w:val="none" w:sz="0" w:space="0" w:color="auto"/>
        <w:bottom w:val="none" w:sz="0" w:space="0" w:color="auto"/>
        <w:right w:val="none" w:sz="0" w:space="0" w:color="auto"/>
      </w:divBdr>
    </w:div>
    <w:div w:id="30350272">
      <w:bodyDiv w:val="1"/>
      <w:marLeft w:val="0"/>
      <w:marRight w:val="0"/>
      <w:marTop w:val="0"/>
      <w:marBottom w:val="0"/>
      <w:divBdr>
        <w:top w:val="none" w:sz="0" w:space="0" w:color="auto"/>
        <w:left w:val="none" w:sz="0" w:space="0" w:color="auto"/>
        <w:bottom w:val="none" w:sz="0" w:space="0" w:color="auto"/>
        <w:right w:val="none" w:sz="0" w:space="0" w:color="auto"/>
      </w:divBdr>
      <w:divsChild>
        <w:div w:id="53703348">
          <w:marLeft w:val="274"/>
          <w:marRight w:val="0"/>
          <w:marTop w:val="0"/>
          <w:marBottom w:val="0"/>
          <w:divBdr>
            <w:top w:val="none" w:sz="0" w:space="0" w:color="auto"/>
            <w:left w:val="none" w:sz="0" w:space="0" w:color="auto"/>
            <w:bottom w:val="none" w:sz="0" w:space="0" w:color="auto"/>
            <w:right w:val="none" w:sz="0" w:space="0" w:color="auto"/>
          </w:divBdr>
        </w:div>
      </w:divsChild>
    </w:div>
    <w:div w:id="32850569">
      <w:bodyDiv w:val="1"/>
      <w:marLeft w:val="0"/>
      <w:marRight w:val="0"/>
      <w:marTop w:val="0"/>
      <w:marBottom w:val="0"/>
      <w:divBdr>
        <w:top w:val="none" w:sz="0" w:space="0" w:color="auto"/>
        <w:left w:val="none" w:sz="0" w:space="0" w:color="auto"/>
        <w:bottom w:val="none" w:sz="0" w:space="0" w:color="auto"/>
        <w:right w:val="none" w:sz="0" w:space="0" w:color="auto"/>
      </w:divBdr>
    </w:div>
    <w:div w:id="47610150">
      <w:bodyDiv w:val="1"/>
      <w:marLeft w:val="0"/>
      <w:marRight w:val="0"/>
      <w:marTop w:val="0"/>
      <w:marBottom w:val="0"/>
      <w:divBdr>
        <w:top w:val="none" w:sz="0" w:space="0" w:color="auto"/>
        <w:left w:val="none" w:sz="0" w:space="0" w:color="auto"/>
        <w:bottom w:val="none" w:sz="0" w:space="0" w:color="auto"/>
        <w:right w:val="none" w:sz="0" w:space="0" w:color="auto"/>
      </w:divBdr>
    </w:div>
    <w:div w:id="55472856">
      <w:bodyDiv w:val="1"/>
      <w:marLeft w:val="0"/>
      <w:marRight w:val="0"/>
      <w:marTop w:val="0"/>
      <w:marBottom w:val="0"/>
      <w:divBdr>
        <w:top w:val="none" w:sz="0" w:space="0" w:color="auto"/>
        <w:left w:val="none" w:sz="0" w:space="0" w:color="auto"/>
        <w:bottom w:val="none" w:sz="0" w:space="0" w:color="auto"/>
        <w:right w:val="none" w:sz="0" w:space="0" w:color="auto"/>
      </w:divBdr>
    </w:div>
    <w:div w:id="56055541">
      <w:bodyDiv w:val="1"/>
      <w:marLeft w:val="0"/>
      <w:marRight w:val="0"/>
      <w:marTop w:val="0"/>
      <w:marBottom w:val="0"/>
      <w:divBdr>
        <w:top w:val="none" w:sz="0" w:space="0" w:color="auto"/>
        <w:left w:val="none" w:sz="0" w:space="0" w:color="auto"/>
        <w:bottom w:val="none" w:sz="0" w:space="0" w:color="auto"/>
        <w:right w:val="none" w:sz="0" w:space="0" w:color="auto"/>
      </w:divBdr>
    </w:div>
    <w:div w:id="61030189">
      <w:bodyDiv w:val="1"/>
      <w:marLeft w:val="0"/>
      <w:marRight w:val="0"/>
      <w:marTop w:val="0"/>
      <w:marBottom w:val="0"/>
      <w:divBdr>
        <w:top w:val="none" w:sz="0" w:space="0" w:color="auto"/>
        <w:left w:val="none" w:sz="0" w:space="0" w:color="auto"/>
        <w:bottom w:val="none" w:sz="0" w:space="0" w:color="auto"/>
        <w:right w:val="none" w:sz="0" w:space="0" w:color="auto"/>
      </w:divBdr>
    </w:div>
    <w:div w:id="73481733">
      <w:bodyDiv w:val="1"/>
      <w:marLeft w:val="0"/>
      <w:marRight w:val="0"/>
      <w:marTop w:val="0"/>
      <w:marBottom w:val="0"/>
      <w:divBdr>
        <w:top w:val="none" w:sz="0" w:space="0" w:color="auto"/>
        <w:left w:val="none" w:sz="0" w:space="0" w:color="auto"/>
        <w:bottom w:val="none" w:sz="0" w:space="0" w:color="auto"/>
        <w:right w:val="none" w:sz="0" w:space="0" w:color="auto"/>
      </w:divBdr>
    </w:div>
    <w:div w:id="79185956">
      <w:bodyDiv w:val="1"/>
      <w:marLeft w:val="0"/>
      <w:marRight w:val="0"/>
      <w:marTop w:val="0"/>
      <w:marBottom w:val="0"/>
      <w:divBdr>
        <w:top w:val="none" w:sz="0" w:space="0" w:color="auto"/>
        <w:left w:val="none" w:sz="0" w:space="0" w:color="auto"/>
        <w:bottom w:val="none" w:sz="0" w:space="0" w:color="auto"/>
        <w:right w:val="none" w:sz="0" w:space="0" w:color="auto"/>
      </w:divBdr>
    </w:div>
    <w:div w:id="100343002">
      <w:bodyDiv w:val="1"/>
      <w:marLeft w:val="0"/>
      <w:marRight w:val="0"/>
      <w:marTop w:val="0"/>
      <w:marBottom w:val="0"/>
      <w:divBdr>
        <w:top w:val="none" w:sz="0" w:space="0" w:color="auto"/>
        <w:left w:val="none" w:sz="0" w:space="0" w:color="auto"/>
        <w:bottom w:val="none" w:sz="0" w:space="0" w:color="auto"/>
        <w:right w:val="none" w:sz="0" w:space="0" w:color="auto"/>
      </w:divBdr>
    </w:div>
    <w:div w:id="121967911">
      <w:bodyDiv w:val="1"/>
      <w:marLeft w:val="0"/>
      <w:marRight w:val="0"/>
      <w:marTop w:val="0"/>
      <w:marBottom w:val="0"/>
      <w:divBdr>
        <w:top w:val="none" w:sz="0" w:space="0" w:color="auto"/>
        <w:left w:val="none" w:sz="0" w:space="0" w:color="auto"/>
        <w:bottom w:val="none" w:sz="0" w:space="0" w:color="auto"/>
        <w:right w:val="none" w:sz="0" w:space="0" w:color="auto"/>
      </w:divBdr>
    </w:div>
    <w:div w:id="123549472">
      <w:bodyDiv w:val="1"/>
      <w:marLeft w:val="0"/>
      <w:marRight w:val="0"/>
      <w:marTop w:val="0"/>
      <w:marBottom w:val="0"/>
      <w:divBdr>
        <w:top w:val="none" w:sz="0" w:space="0" w:color="auto"/>
        <w:left w:val="none" w:sz="0" w:space="0" w:color="auto"/>
        <w:bottom w:val="none" w:sz="0" w:space="0" w:color="auto"/>
        <w:right w:val="none" w:sz="0" w:space="0" w:color="auto"/>
      </w:divBdr>
    </w:div>
    <w:div w:id="123735776">
      <w:bodyDiv w:val="1"/>
      <w:marLeft w:val="0"/>
      <w:marRight w:val="0"/>
      <w:marTop w:val="0"/>
      <w:marBottom w:val="0"/>
      <w:divBdr>
        <w:top w:val="none" w:sz="0" w:space="0" w:color="auto"/>
        <w:left w:val="none" w:sz="0" w:space="0" w:color="auto"/>
        <w:bottom w:val="none" w:sz="0" w:space="0" w:color="auto"/>
        <w:right w:val="none" w:sz="0" w:space="0" w:color="auto"/>
      </w:divBdr>
    </w:div>
    <w:div w:id="159201723">
      <w:bodyDiv w:val="1"/>
      <w:marLeft w:val="0"/>
      <w:marRight w:val="0"/>
      <w:marTop w:val="0"/>
      <w:marBottom w:val="0"/>
      <w:divBdr>
        <w:top w:val="none" w:sz="0" w:space="0" w:color="auto"/>
        <w:left w:val="none" w:sz="0" w:space="0" w:color="auto"/>
        <w:bottom w:val="none" w:sz="0" w:space="0" w:color="auto"/>
        <w:right w:val="none" w:sz="0" w:space="0" w:color="auto"/>
      </w:divBdr>
    </w:div>
    <w:div w:id="174881531">
      <w:bodyDiv w:val="1"/>
      <w:marLeft w:val="0"/>
      <w:marRight w:val="0"/>
      <w:marTop w:val="0"/>
      <w:marBottom w:val="0"/>
      <w:divBdr>
        <w:top w:val="none" w:sz="0" w:space="0" w:color="auto"/>
        <w:left w:val="none" w:sz="0" w:space="0" w:color="auto"/>
        <w:bottom w:val="none" w:sz="0" w:space="0" w:color="auto"/>
        <w:right w:val="none" w:sz="0" w:space="0" w:color="auto"/>
      </w:divBdr>
    </w:div>
    <w:div w:id="183444121">
      <w:bodyDiv w:val="1"/>
      <w:marLeft w:val="0"/>
      <w:marRight w:val="0"/>
      <w:marTop w:val="0"/>
      <w:marBottom w:val="0"/>
      <w:divBdr>
        <w:top w:val="none" w:sz="0" w:space="0" w:color="auto"/>
        <w:left w:val="none" w:sz="0" w:space="0" w:color="auto"/>
        <w:bottom w:val="none" w:sz="0" w:space="0" w:color="auto"/>
        <w:right w:val="none" w:sz="0" w:space="0" w:color="auto"/>
      </w:divBdr>
    </w:div>
    <w:div w:id="228854910">
      <w:bodyDiv w:val="1"/>
      <w:marLeft w:val="0"/>
      <w:marRight w:val="0"/>
      <w:marTop w:val="0"/>
      <w:marBottom w:val="0"/>
      <w:divBdr>
        <w:top w:val="none" w:sz="0" w:space="0" w:color="auto"/>
        <w:left w:val="none" w:sz="0" w:space="0" w:color="auto"/>
        <w:bottom w:val="none" w:sz="0" w:space="0" w:color="auto"/>
        <w:right w:val="none" w:sz="0" w:space="0" w:color="auto"/>
      </w:divBdr>
    </w:div>
    <w:div w:id="237905304">
      <w:bodyDiv w:val="1"/>
      <w:marLeft w:val="0"/>
      <w:marRight w:val="0"/>
      <w:marTop w:val="0"/>
      <w:marBottom w:val="0"/>
      <w:divBdr>
        <w:top w:val="none" w:sz="0" w:space="0" w:color="auto"/>
        <w:left w:val="none" w:sz="0" w:space="0" w:color="auto"/>
        <w:bottom w:val="none" w:sz="0" w:space="0" w:color="auto"/>
        <w:right w:val="none" w:sz="0" w:space="0" w:color="auto"/>
      </w:divBdr>
    </w:div>
    <w:div w:id="253174923">
      <w:bodyDiv w:val="1"/>
      <w:marLeft w:val="0"/>
      <w:marRight w:val="0"/>
      <w:marTop w:val="0"/>
      <w:marBottom w:val="0"/>
      <w:divBdr>
        <w:top w:val="none" w:sz="0" w:space="0" w:color="auto"/>
        <w:left w:val="none" w:sz="0" w:space="0" w:color="auto"/>
        <w:bottom w:val="none" w:sz="0" w:space="0" w:color="auto"/>
        <w:right w:val="none" w:sz="0" w:space="0" w:color="auto"/>
      </w:divBdr>
    </w:div>
    <w:div w:id="293565272">
      <w:bodyDiv w:val="1"/>
      <w:marLeft w:val="0"/>
      <w:marRight w:val="0"/>
      <w:marTop w:val="0"/>
      <w:marBottom w:val="0"/>
      <w:divBdr>
        <w:top w:val="none" w:sz="0" w:space="0" w:color="auto"/>
        <w:left w:val="none" w:sz="0" w:space="0" w:color="auto"/>
        <w:bottom w:val="none" w:sz="0" w:space="0" w:color="auto"/>
        <w:right w:val="none" w:sz="0" w:space="0" w:color="auto"/>
      </w:divBdr>
    </w:div>
    <w:div w:id="301618816">
      <w:bodyDiv w:val="1"/>
      <w:marLeft w:val="0"/>
      <w:marRight w:val="0"/>
      <w:marTop w:val="0"/>
      <w:marBottom w:val="0"/>
      <w:divBdr>
        <w:top w:val="none" w:sz="0" w:space="0" w:color="auto"/>
        <w:left w:val="none" w:sz="0" w:space="0" w:color="auto"/>
        <w:bottom w:val="none" w:sz="0" w:space="0" w:color="auto"/>
        <w:right w:val="none" w:sz="0" w:space="0" w:color="auto"/>
      </w:divBdr>
    </w:div>
    <w:div w:id="301807936">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74350321">
      <w:bodyDiv w:val="1"/>
      <w:marLeft w:val="0"/>
      <w:marRight w:val="0"/>
      <w:marTop w:val="0"/>
      <w:marBottom w:val="0"/>
      <w:divBdr>
        <w:top w:val="none" w:sz="0" w:space="0" w:color="auto"/>
        <w:left w:val="none" w:sz="0" w:space="0" w:color="auto"/>
        <w:bottom w:val="none" w:sz="0" w:space="0" w:color="auto"/>
        <w:right w:val="none" w:sz="0" w:space="0" w:color="auto"/>
      </w:divBdr>
    </w:div>
    <w:div w:id="385222959">
      <w:bodyDiv w:val="1"/>
      <w:marLeft w:val="0"/>
      <w:marRight w:val="0"/>
      <w:marTop w:val="0"/>
      <w:marBottom w:val="0"/>
      <w:divBdr>
        <w:top w:val="none" w:sz="0" w:space="0" w:color="auto"/>
        <w:left w:val="none" w:sz="0" w:space="0" w:color="auto"/>
        <w:bottom w:val="none" w:sz="0" w:space="0" w:color="auto"/>
        <w:right w:val="none" w:sz="0" w:space="0" w:color="auto"/>
      </w:divBdr>
    </w:div>
    <w:div w:id="398135734">
      <w:bodyDiv w:val="1"/>
      <w:marLeft w:val="0"/>
      <w:marRight w:val="0"/>
      <w:marTop w:val="0"/>
      <w:marBottom w:val="0"/>
      <w:divBdr>
        <w:top w:val="none" w:sz="0" w:space="0" w:color="auto"/>
        <w:left w:val="none" w:sz="0" w:space="0" w:color="auto"/>
        <w:bottom w:val="none" w:sz="0" w:space="0" w:color="auto"/>
        <w:right w:val="none" w:sz="0" w:space="0" w:color="auto"/>
      </w:divBdr>
    </w:div>
    <w:div w:id="413822601">
      <w:bodyDiv w:val="1"/>
      <w:marLeft w:val="0"/>
      <w:marRight w:val="0"/>
      <w:marTop w:val="0"/>
      <w:marBottom w:val="0"/>
      <w:divBdr>
        <w:top w:val="none" w:sz="0" w:space="0" w:color="auto"/>
        <w:left w:val="none" w:sz="0" w:space="0" w:color="auto"/>
        <w:bottom w:val="none" w:sz="0" w:space="0" w:color="auto"/>
        <w:right w:val="none" w:sz="0" w:space="0" w:color="auto"/>
      </w:divBdr>
    </w:div>
    <w:div w:id="423232069">
      <w:bodyDiv w:val="1"/>
      <w:marLeft w:val="0"/>
      <w:marRight w:val="0"/>
      <w:marTop w:val="0"/>
      <w:marBottom w:val="0"/>
      <w:divBdr>
        <w:top w:val="none" w:sz="0" w:space="0" w:color="auto"/>
        <w:left w:val="none" w:sz="0" w:space="0" w:color="auto"/>
        <w:bottom w:val="none" w:sz="0" w:space="0" w:color="auto"/>
        <w:right w:val="none" w:sz="0" w:space="0" w:color="auto"/>
      </w:divBdr>
    </w:div>
    <w:div w:id="427964526">
      <w:bodyDiv w:val="1"/>
      <w:marLeft w:val="0"/>
      <w:marRight w:val="0"/>
      <w:marTop w:val="0"/>
      <w:marBottom w:val="0"/>
      <w:divBdr>
        <w:top w:val="none" w:sz="0" w:space="0" w:color="auto"/>
        <w:left w:val="none" w:sz="0" w:space="0" w:color="auto"/>
        <w:bottom w:val="none" w:sz="0" w:space="0" w:color="auto"/>
        <w:right w:val="none" w:sz="0" w:space="0" w:color="auto"/>
      </w:divBdr>
    </w:div>
    <w:div w:id="441416960">
      <w:bodyDiv w:val="1"/>
      <w:marLeft w:val="0"/>
      <w:marRight w:val="0"/>
      <w:marTop w:val="0"/>
      <w:marBottom w:val="0"/>
      <w:divBdr>
        <w:top w:val="none" w:sz="0" w:space="0" w:color="auto"/>
        <w:left w:val="none" w:sz="0" w:space="0" w:color="auto"/>
        <w:bottom w:val="none" w:sz="0" w:space="0" w:color="auto"/>
        <w:right w:val="none" w:sz="0" w:space="0" w:color="auto"/>
      </w:divBdr>
    </w:div>
    <w:div w:id="470706844">
      <w:bodyDiv w:val="1"/>
      <w:marLeft w:val="0"/>
      <w:marRight w:val="0"/>
      <w:marTop w:val="0"/>
      <w:marBottom w:val="0"/>
      <w:divBdr>
        <w:top w:val="none" w:sz="0" w:space="0" w:color="auto"/>
        <w:left w:val="none" w:sz="0" w:space="0" w:color="auto"/>
        <w:bottom w:val="none" w:sz="0" w:space="0" w:color="auto"/>
        <w:right w:val="none" w:sz="0" w:space="0" w:color="auto"/>
      </w:divBdr>
    </w:div>
    <w:div w:id="482624258">
      <w:bodyDiv w:val="1"/>
      <w:marLeft w:val="0"/>
      <w:marRight w:val="0"/>
      <w:marTop w:val="0"/>
      <w:marBottom w:val="0"/>
      <w:divBdr>
        <w:top w:val="none" w:sz="0" w:space="0" w:color="auto"/>
        <w:left w:val="none" w:sz="0" w:space="0" w:color="auto"/>
        <w:bottom w:val="none" w:sz="0" w:space="0" w:color="auto"/>
        <w:right w:val="none" w:sz="0" w:space="0" w:color="auto"/>
      </w:divBdr>
    </w:div>
    <w:div w:id="498351828">
      <w:bodyDiv w:val="1"/>
      <w:marLeft w:val="0"/>
      <w:marRight w:val="0"/>
      <w:marTop w:val="0"/>
      <w:marBottom w:val="0"/>
      <w:divBdr>
        <w:top w:val="none" w:sz="0" w:space="0" w:color="auto"/>
        <w:left w:val="none" w:sz="0" w:space="0" w:color="auto"/>
        <w:bottom w:val="none" w:sz="0" w:space="0" w:color="auto"/>
        <w:right w:val="none" w:sz="0" w:space="0" w:color="auto"/>
      </w:divBdr>
    </w:div>
    <w:div w:id="523441569">
      <w:bodyDiv w:val="1"/>
      <w:marLeft w:val="0"/>
      <w:marRight w:val="0"/>
      <w:marTop w:val="0"/>
      <w:marBottom w:val="0"/>
      <w:divBdr>
        <w:top w:val="none" w:sz="0" w:space="0" w:color="auto"/>
        <w:left w:val="none" w:sz="0" w:space="0" w:color="auto"/>
        <w:bottom w:val="none" w:sz="0" w:space="0" w:color="auto"/>
        <w:right w:val="none" w:sz="0" w:space="0" w:color="auto"/>
      </w:divBdr>
    </w:div>
    <w:div w:id="544946863">
      <w:bodyDiv w:val="1"/>
      <w:marLeft w:val="0"/>
      <w:marRight w:val="0"/>
      <w:marTop w:val="0"/>
      <w:marBottom w:val="0"/>
      <w:divBdr>
        <w:top w:val="none" w:sz="0" w:space="0" w:color="auto"/>
        <w:left w:val="none" w:sz="0" w:space="0" w:color="auto"/>
        <w:bottom w:val="none" w:sz="0" w:space="0" w:color="auto"/>
        <w:right w:val="none" w:sz="0" w:space="0" w:color="auto"/>
      </w:divBdr>
    </w:div>
    <w:div w:id="544952678">
      <w:bodyDiv w:val="1"/>
      <w:marLeft w:val="0"/>
      <w:marRight w:val="0"/>
      <w:marTop w:val="0"/>
      <w:marBottom w:val="0"/>
      <w:divBdr>
        <w:top w:val="none" w:sz="0" w:space="0" w:color="auto"/>
        <w:left w:val="none" w:sz="0" w:space="0" w:color="auto"/>
        <w:bottom w:val="none" w:sz="0" w:space="0" w:color="auto"/>
        <w:right w:val="none" w:sz="0" w:space="0" w:color="auto"/>
      </w:divBdr>
    </w:div>
    <w:div w:id="582685150">
      <w:bodyDiv w:val="1"/>
      <w:marLeft w:val="0"/>
      <w:marRight w:val="0"/>
      <w:marTop w:val="0"/>
      <w:marBottom w:val="0"/>
      <w:divBdr>
        <w:top w:val="none" w:sz="0" w:space="0" w:color="auto"/>
        <w:left w:val="none" w:sz="0" w:space="0" w:color="auto"/>
        <w:bottom w:val="none" w:sz="0" w:space="0" w:color="auto"/>
        <w:right w:val="none" w:sz="0" w:space="0" w:color="auto"/>
      </w:divBdr>
    </w:div>
    <w:div w:id="596982229">
      <w:bodyDiv w:val="1"/>
      <w:marLeft w:val="0"/>
      <w:marRight w:val="0"/>
      <w:marTop w:val="0"/>
      <w:marBottom w:val="0"/>
      <w:divBdr>
        <w:top w:val="none" w:sz="0" w:space="0" w:color="auto"/>
        <w:left w:val="none" w:sz="0" w:space="0" w:color="auto"/>
        <w:bottom w:val="none" w:sz="0" w:space="0" w:color="auto"/>
        <w:right w:val="none" w:sz="0" w:space="0" w:color="auto"/>
      </w:divBdr>
    </w:div>
    <w:div w:id="616529768">
      <w:bodyDiv w:val="1"/>
      <w:marLeft w:val="0"/>
      <w:marRight w:val="0"/>
      <w:marTop w:val="0"/>
      <w:marBottom w:val="0"/>
      <w:divBdr>
        <w:top w:val="none" w:sz="0" w:space="0" w:color="auto"/>
        <w:left w:val="none" w:sz="0" w:space="0" w:color="auto"/>
        <w:bottom w:val="none" w:sz="0" w:space="0" w:color="auto"/>
        <w:right w:val="none" w:sz="0" w:space="0" w:color="auto"/>
      </w:divBdr>
    </w:div>
    <w:div w:id="625082483">
      <w:bodyDiv w:val="1"/>
      <w:marLeft w:val="0"/>
      <w:marRight w:val="0"/>
      <w:marTop w:val="0"/>
      <w:marBottom w:val="0"/>
      <w:divBdr>
        <w:top w:val="none" w:sz="0" w:space="0" w:color="auto"/>
        <w:left w:val="none" w:sz="0" w:space="0" w:color="auto"/>
        <w:bottom w:val="none" w:sz="0" w:space="0" w:color="auto"/>
        <w:right w:val="none" w:sz="0" w:space="0" w:color="auto"/>
      </w:divBdr>
    </w:div>
    <w:div w:id="632102279">
      <w:bodyDiv w:val="1"/>
      <w:marLeft w:val="0"/>
      <w:marRight w:val="0"/>
      <w:marTop w:val="0"/>
      <w:marBottom w:val="0"/>
      <w:divBdr>
        <w:top w:val="none" w:sz="0" w:space="0" w:color="auto"/>
        <w:left w:val="none" w:sz="0" w:space="0" w:color="auto"/>
        <w:bottom w:val="none" w:sz="0" w:space="0" w:color="auto"/>
        <w:right w:val="none" w:sz="0" w:space="0" w:color="auto"/>
      </w:divBdr>
    </w:div>
    <w:div w:id="634146177">
      <w:bodyDiv w:val="1"/>
      <w:marLeft w:val="0"/>
      <w:marRight w:val="0"/>
      <w:marTop w:val="0"/>
      <w:marBottom w:val="0"/>
      <w:divBdr>
        <w:top w:val="none" w:sz="0" w:space="0" w:color="auto"/>
        <w:left w:val="none" w:sz="0" w:space="0" w:color="auto"/>
        <w:bottom w:val="none" w:sz="0" w:space="0" w:color="auto"/>
        <w:right w:val="none" w:sz="0" w:space="0" w:color="auto"/>
      </w:divBdr>
    </w:div>
    <w:div w:id="636881049">
      <w:bodyDiv w:val="1"/>
      <w:marLeft w:val="0"/>
      <w:marRight w:val="0"/>
      <w:marTop w:val="0"/>
      <w:marBottom w:val="0"/>
      <w:divBdr>
        <w:top w:val="none" w:sz="0" w:space="0" w:color="auto"/>
        <w:left w:val="none" w:sz="0" w:space="0" w:color="auto"/>
        <w:bottom w:val="none" w:sz="0" w:space="0" w:color="auto"/>
        <w:right w:val="none" w:sz="0" w:space="0" w:color="auto"/>
      </w:divBdr>
    </w:div>
    <w:div w:id="639306545">
      <w:bodyDiv w:val="1"/>
      <w:marLeft w:val="0"/>
      <w:marRight w:val="0"/>
      <w:marTop w:val="0"/>
      <w:marBottom w:val="0"/>
      <w:divBdr>
        <w:top w:val="none" w:sz="0" w:space="0" w:color="auto"/>
        <w:left w:val="none" w:sz="0" w:space="0" w:color="auto"/>
        <w:bottom w:val="none" w:sz="0" w:space="0" w:color="auto"/>
        <w:right w:val="none" w:sz="0" w:space="0" w:color="auto"/>
      </w:divBdr>
    </w:div>
    <w:div w:id="646126788">
      <w:bodyDiv w:val="1"/>
      <w:marLeft w:val="0"/>
      <w:marRight w:val="0"/>
      <w:marTop w:val="0"/>
      <w:marBottom w:val="0"/>
      <w:divBdr>
        <w:top w:val="none" w:sz="0" w:space="0" w:color="auto"/>
        <w:left w:val="none" w:sz="0" w:space="0" w:color="auto"/>
        <w:bottom w:val="none" w:sz="0" w:space="0" w:color="auto"/>
        <w:right w:val="none" w:sz="0" w:space="0" w:color="auto"/>
      </w:divBdr>
    </w:div>
    <w:div w:id="656106495">
      <w:bodyDiv w:val="1"/>
      <w:marLeft w:val="0"/>
      <w:marRight w:val="0"/>
      <w:marTop w:val="0"/>
      <w:marBottom w:val="0"/>
      <w:divBdr>
        <w:top w:val="none" w:sz="0" w:space="0" w:color="auto"/>
        <w:left w:val="none" w:sz="0" w:space="0" w:color="auto"/>
        <w:bottom w:val="none" w:sz="0" w:space="0" w:color="auto"/>
        <w:right w:val="none" w:sz="0" w:space="0" w:color="auto"/>
      </w:divBdr>
    </w:div>
    <w:div w:id="659773395">
      <w:bodyDiv w:val="1"/>
      <w:marLeft w:val="0"/>
      <w:marRight w:val="0"/>
      <w:marTop w:val="0"/>
      <w:marBottom w:val="0"/>
      <w:divBdr>
        <w:top w:val="none" w:sz="0" w:space="0" w:color="auto"/>
        <w:left w:val="none" w:sz="0" w:space="0" w:color="auto"/>
        <w:bottom w:val="none" w:sz="0" w:space="0" w:color="auto"/>
        <w:right w:val="none" w:sz="0" w:space="0" w:color="auto"/>
      </w:divBdr>
    </w:div>
    <w:div w:id="667711662">
      <w:bodyDiv w:val="1"/>
      <w:marLeft w:val="0"/>
      <w:marRight w:val="0"/>
      <w:marTop w:val="0"/>
      <w:marBottom w:val="0"/>
      <w:divBdr>
        <w:top w:val="none" w:sz="0" w:space="0" w:color="auto"/>
        <w:left w:val="none" w:sz="0" w:space="0" w:color="auto"/>
        <w:bottom w:val="none" w:sz="0" w:space="0" w:color="auto"/>
        <w:right w:val="none" w:sz="0" w:space="0" w:color="auto"/>
      </w:divBdr>
    </w:div>
    <w:div w:id="671642752">
      <w:bodyDiv w:val="1"/>
      <w:marLeft w:val="0"/>
      <w:marRight w:val="0"/>
      <w:marTop w:val="0"/>
      <w:marBottom w:val="0"/>
      <w:divBdr>
        <w:top w:val="none" w:sz="0" w:space="0" w:color="auto"/>
        <w:left w:val="none" w:sz="0" w:space="0" w:color="auto"/>
        <w:bottom w:val="none" w:sz="0" w:space="0" w:color="auto"/>
        <w:right w:val="none" w:sz="0" w:space="0" w:color="auto"/>
      </w:divBdr>
    </w:div>
    <w:div w:id="674578142">
      <w:bodyDiv w:val="1"/>
      <w:marLeft w:val="0"/>
      <w:marRight w:val="0"/>
      <w:marTop w:val="0"/>
      <w:marBottom w:val="0"/>
      <w:divBdr>
        <w:top w:val="none" w:sz="0" w:space="0" w:color="auto"/>
        <w:left w:val="none" w:sz="0" w:space="0" w:color="auto"/>
        <w:bottom w:val="none" w:sz="0" w:space="0" w:color="auto"/>
        <w:right w:val="none" w:sz="0" w:space="0" w:color="auto"/>
      </w:divBdr>
    </w:div>
    <w:div w:id="681979994">
      <w:bodyDiv w:val="1"/>
      <w:marLeft w:val="0"/>
      <w:marRight w:val="0"/>
      <w:marTop w:val="0"/>
      <w:marBottom w:val="0"/>
      <w:divBdr>
        <w:top w:val="none" w:sz="0" w:space="0" w:color="auto"/>
        <w:left w:val="none" w:sz="0" w:space="0" w:color="auto"/>
        <w:bottom w:val="none" w:sz="0" w:space="0" w:color="auto"/>
        <w:right w:val="none" w:sz="0" w:space="0" w:color="auto"/>
      </w:divBdr>
    </w:div>
    <w:div w:id="735204392">
      <w:bodyDiv w:val="1"/>
      <w:marLeft w:val="0"/>
      <w:marRight w:val="0"/>
      <w:marTop w:val="0"/>
      <w:marBottom w:val="0"/>
      <w:divBdr>
        <w:top w:val="none" w:sz="0" w:space="0" w:color="auto"/>
        <w:left w:val="none" w:sz="0" w:space="0" w:color="auto"/>
        <w:bottom w:val="none" w:sz="0" w:space="0" w:color="auto"/>
        <w:right w:val="none" w:sz="0" w:space="0" w:color="auto"/>
      </w:divBdr>
    </w:div>
    <w:div w:id="736635689">
      <w:bodyDiv w:val="1"/>
      <w:marLeft w:val="0"/>
      <w:marRight w:val="0"/>
      <w:marTop w:val="0"/>
      <w:marBottom w:val="0"/>
      <w:divBdr>
        <w:top w:val="none" w:sz="0" w:space="0" w:color="auto"/>
        <w:left w:val="none" w:sz="0" w:space="0" w:color="auto"/>
        <w:bottom w:val="none" w:sz="0" w:space="0" w:color="auto"/>
        <w:right w:val="none" w:sz="0" w:space="0" w:color="auto"/>
      </w:divBdr>
    </w:div>
    <w:div w:id="737895602">
      <w:bodyDiv w:val="1"/>
      <w:marLeft w:val="0"/>
      <w:marRight w:val="0"/>
      <w:marTop w:val="0"/>
      <w:marBottom w:val="0"/>
      <w:divBdr>
        <w:top w:val="none" w:sz="0" w:space="0" w:color="auto"/>
        <w:left w:val="none" w:sz="0" w:space="0" w:color="auto"/>
        <w:bottom w:val="none" w:sz="0" w:space="0" w:color="auto"/>
        <w:right w:val="none" w:sz="0" w:space="0" w:color="auto"/>
      </w:divBdr>
    </w:div>
    <w:div w:id="737941946">
      <w:bodyDiv w:val="1"/>
      <w:marLeft w:val="0"/>
      <w:marRight w:val="0"/>
      <w:marTop w:val="0"/>
      <w:marBottom w:val="0"/>
      <w:divBdr>
        <w:top w:val="none" w:sz="0" w:space="0" w:color="auto"/>
        <w:left w:val="none" w:sz="0" w:space="0" w:color="auto"/>
        <w:bottom w:val="none" w:sz="0" w:space="0" w:color="auto"/>
        <w:right w:val="none" w:sz="0" w:space="0" w:color="auto"/>
      </w:divBdr>
    </w:div>
    <w:div w:id="739906065">
      <w:bodyDiv w:val="1"/>
      <w:marLeft w:val="0"/>
      <w:marRight w:val="0"/>
      <w:marTop w:val="0"/>
      <w:marBottom w:val="0"/>
      <w:divBdr>
        <w:top w:val="none" w:sz="0" w:space="0" w:color="auto"/>
        <w:left w:val="none" w:sz="0" w:space="0" w:color="auto"/>
        <w:bottom w:val="none" w:sz="0" w:space="0" w:color="auto"/>
        <w:right w:val="none" w:sz="0" w:space="0" w:color="auto"/>
      </w:divBdr>
    </w:div>
    <w:div w:id="772243094">
      <w:bodyDiv w:val="1"/>
      <w:marLeft w:val="0"/>
      <w:marRight w:val="0"/>
      <w:marTop w:val="0"/>
      <w:marBottom w:val="0"/>
      <w:divBdr>
        <w:top w:val="none" w:sz="0" w:space="0" w:color="auto"/>
        <w:left w:val="none" w:sz="0" w:space="0" w:color="auto"/>
        <w:bottom w:val="none" w:sz="0" w:space="0" w:color="auto"/>
        <w:right w:val="none" w:sz="0" w:space="0" w:color="auto"/>
      </w:divBdr>
    </w:div>
    <w:div w:id="781612881">
      <w:bodyDiv w:val="1"/>
      <w:marLeft w:val="0"/>
      <w:marRight w:val="0"/>
      <w:marTop w:val="0"/>
      <w:marBottom w:val="0"/>
      <w:divBdr>
        <w:top w:val="none" w:sz="0" w:space="0" w:color="auto"/>
        <w:left w:val="none" w:sz="0" w:space="0" w:color="auto"/>
        <w:bottom w:val="none" w:sz="0" w:space="0" w:color="auto"/>
        <w:right w:val="none" w:sz="0" w:space="0" w:color="auto"/>
      </w:divBdr>
    </w:div>
    <w:div w:id="811488115">
      <w:bodyDiv w:val="1"/>
      <w:marLeft w:val="0"/>
      <w:marRight w:val="0"/>
      <w:marTop w:val="0"/>
      <w:marBottom w:val="0"/>
      <w:divBdr>
        <w:top w:val="none" w:sz="0" w:space="0" w:color="auto"/>
        <w:left w:val="none" w:sz="0" w:space="0" w:color="auto"/>
        <w:bottom w:val="none" w:sz="0" w:space="0" w:color="auto"/>
        <w:right w:val="none" w:sz="0" w:space="0" w:color="auto"/>
      </w:divBdr>
    </w:div>
    <w:div w:id="824856001">
      <w:bodyDiv w:val="1"/>
      <w:marLeft w:val="0"/>
      <w:marRight w:val="0"/>
      <w:marTop w:val="0"/>
      <w:marBottom w:val="0"/>
      <w:divBdr>
        <w:top w:val="none" w:sz="0" w:space="0" w:color="auto"/>
        <w:left w:val="none" w:sz="0" w:space="0" w:color="auto"/>
        <w:bottom w:val="none" w:sz="0" w:space="0" w:color="auto"/>
        <w:right w:val="none" w:sz="0" w:space="0" w:color="auto"/>
      </w:divBdr>
    </w:div>
    <w:div w:id="835223077">
      <w:bodyDiv w:val="1"/>
      <w:marLeft w:val="0"/>
      <w:marRight w:val="0"/>
      <w:marTop w:val="0"/>
      <w:marBottom w:val="0"/>
      <w:divBdr>
        <w:top w:val="none" w:sz="0" w:space="0" w:color="auto"/>
        <w:left w:val="none" w:sz="0" w:space="0" w:color="auto"/>
        <w:bottom w:val="none" w:sz="0" w:space="0" w:color="auto"/>
        <w:right w:val="none" w:sz="0" w:space="0" w:color="auto"/>
      </w:divBdr>
    </w:div>
    <w:div w:id="835997387">
      <w:bodyDiv w:val="1"/>
      <w:marLeft w:val="0"/>
      <w:marRight w:val="0"/>
      <w:marTop w:val="0"/>
      <w:marBottom w:val="0"/>
      <w:divBdr>
        <w:top w:val="none" w:sz="0" w:space="0" w:color="auto"/>
        <w:left w:val="none" w:sz="0" w:space="0" w:color="auto"/>
        <w:bottom w:val="none" w:sz="0" w:space="0" w:color="auto"/>
        <w:right w:val="none" w:sz="0" w:space="0" w:color="auto"/>
      </w:divBdr>
    </w:div>
    <w:div w:id="841168892">
      <w:bodyDiv w:val="1"/>
      <w:marLeft w:val="0"/>
      <w:marRight w:val="0"/>
      <w:marTop w:val="0"/>
      <w:marBottom w:val="0"/>
      <w:divBdr>
        <w:top w:val="none" w:sz="0" w:space="0" w:color="auto"/>
        <w:left w:val="none" w:sz="0" w:space="0" w:color="auto"/>
        <w:bottom w:val="none" w:sz="0" w:space="0" w:color="auto"/>
        <w:right w:val="none" w:sz="0" w:space="0" w:color="auto"/>
      </w:divBdr>
    </w:div>
    <w:div w:id="845247107">
      <w:bodyDiv w:val="1"/>
      <w:marLeft w:val="0"/>
      <w:marRight w:val="0"/>
      <w:marTop w:val="0"/>
      <w:marBottom w:val="0"/>
      <w:divBdr>
        <w:top w:val="none" w:sz="0" w:space="0" w:color="auto"/>
        <w:left w:val="none" w:sz="0" w:space="0" w:color="auto"/>
        <w:bottom w:val="none" w:sz="0" w:space="0" w:color="auto"/>
        <w:right w:val="none" w:sz="0" w:space="0" w:color="auto"/>
      </w:divBdr>
    </w:div>
    <w:div w:id="852719117">
      <w:bodyDiv w:val="1"/>
      <w:marLeft w:val="0"/>
      <w:marRight w:val="0"/>
      <w:marTop w:val="0"/>
      <w:marBottom w:val="0"/>
      <w:divBdr>
        <w:top w:val="none" w:sz="0" w:space="0" w:color="auto"/>
        <w:left w:val="none" w:sz="0" w:space="0" w:color="auto"/>
        <w:bottom w:val="none" w:sz="0" w:space="0" w:color="auto"/>
        <w:right w:val="none" w:sz="0" w:space="0" w:color="auto"/>
      </w:divBdr>
    </w:div>
    <w:div w:id="865366906">
      <w:bodyDiv w:val="1"/>
      <w:marLeft w:val="0"/>
      <w:marRight w:val="0"/>
      <w:marTop w:val="0"/>
      <w:marBottom w:val="0"/>
      <w:divBdr>
        <w:top w:val="none" w:sz="0" w:space="0" w:color="auto"/>
        <w:left w:val="none" w:sz="0" w:space="0" w:color="auto"/>
        <w:bottom w:val="none" w:sz="0" w:space="0" w:color="auto"/>
        <w:right w:val="none" w:sz="0" w:space="0" w:color="auto"/>
      </w:divBdr>
    </w:div>
    <w:div w:id="874344453">
      <w:bodyDiv w:val="1"/>
      <w:marLeft w:val="0"/>
      <w:marRight w:val="0"/>
      <w:marTop w:val="0"/>
      <w:marBottom w:val="0"/>
      <w:divBdr>
        <w:top w:val="none" w:sz="0" w:space="0" w:color="auto"/>
        <w:left w:val="none" w:sz="0" w:space="0" w:color="auto"/>
        <w:bottom w:val="none" w:sz="0" w:space="0" w:color="auto"/>
        <w:right w:val="none" w:sz="0" w:space="0" w:color="auto"/>
      </w:divBdr>
    </w:div>
    <w:div w:id="906108213">
      <w:bodyDiv w:val="1"/>
      <w:marLeft w:val="0"/>
      <w:marRight w:val="0"/>
      <w:marTop w:val="0"/>
      <w:marBottom w:val="0"/>
      <w:divBdr>
        <w:top w:val="none" w:sz="0" w:space="0" w:color="auto"/>
        <w:left w:val="none" w:sz="0" w:space="0" w:color="auto"/>
        <w:bottom w:val="none" w:sz="0" w:space="0" w:color="auto"/>
        <w:right w:val="none" w:sz="0" w:space="0" w:color="auto"/>
      </w:divBdr>
    </w:div>
    <w:div w:id="918976566">
      <w:bodyDiv w:val="1"/>
      <w:marLeft w:val="0"/>
      <w:marRight w:val="0"/>
      <w:marTop w:val="0"/>
      <w:marBottom w:val="0"/>
      <w:divBdr>
        <w:top w:val="none" w:sz="0" w:space="0" w:color="auto"/>
        <w:left w:val="none" w:sz="0" w:space="0" w:color="auto"/>
        <w:bottom w:val="none" w:sz="0" w:space="0" w:color="auto"/>
        <w:right w:val="none" w:sz="0" w:space="0" w:color="auto"/>
      </w:divBdr>
    </w:div>
    <w:div w:id="920338394">
      <w:bodyDiv w:val="1"/>
      <w:marLeft w:val="0"/>
      <w:marRight w:val="0"/>
      <w:marTop w:val="0"/>
      <w:marBottom w:val="0"/>
      <w:divBdr>
        <w:top w:val="none" w:sz="0" w:space="0" w:color="auto"/>
        <w:left w:val="none" w:sz="0" w:space="0" w:color="auto"/>
        <w:bottom w:val="none" w:sz="0" w:space="0" w:color="auto"/>
        <w:right w:val="none" w:sz="0" w:space="0" w:color="auto"/>
      </w:divBdr>
    </w:div>
    <w:div w:id="937448734">
      <w:bodyDiv w:val="1"/>
      <w:marLeft w:val="0"/>
      <w:marRight w:val="0"/>
      <w:marTop w:val="0"/>
      <w:marBottom w:val="0"/>
      <w:divBdr>
        <w:top w:val="none" w:sz="0" w:space="0" w:color="auto"/>
        <w:left w:val="none" w:sz="0" w:space="0" w:color="auto"/>
        <w:bottom w:val="none" w:sz="0" w:space="0" w:color="auto"/>
        <w:right w:val="none" w:sz="0" w:space="0" w:color="auto"/>
      </w:divBdr>
    </w:div>
    <w:div w:id="955211248">
      <w:bodyDiv w:val="1"/>
      <w:marLeft w:val="0"/>
      <w:marRight w:val="0"/>
      <w:marTop w:val="0"/>
      <w:marBottom w:val="0"/>
      <w:divBdr>
        <w:top w:val="none" w:sz="0" w:space="0" w:color="auto"/>
        <w:left w:val="none" w:sz="0" w:space="0" w:color="auto"/>
        <w:bottom w:val="none" w:sz="0" w:space="0" w:color="auto"/>
        <w:right w:val="none" w:sz="0" w:space="0" w:color="auto"/>
      </w:divBdr>
    </w:div>
    <w:div w:id="979268426">
      <w:bodyDiv w:val="1"/>
      <w:marLeft w:val="0"/>
      <w:marRight w:val="0"/>
      <w:marTop w:val="0"/>
      <w:marBottom w:val="0"/>
      <w:divBdr>
        <w:top w:val="none" w:sz="0" w:space="0" w:color="auto"/>
        <w:left w:val="none" w:sz="0" w:space="0" w:color="auto"/>
        <w:bottom w:val="none" w:sz="0" w:space="0" w:color="auto"/>
        <w:right w:val="none" w:sz="0" w:space="0" w:color="auto"/>
      </w:divBdr>
    </w:div>
    <w:div w:id="983000543">
      <w:bodyDiv w:val="1"/>
      <w:marLeft w:val="0"/>
      <w:marRight w:val="0"/>
      <w:marTop w:val="0"/>
      <w:marBottom w:val="0"/>
      <w:divBdr>
        <w:top w:val="none" w:sz="0" w:space="0" w:color="auto"/>
        <w:left w:val="none" w:sz="0" w:space="0" w:color="auto"/>
        <w:bottom w:val="none" w:sz="0" w:space="0" w:color="auto"/>
        <w:right w:val="none" w:sz="0" w:space="0" w:color="auto"/>
      </w:divBdr>
    </w:div>
    <w:div w:id="999961513">
      <w:bodyDiv w:val="1"/>
      <w:marLeft w:val="0"/>
      <w:marRight w:val="0"/>
      <w:marTop w:val="0"/>
      <w:marBottom w:val="0"/>
      <w:divBdr>
        <w:top w:val="none" w:sz="0" w:space="0" w:color="auto"/>
        <w:left w:val="none" w:sz="0" w:space="0" w:color="auto"/>
        <w:bottom w:val="none" w:sz="0" w:space="0" w:color="auto"/>
        <w:right w:val="none" w:sz="0" w:space="0" w:color="auto"/>
      </w:divBdr>
    </w:div>
    <w:div w:id="1008403691">
      <w:bodyDiv w:val="1"/>
      <w:marLeft w:val="0"/>
      <w:marRight w:val="0"/>
      <w:marTop w:val="0"/>
      <w:marBottom w:val="0"/>
      <w:divBdr>
        <w:top w:val="none" w:sz="0" w:space="0" w:color="auto"/>
        <w:left w:val="none" w:sz="0" w:space="0" w:color="auto"/>
        <w:bottom w:val="none" w:sz="0" w:space="0" w:color="auto"/>
        <w:right w:val="none" w:sz="0" w:space="0" w:color="auto"/>
      </w:divBdr>
    </w:div>
    <w:div w:id="1013457094">
      <w:bodyDiv w:val="1"/>
      <w:marLeft w:val="0"/>
      <w:marRight w:val="0"/>
      <w:marTop w:val="0"/>
      <w:marBottom w:val="0"/>
      <w:divBdr>
        <w:top w:val="none" w:sz="0" w:space="0" w:color="auto"/>
        <w:left w:val="none" w:sz="0" w:space="0" w:color="auto"/>
        <w:bottom w:val="none" w:sz="0" w:space="0" w:color="auto"/>
        <w:right w:val="none" w:sz="0" w:space="0" w:color="auto"/>
      </w:divBdr>
    </w:div>
    <w:div w:id="1056515206">
      <w:bodyDiv w:val="1"/>
      <w:marLeft w:val="0"/>
      <w:marRight w:val="0"/>
      <w:marTop w:val="0"/>
      <w:marBottom w:val="0"/>
      <w:divBdr>
        <w:top w:val="none" w:sz="0" w:space="0" w:color="auto"/>
        <w:left w:val="none" w:sz="0" w:space="0" w:color="auto"/>
        <w:bottom w:val="none" w:sz="0" w:space="0" w:color="auto"/>
        <w:right w:val="none" w:sz="0" w:space="0" w:color="auto"/>
      </w:divBdr>
    </w:div>
    <w:div w:id="1067269079">
      <w:bodyDiv w:val="1"/>
      <w:marLeft w:val="0"/>
      <w:marRight w:val="0"/>
      <w:marTop w:val="0"/>
      <w:marBottom w:val="0"/>
      <w:divBdr>
        <w:top w:val="none" w:sz="0" w:space="0" w:color="auto"/>
        <w:left w:val="none" w:sz="0" w:space="0" w:color="auto"/>
        <w:bottom w:val="none" w:sz="0" w:space="0" w:color="auto"/>
        <w:right w:val="none" w:sz="0" w:space="0" w:color="auto"/>
      </w:divBdr>
    </w:div>
    <w:div w:id="1081223004">
      <w:bodyDiv w:val="1"/>
      <w:marLeft w:val="0"/>
      <w:marRight w:val="0"/>
      <w:marTop w:val="0"/>
      <w:marBottom w:val="0"/>
      <w:divBdr>
        <w:top w:val="none" w:sz="0" w:space="0" w:color="auto"/>
        <w:left w:val="none" w:sz="0" w:space="0" w:color="auto"/>
        <w:bottom w:val="none" w:sz="0" w:space="0" w:color="auto"/>
        <w:right w:val="none" w:sz="0" w:space="0" w:color="auto"/>
      </w:divBdr>
    </w:div>
    <w:div w:id="1136290403">
      <w:bodyDiv w:val="1"/>
      <w:marLeft w:val="0"/>
      <w:marRight w:val="0"/>
      <w:marTop w:val="0"/>
      <w:marBottom w:val="0"/>
      <w:divBdr>
        <w:top w:val="none" w:sz="0" w:space="0" w:color="auto"/>
        <w:left w:val="none" w:sz="0" w:space="0" w:color="auto"/>
        <w:bottom w:val="none" w:sz="0" w:space="0" w:color="auto"/>
        <w:right w:val="none" w:sz="0" w:space="0" w:color="auto"/>
      </w:divBdr>
    </w:div>
    <w:div w:id="1144857986">
      <w:bodyDiv w:val="1"/>
      <w:marLeft w:val="0"/>
      <w:marRight w:val="0"/>
      <w:marTop w:val="0"/>
      <w:marBottom w:val="0"/>
      <w:divBdr>
        <w:top w:val="none" w:sz="0" w:space="0" w:color="auto"/>
        <w:left w:val="none" w:sz="0" w:space="0" w:color="auto"/>
        <w:bottom w:val="none" w:sz="0" w:space="0" w:color="auto"/>
        <w:right w:val="none" w:sz="0" w:space="0" w:color="auto"/>
      </w:divBdr>
    </w:div>
    <w:div w:id="1154644967">
      <w:bodyDiv w:val="1"/>
      <w:marLeft w:val="0"/>
      <w:marRight w:val="0"/>
      <w:marTop w:val="0"/>
      <w:marBottom w:val="0"/>
      <w:divBdr>
        <w:top w:val="none" w:sz="0" w:space="0" w:color="auto"/>
        <w:left w:val="none" w:sz="0" w:space="0" w:color="auto"/>
        <w:bottom w:val="none" w:sz="0" w:space="0" w:color="auto"/>
        <w:right w:val="none" w:sz="0" w:space="0" w:color="auto"/>
      </w:divBdr>
    </w:div>
    <w:div w:id="1157644782">
      <w:bodyDiv w:val="1"/>
      <w:marLeft w:val="0"/>
      <w:marRight w:val="0"/>
      <w:marTop w:val="0"/>
      <w:marBottom w:val="0"/>
      <w:divBdr>
        <w:top w:val="none" w:sz="0" w:space="0" w:color="auto"/>
        <w:left w:val="none" w:sz="0" w:space="0" w:color="auto"/>
        <w:bottom w:val="none" w:sz="0" w:space="0" w:color="auto"/>
        <w:right w:val="none" w:sz="0" w:space="0" w:color="auto"/>
      </w:divBdr>
    </w:div>
    <w:div w:id="1171414611">
      <w:bodyDiv w:val="1"/>
      <w:marLeft w:val="0"/>
      <w:marRight w:val="0"/>
      <w:marTop w:val="0"/>
      <w:marBottom w:val="0"/>
      <w:divBdr>
        <w:top w:val="none" w:sz="0" w:space="0" w:color="auto"/>
        <w:left w:val="none" w:sz="0" w:space="0" w:color="auto"/>
        <w:bottom w:val="none" w:sz="0" w:space="0" w:color="auto"/>
        <w:right w:val="none" w:sz="0" w:space="0" w:color="auto"/>
      </w:divBdr>
    </w:div>
    <w:div w:id="1214930825">
      <w:bodyDiv w:val="1"/>
      <w:marLeft w:val="0"/>
      <w:marRight w:val="0"/>
      <w:marTop w:val="0"/>
      <w:marBottom w:val="0"/>
      <w:divBdr>
        <w:top w:val="none" w:sz="0" w:space="0" w:color="auto"/>
        <w:left w:val="none" w:sz="0" w:space="0" w:color="auto"/>
        <w:bottom w:val="none" w:sz="0" w:space="0" w:color="auto"/>
        <w:right w:val="none" w:sz="0" w:space="0" w:color="auto"/>
      </w:divBdr>
    </w:div>
    <w:div w:id="1223523063">
      <w:bodyDiv w:val="1"/>
      <w:marLeft w:val="0"/>
      <w:marRight w:val="0"/>
      <w:marTop w:val="0"/>
      <w:marBottom w:val="0"/>
      <w:divBdr>
        <w:top w:val="none" w:sz="0" w:space="0" w:color="auto"/>
        <w:left w:val="none" w:sz="0" w:space="0" w:color="auto"/>
        <w:bottom w:val="none" w:sz="0" w:space="0" w:color="auto"/>
        <w:right w:val="none" w:sz="0" w:space="0" w:color="auto"/>
      </w:divBdr>
    </w:div>
    <w:div w:id="1254775543">
      <w:bodyDiv w:val="1"/>
      <w:marLeft w:val="0"/>
      <w:marRight w:val="0"/>
      <w:marTop w:val="0"/>
      <w:marBottom w:val="0"/>
      <w:divBdr>
        <w:top w:val="none" w:sz="0" w:space="0" w:color="auto"/>
        <w:left w:val="none" w:sz="0" w:space="0" w:color="auto"/>
        <w:bottom w:val="none" w:sz="0" w:space="0" w:color="auto"/>
        <w:right w:val="none" w:sz="0" w:space="0" w:color="auto"/>
      </w:divBdr>
    </w:div>
    <w:div w:id="1259869310">
      <w:bodyDiv w:val="1"/>
      <w:marLeft w:val="0"/>
      <w:marRight w:val="0"/>
      <w:marTop w:val="0"/>
      <w:marBottom w:val="0"/>
      <w:divBdr>
        <w:top w:val="none" w:sz="0" w:space="0" w:color="auto"/>
        <w:left w:val="none" w:sz="0" w:space="0" w:color="auto"/>
        <w:bottom w:val="none" w:sz="0" w:space="0" w:color="auto"/>
        <w:right w:val="none" w:sz="0" w:space="0" w:color="auto"/>
      </w:divBdr>
    </w:div>
    <w:div w:id="1267276677">
      <w:bodyDiv w:val="1"/>
      <w:marLeft w:val="0"/>
      <w:marRight w:val="0"/>
      <w:marTop w:val="0"/>
      <w:marBottom w:val="0"/>
      <w:divBdr>
        <w:top w:val="none" w:sz="0" w:space="0" w:color="auto"/>
        <w:left w:val="none" w:sz="0" w:space="0" w:color="auto"/>
        <w:bottom w:val="none" w:sz="0" w:space="0" w:color="auto"/>
        <w:right w:val="none" w:sz="0" w:space="0" w:color="auto"/>
      </w:divBdr>
    </w:div>
    <w:div w:id="1287274872">
      <w:bodyDiv w:val="1"/>
      <w:marLeft w:val="0"/>
      <w:marRight w:val="0"/>
      <w:marTop w:val="0"/>
      <w:marBottom w:val="0"/>
      <w:divBdr>
        <w:top w:val="none" w:sz="0" w:space="0" w:color="auto"/>
        <w:left w:val="none" w:sz="0" w:space="0" w:color="auto"/>
        <w:bottom w:val="none" w:sz="0" w:space="0" w:color="auto"/>
        <w:right w:val="none" w:sz="0" w:space="0" w:color="auto"/>
      </w:divBdr>
    </w:div>
    <w:div w:id="1294211844">
      <w:bodyDiv w:val="1"/>
      <w:marLeft w:val="0"/>
      <w:marRight w:val="0"/>
      <w:marTop w:val="0"/>
      <w:marBottom w:val="0"/>
      <w:divBdr>
        <w:top w:val="none" w:sz="0" w:space="0" w:color="auto"/>
        <w:left w:val="none" w:sz="0" w:space="0" w:color="auto"/>
        <w:bottom w:val="none" w:sz="0" w:space="0" w:color="auto"/>
        <w:right w:val="none" w:sz="0" w:space="0" w:color="auto"/>
      </w:divBdr>
    </w:div>
    <w:div w:id="1321155020">
      <w:bodyDiv w:val="1"/>
      <w:marLeft w:val="0"/>
      <w:marRight w:val="0"/>
      <w:marTop w:val="0"/>
      <w:marBottom w:val="0"/>
      <w:divBdr>
        <w:top w:val="none" w:sz="0" w:space="0" w:color="auto"/>
        <w:left w:val="none" w:sz="0" w:space="0" w:color="auto"/>
        <w:bottom w:val="none" w:sz="0" w:space="0" w:color="auto"/>
        <w:right w:val="none" w:sz="0" w:space="0" w:color="auto"/>
      </w:divBdr>
      <w:divsChild>
        <w:div w:id="1916429442">
          <w:marLeft w:val="274"/>
          <w:marRight w:val="0"/>
          <w:marTop w:val="0"/>
          <w:marBottom w:val="0"/>
          <w:divBdr>
            <w:top w:val="none" w:sz="0" w:space="0" w:color="auto"/>
            <w:left w:val="none" w:sz="0" w:space="0" w:color="auto"/>
            <w:bottom w:val="none" w:sz="0" w:space="0" w:color="auto"/>
            <w:right w:val="none" w:sz="0" w:space="0" w:color="auto"/>
          </w:divBdr>
        </w:div>
        <w:div w:id="1584993988">
          <w:marLeft w:val="274"/>
          <w:marRight w:val="0"/>
          <w:marTop w:val="0"/>
          <w:marBottom w:val="0"/>
          <w:divBdr>
            <w:top w:val="none" w:sz="0" w:space="0" w:color="auto"/>
            <w:left w:val="none" w:sz="0" w:space="0" w:color="auto"/>
            <w:bottom w:val="none" w:sz="0" w:space="0" w:color="auto"/>
            <w:right w:val="none" w:sz="0" w:space="0" w:color="auto"/>
          </w:divBdr>
        </w:div>
        <w:div w:id="1738552747">
          <w:marLeft w:val="274"/>
          <w:marRight w:val="0"/>
          <w:marTop w:val="0"/>
          <w:marBottom w:val="0"/>
          <w:divBdr>
            <w:top w:val="none" w:sz="0" w:space="0" w:color="auto"/>
            <w:left w:val="none" w:sz="0" w:space="0" w:color="auto"/>
            <w:bottom w:val="none" w:sz="0" w:space="0" w:color="auto"/>
            <w:right w:val="none" w:sz="0" w:space="0" w:color="auto"/>
          </w:divBdr>
        </w:div>
        <w:div w:id="753548639">
          <w:marLeft w:val="274"/>
          <w:marRight w:val="0"/>
          <w:marTop w:val="0"/>
          <w:marBottom w:val="0"/>
          <w:divBdr>
            <w:top w:val="none" w:sz="0" w:space="0" w:color="auto"/>
            <w:left w:val="none" w:sz="0" w:space="0" w:color="auto"/>
            <w:bottom w:val="none" w:sz="0" w:space="0" w:color="auto"/>
            <w:right w:val="none" w:sz="0" w:space="0" w:color="auto"/>
          </w:divBdr>
        </w:div>
        <w:div w:id="1615210064">
          <w:marLeft w:val="274"/>
          <w:marRight w:val="0"/>
          <w:marTop w:val="0"/>
          <w:marBottom w:val="0"/>
          <w:divBdr>
            <w:top w:val="none" w:sz="0" w:space="0" w:color="auto"/>
            <w:left w:val="none" w:sz="0" w:space="0" w:color="auto"/>
            <w:bottom w:val="none" w:sz="0" w:space="0" w:color="auto"/>
            <w:right w:val="none" w:sz="0" w:space="0" w:color="auto"/>
          </w:divBdr>
        </w:div>
        <w:div w:id="1077097194">
          <w:marLeft w:val="274"/>
          <w:marRight w:val="0"/>
          <w:marTop w:val="0"/>
          <w:marBottom w:val="0"/>
          <w:divBdr>
            <w:top w:val="none" w:sz="0" w:space="0" w:color="auto"/>
            <w:left w:val="none" w:sz="0" w:space="0" w:color="auto"/>
            <w:bottom w:val="none" w:sz="0" w:space="0" w:color="auto"/>
            <w:right w:val="none" w:sz="0" w:space="0" w:color="auto"/>
          </w:divBdr>
        </w:div>
        <w:div w:id="128591386">
          <w:marLeft w:val="274"/>
          <w:marRight w:val="0"/>
          <w:marTop w:val="0"/>
          <w:marBottom w:val="0"/>
          <w:divBdr>
            <w:top w:val="none" w:sz="0" w:space="0" w:color="auto"/>
            <w:left w:val="none" w:sz="0" w:space="0" w:color="auto"/>
            <w:bottom w:val="none" w:sz="0" w:space="0" w:color="auto"/>
            <w:right w:val="none" w:sz="0" w:space="0" w:color="auto"/>
          </w:divBdr>
        </w:div>
        <w:div w:id="49117598">
          <w:marLeft w:val="274"/>
          <w:marRight w:val="0"/>
          <w:marTop w:val="0"/>
          <w:marBottom w:val="0"/>
          <w:divBdr>
            <w:top w:val="none" w:sz="0" w:space="0" w:color="auto"/>
            <w:left w:val="none" w:sz="0" w:space="0" w:color="auto"/>
            <w:bottom w:val="none" w:sz="0" w:space="0" w:color="auto"/>
            <w:right w:val="none" w:sz="0" w:space="0" w:color="auto"/>
          </w:divBdr>
        </w:div>
        <w:div w:id="1732998203">
          <w:marLeft w:val="274"/>
          <w:marRight w:val="0"/>
          <w:marTop w:val="0"/>
          <w:marBottom w:val="0"/>
          <w:divBdr>
            <w:top w:val="none" w:sz="0" w:space="0" w:color="auto"/>
            <w:left w:val="none" w:sz="0" w:space="0" w:color="auto"/>
            <w:bottom w:val="none" w:sz="0" w:space="0" w:color="auto"/>
            <w:right w:val="none" w:sz="0" w:space="0" w:color="auto"/>
          </w:divBdr>
        </w:div>
        <w:div w:id="894925895">
          <w:marLeft w:val="274"/>
          <w:marRight w:val="0"/>
          <w:marTop w:val="0"/>
          <w:marBottom w:val="0"/>
          <w:divBdr>
            <w:top w:val="none" w:sz="0" w:space="0" w:color="auto"/>
            <w:left w:val="none" w:sz="0" w:space="0" w:color="auto"/>
            <w:bottom w:val="none" w:sz="0" w:space="0" w:color="auto"/>
            <w:right w:val="none" w:sz="0" w:space="0" w:color="auto"/>
          </w:divBdr>
        </w:div>
        <w:div w:id="128016998">
          <w:marLeft w:val="274"/>
          <w:marRight w:val="0"/>
          <w:marTop w:val="0"/>
          <w:marBottom w:val="0"/>
          <w:divBdr>
            <w:top w:val="none" w:sz="0" w:space="0" w:color="auto"/>
            <w:left w:val="none" w:sz="0" w:space="0" w:color="auto"/>
            <w:bottom w:val="none" w:sz="0" w:space="0" w:color="auto"/>
            <w:right w:val="none" w:sz="0" w:space="0" w:color="auto"/>
          </w:divBdr>
        </w:div>
        <w:div w:id="1279601031">
          <w:marLeft w:val="274"/>
          <w:marRight w:val="0"/>
          <w:marTop w:val="0"/>
          <w:marBottom w:val="0"/>
          <w:divBdr>
            <w:top w:val="none" w:sz="0" w:space="0" w:color="auto"/>
            <w:left w:val="none" w:sz="0" w:space="0" w:color="auto"/>
            <w:bottom w:val="none" w:sz="0" w:space="0" w:color="auto"/>
            <w:right w:val="none" w:sz="0" w:space="0" w:color="auto"/>
          </w:divBdr>
        </w:div>
        <w:div w:id="557741251">
          <w:marLeft w:val="274"/>
          <w:marRight w:val="0"/>
          <w:marTop w:val="0"/>
          <w:marBottom w:val="0"/>
          <w:divBdr>
            <w:top w:val="none" w:sz="0" w:space="0" w:color="auto"/>
            <w:left w:val="none" w:sz="0" w:space="0" w:color="auto"/>
            <w:bottom w:val="none" w:sz="0" w:space="0" w:color="auto"/>
            <w:right w:val="none" w:sz="0" w:space="0" w:color="auto"/>
          </w:divBdr>
        </w:div>
        <w:div w:id="1446533315">
          <w:marLeft w:val="274"/>
          <w:marRight w:val="0"/>
          <w:marTop w:val="0"/>
          <w:marBottom w:val="0"/>
          <w:divBdr>
            <w:top w:val="none" w:sz="0" w:space="0" w:color="auto"/>
            <w:left w:val="none" w:sz="0" w:space="0" w:color="auto"/>
            <w:bottom w:val="none" w:sz="0" w:space="0" w:color="auto"/>
            <w:right w:val="none" w:sz="0" w:space="0" w:color="auto"/>
          </w:divBdr>
        </w:div>
        <w:div w:id="949051707">
          <w:marLeft w:val="274"/>
          <w:marRight w:val="0"/>
          <w:marTop w:val="0"/>
          <w:marBottom w:val="0"/>
          <w:divBdr>
            <w:top w:val="none" w:sz="0" w:space="0" w:color="auto"/>
            <w:left w:val="none" w:sz="0" w:space="0" w:color="auto"/>
            <w:bottom w:val="none" w:sz="0" w:space="0" w:color="auto"/>
            <w:right w:val="none" w:sz="0" w:space="0" w:color="auto"/>
          </w:divBdr>
        </w:div>
        <w:div w:id="316156593">
          <w:marLeft w:val="274"/>
          <w:marRight w:val="0"/>
          <w:marTop w:val="0"/>
          <w:marBottom w:val="0"/>
          <w:divBdr>
            <w:top w:val="none" w:sz="0" w:space="0" w:color="auto"/>
            <w:left w:val="none" w:sz="0" w:space="0" w:color="auto"/>
            <w:bottom w:val="none" w:sz="0" w:space="0" w:color="auto"/>
            <w:right w:val="none" w:sz="0" w:space="0" w:color="auto"/>
          </w:divBdr>
        </w:div>
        <w:div w:id="8414519">
          <w:marLeft w:val="274"/>
          <w:marRight w:val="0"/>
          <w:marTop w:val="0"/>
          <w:marBottom w:val="0"/>
          <w:divBdr>
            <w:top w:val="none" w:sz="0" w:space="0" w:color="auto"/>
            <w:left w:val="none" w:sz="0" w:space="0" w:color="auto"/>
            <w:bottom w:val="none" w:sz="0" w:space="0" w:color="auto"/>
            <w:right w:val="none" w:sz="0" w:space="0" w:color="auto"/>
          </w:divBdr>
        </w:div>
        <w:div w:id="1866675438">
          <w:marLeft w:val="274"/>
          <w:marRight w:val="0"/>
          <w:marTop w:val="0"/>
          <w:marBottom w:val="0"/>
          <w:divBdr>
            <w:top w:val="none" w:sz="0" w:space="0" w:color="auto"/>
            <w:left w:val="none" w:sz="0" w:space="0" w:color="auto"/>
            <w:bottom w:val="none" w:sz="0" w:space="0" w:color="auto"/>
            <w:right w:val="none" w:sz="0" w:space="0" w:color="auto"/>
          </w:divBdr>
        </w:div>
        <w:div w:id="1956861477">
          <w:marLeft w:val="274"/>
          <w:marRight w:val="0"/>
          <w:marTop w:val="0"/>
          <w:marBottom w:val="0"/>
          <w:divBdr>
            <w:top w:val="none" w:sz="0" w:space="0" w:color="auto"/>
            <w:left w:val="none" w:sz="0" w:space="0" w:color="auto"/>
            <w:bottom w:val="none" w:sz="0" w:space="0" w:color="auto"/>
            <w:right w:val="none" w:sz="0" w:space="0" w:color="auto"/>
          </w:divBdr>
        </w:div>
        <w:div w:id="1534420678">
          <w:marLeft w:val="274"/>
          <w:marRight w:val="0"/>
          <w:marTop w:val="0"/>
          <w:marBottom w:val="0"/>
          <w:divBdr>
            <w:top w:val="none" w:sz="0" w:space="0" w:color="auto"/>
            <w:left w:val="none" w:sz="0" w:space="0" w:color="auto"/>
            <w:bottom w:val="none" w:sz="0" w:space="0" w:color="auto"/>
            <w:right w:val="none" w:sz="0" w:space="0" w:color="auto"/>
          </w:divBdr>
        </w:div>
      </w:divsChild>
    </w:div>
    <w:div w:id="1351755136">
      <w:bodyDiv w:val="1"/>
      <w:marLeft w:val="0"/>
      <w:marRight w:val="0"/>
      <w:marTop w:val="0"/>
      <w:marBottom w:val="0"/>
      <w:divBdr>
        <w:top w:val="none" w:sz="0" w:space="0" w:color="auto"/>
        <w:left w:val="none" w:sz="0" w:space="0" w:color="auto"/>
        <w:bottom w:val="none" w:sz="0" w:space="0" w:color="auto"/>
        <w:right w:val="none" w:sz="0" w:space="0" w:color="auto"/>
      </w:divBdr>
    </w:div>
    <w:div w:id="1373774085">
      <w:bodyDiv w:val="1"/>
      <w:marLeft w:val="0"/>
      <w:marRight w:val="0"/>
      <w:marTop w:val="0"/>
      <w:marBottom w:val="0"/>
      <w:divBdr>
        <w:top w:val="none" w:sz="0" w:space="0" w:color="auto"/>
        <w:left w:val="none" w:sz="0" w:space="0" w:color="auto"/>
        <w:bottom w:val="none" w:sz="0" w:space="0" w:color="auto"/>
        <w:right w:val="none" w:sz="0" w:space="0" w:color="auto"/>
      </w:divBdr>
    </w:div>
    <w:div w:id="1381246323">
      <w:bodyDiv w:val="1"/>
      <w:marLeft w:val="0"/>
      <w:marRight w:val="0"/>
      <w:marTop w:val="0"/>
      <w:marBottom w:val="0"/>
      <w:divBdr>
        <w:top w:val="none" w:sz="0" w:space="0" w:color="auto"/>
        <w:left w:val="none" w:sz="0" w:space="0" w:color="auto"/>
        <w:bottom w:val="none" w:sz="0" w:space="0" w:color="auto"/>
        <w:right w:val="none" w:sz="0" w:space="0" w:color="auto"/>
      </w:divBdr>
    </w:div>
    <w:div w:id="1387603479">
      <w:bodyDiv w:val="1"/>
      <w:marLeft w:val="0"/>
      <w:marRight w:val="0"/>
      <w:marTop w:val="0"/>
      <w:marBottom w:val="0"/>
      <w:divBdr>
        <w:top w:val="none" w:sz="0" w:space="0" w:color="auto"/>
        <w:left w:val="none" w:sz="0" w:space="0" w:color="auto"/>
        <w:bottom w:val="none" w:sz="0" w:space="0" w:color="auto"/>
        <w:right w:val="none" w:sz="0" w:space="0" w:color="auto"/>
      </w:divBdr>
    </w:div>
    <w:div w:id="1393196107">
      <w:bodyDiv w:val="1"/>
      <w:marLeft w:val="0"/>
      <w:marRight w:val="0"/>
      <w:marTop w:val="0"/>
      <w:marBottom w:val="0"/>
      <w:divBdr>
        <w:top w:val="none" w:sz="0" w:space="0" w:color="auto"/>
        <w:left w:val="none" w:sz="0" w:space="0" w:color="auto"/>
        <w:bottom w:val="none" w:sz="0" w:space="0" w:color="auto"/>
        <w:right w:val="none" w:sz="0" w:space="0" w:color="auto"/>
      </w:divBdr>
      <w:divsChild>
        <w:div w:id="1735153693">
          <w:marLeft w:val="274"/>
          <w:marRight w:val="0"/>
          <w:marTop w:val="0"/>
          <w:marBottom w:val="0"/>
          <w:divBdr>
            <w:top w:val="none" w:sz="0" w:space="0" w:color="auto"/>
            <w:left w:val="none" w:sz="0" w:space="0" w:color="auto"/>
            <w:bottom w:val="none" w:sz="0" w:space="0" w:color="auto"/>
            <w:right w:val="none" w:sz="0" w:space="0" w:color="auto"/>
          </w:divBdr>
        </w:div>
        <w:div w:id="255945601">
          <w:marLeft w:val="274"/>
          <w:marRight w:val="0"/>
          <w:marTop w:val="0"/>
          <w:marBottom w:val="0"/>
          <w:divBdr>
            <w:top w:val="none" w:sz="0" w:space="0" w:color="auto"/>
            <w:left w:val="none" w:sz="0" w:space="0" w:color="auto"/>
            <w:bottom w:val="none" w:sz="0" w:space="0" w:color="auto"/>
            <w:right w:val="none" w:sz="0" w:space="0" w:color="auto"/>
          </w:divBdr>
        </w:div>
        <w:div w:id="18971168">
          <w:marLeft w:val="274"/>
          <w:marRight w:val="0"/>
          <w:marTop w:val="0"/>
          <w:marBottom w:val="0"/>
          <w:divBdr>
            <w:top w:val="none" w:sz="0" w:space="0" w:color="auto"/>
            <w:left w:val="none" w:sz="0" w:space="0" w:color="auto"/>
            <w:bottom w:val="none" w:sz="0" w:space="0" w:color="auto"/>
            <w:right w:val="none" w:sz="0" w:space="0" w:color="auto"/>
          </w:divBdr>
        </w:div>
      </w:divsChild>
    </w:div>
    <w:div w:id="1398162275">
      <w:bodyDiv w:val="1"/>
      <w:marLeft w:val="0"/>
      <w:marRight w:val="0"/>
      <w:marTop w:val="0"/>
      <w:marBottom w:val="0"/>
      <w:divBdr>
        <w:top w:val="none" w:sz="0" w:space="0" w:color="auto"/>
        <w:left w:val="none" w:sz="0" w:space="0" w:color="auto"/>
        <w:bottom w:val="none" w:sz="0" w:space="0" w:color="auto"/>
        <w:right w:val="none" w:sz="0" w:space="0" w:color="auto"/>
      </w:divBdr>
    </w:div>
    <w:div w:id="1424909442">
      <w:bodyDiv w:val="1"/>
      <w:marLeft w:val="0"/>
      <w:marRight w:val="0"/>
      <w:marTop w:val="0"/>
      <w:marBottom w:val="0"/>
      <w:divBdr>
        <w:top w:val="none" w:sz="0" w:space="0" w:color="auto"/>
        <w:left w:val="none" w:sz="0" w:space="0" w:color="auto"/>
        <w:bottom w:val="none" w:sz="0" w:space="0" w:color="auto"/>
        <w:right w:val="none" w:sz="0" w:space="0" w:color="auto"/>
      </w:divBdr>
    </w:div>
    <w:div w:id="1436754841">
      <w:bodyDiv w:val="1"/>
      <w:marLeft w:val="0"/>
      <w:marRight w:val="0"/>
      <w:marTop w:val="0"/>
      <w:marBottom w:val="0"/>
      <w:divBdr>
        <w:top w:val="none" w:sz="0" w:space="0" w:color="auto"/>
        <w:left w:val="none" w:sz="0" w:space="0" w:color="auto"/>
        <w:bottom w:val="none" w:sz="0" w:space="0" w:color="auto"/>
        <w:right w:val="none" w:sz="0" w:space="0" w:color="auto"/>
      </w:divBdr>
    </w:div>
    <w:div w:id="1444688997">
      <w:bodyDiv w:val="1"/>
      <w:marLeft w:val="0"/>
      <w:marRight w:val="0"/>
      <w:marTop w:val="0"/>
      <w:marBottom w:val="0"/>
      <w:divBdr>
        <w:top w:val="none" w:sz="0" w:space="0" w:color="auto"/>
        <w:left w:val="none" w:sz="0" w:space="0" w:color="auto"/>
        <w:bottom w:val="none" w:sz="0" w:space="0" w:color="auto"/>
        <w:right w:val="none" w:sz="0" w:space="0" w:color="auto"/>
      </w:divBdr>
    </w:div>
    <w:div w:id="1447038664">
      <w:bodyDiv w:val="1"/>
      <w:marLeft w:val="0"/>
      <w:marRight w:val="0"/>
      <w:marTop w:val="0"/>
      <w:marBottom w:val="0"/>
      <w:divBdr>
        <w:top w:val="none" w:sz="0" w:space="0" w:color="auto"/>
        <w:left w:val="none" w:sz="0" w:space="0" w:color="auto"/>
        <w:bottom w:val="none" w:sz="0" w:space="0" w:color="auto"/>
        <w:right w:val="none" w:sz="0" w:space="0" w:color="auto"/>
      </w:divBdr>
    </w:div>
    <w:div w:id="1457135435">
      <w:bodyDiv w:val="1"/>
      <w:marLeft w:val="0"/>
      <w:marRight w:val="0"/>
      <w:marTop w:val="0"/>
      <w:marBottom w:val="0"/>
      <w:divBdr>
        <w:top w:val="none" w:sz="0" w:space="0" w:color="auto"/>
        <w:left w:val="none" w:sz="0" w:space="0" w:color="auto"/>
        <w:bottom w:val="none" w:sz="0" w:space="0" w:color="auto"/>
        <w:right w:val="none" w:sz="0" w:space="0" w:color="auto"/>
      </w:divBdr>
    </w:div>
    <w:div w:id="1460757727">
      <w:bodyDiv w:val="1"/>
      <w:marLeft w:val="0"/>
      <w:marRight w:val="0"/>
      <w:marTop w:val="0"/>
      <w:marBottom w:val="0"/>
      <w:divBdr>
        <w:top w:val="none" w:sz="0" w:space="0" w:color="auto"/>
        <w:left w:val="none" w:sz="0" w:space="0" w:color="auto"/>
        <w:bottom w:val="none" w:sz="0" w:space="0" w:color="auto"/>
        <w:right w:val="none" w:sz="0" w:space="0" w:color="auto"/>
      </w:divBdr>
    </w:div>
    <w:div w:id="1474985983">
      <w:bodyDiv w:val="1"/>
      <w:marLeft w:val="0"/>
      <w:marRight w:val="0"/>
      <w:marTop w:val="0"/>
      <w:marBottom w:val="0"/>
      <w:divBdr>
        <w:top w:val="none" w:sz="0" w:space="0" w:color="auto"/>
        <w:left w:val="none" w:sz="0" w:space="0" w:color="auto"/>
        <w:bottom w:val="none" w:sz="0" w:space="0" w:color="auto"/>
        <w:right w:val="none" w:sz="0" w:space="0" w:color="auto"/>
      </w:divBdr>
    </w:div>
    <w:div w:id="1484006513">
      <w:bodyDiv w:val="1"/>
      <w:marLeft w:val="0"/>
      <w:marRight w:val="0"/>
      <w:marTop w:val="0"/>
      <w:marBottom w:val="0"/>
      <w:divBdr>
        <w:top w:val="none" w:sz="0" w:space="0" w:color="auto"/>
        <w:left w:val="none" w:sz="0" w:space="0" w:color="auto"/>
        <w:bottom w:val="none" w:sz="0" w:space="0" w:color="auto"/>
        <w:right w:val="none" w:sz="0" w:space="0" w:color="auto"/>
      </w:divBdr>
    </w:div>
    <w:div w:id="1488741366">
      <w:bodyDiv w:val="1"/>
      <w:marLeft w:val="0"/>
      <w:marRight w:val="0"/>
      <w:marTop w:val="0"/>
      <w:marBottom w:val="0"/>
      <w:divBdr>
        <w:top w:val="none" w:sz="0" w:space="0" w:color="auto"/>
        <w:left w:val="none" w:sz="0" w:space="0" w:color="auto"/>
        <w:bottom w:val="none" w:sz="0" w:space="0" w:color="auto"/>
        <w:right w:val="none" w:sz="0" w:space="0" w:color="auto"/>
      </w:divBdr>
    </w:div>
    <w:div w:id="1506238705">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6455719">
      <w:bodyDiv w:val="1"/>
      <w:marLeft w:val="0"/>
      <w:marRight w:val="0"/>
      <w:marTop w:val="0"/>
      <w:marBottom w:val="0"/>
      <w:divBdr>
        <w:top w:val="none" w:sz="0" w:space="0" w:color="auto"/>
        <w:left w:val="none" w:sz="0" w:space="0" w:color="auto"/>
        <w:bottom w:val="none" w:sz="0" w:space="0" w:color="auto"/>
        <w:right w:val="none" w:sz="0" w:space="0" w:color="auto"/>
      </w:divBdr>
    </w:div>
    <w:div w:id="1542665891">
      <w:bodyDiv w:val="1"/>
      <w:marLeft w:val="0"/>
      <w:marRight w:val="0"/>
      <w:marTop w:val="0"/>
      <w:marBottom w:val="0"/>
      <w:divBdr>
        <w:top w:val="none" w:sz="0" w:space="0" w:color="auto"/>
        <w:left w:val="none" w:sz="0" w:space="0" w:color="auto"/>
        <w:bottom w:val="none" w:sz="0" w:space="0" w:color="auto"/>
        <w:right w:val="none" w:sz="0" w:space="0" w:color="auto"/>
      </w:divBdr>
    </w:div>
    <w:div w:id="1545482182">
      <w:bodyDiv w:val="1"/>
      <w:marLeft w:val="0"/>
      <w:marRight w:val="0"/>
      <w:marTop w:val="0"/>
      <w:marBottom w:val="0"/>
      <w:divBdr>
        <w:top w:val="none" w:sz="0" w:space="0" w:color="auto"/>
        <w:left w:val="none" w:sz="0" w:space="0" w:color="auto"/>
        <w:bottom w:val="none" w:sz="0" w:space="0" w:color="auto"/>
        <w:right w:val="none" w:sz="0" w:space="0" w:color="auto"/>
      </w:divBdr>
    </w:div>
    <w:div w:id="1556164265">
      <w:bodyDiv w:val="1"/>
      <w:marLeft w:val="0"/>
      <w:marRight w:val="0"/>
      <w:marTop w:val="0"/>
      <w:marBottom w:val="0"/>
      <w:divBdr>
        <w:top w:val="none" w:sz="0" w:space="0" w:color="auto"/>
        <w:left w:val="none" w:sz="0" w:space="0" w:color="auto"/>
        <w:bottom w:val="none" w:sz="0" w:space="0" w:color="auto"/>
        <w:right w:val="none" w:sz="0" w:space="0" w:color="auto"/>
      </w:divBdr>
    </w:div>
    <w:div w:id="1565337800">
      <w:bodyDiv w:val="1"/>
      <w:marLeft w:val="0"/>
      <w:marRight w:val="0"/>
      <w:marTop w:val="0"/>
      <w:marBottom w:val="0"/>
      <w:divBdr>
        <w:top w:val="none" w:sz="0" w:space="0" w:color="auto"/>
        <w:left w:val="none" w:sz="0" w:space="0" w:color="auto"/>
        <w:bottom w:val="none" w:sz="0" w:space="0" w:color="auto"/>
        <w:right w:val="none" w:sz="0" w:space="0" w:color="auto"/>
      </w:divBdr>
    </w:div>
    <w:div w:id="1590770739">
      <w:bodyDiv w:val="1"/>
      <w:marLeft w:val="0"/>
      <w:marRight w:val="0"/>
      <w:marTop w:val="0"/>
      <w:marBottom w:val="0"/>
      <w:divBdr>
        <w:top w:val="none" w:sz="0" w:space="0" w:color="auto"/>
        <w:left w:val="none" w:sz="0" w:space="0" w:color="auto"/>
        <w:bottom w:val="none" w:sz="0" w:space="0" w:color="auto"/>
        <w:right w:val="none" w:sz="0" w:space="0" w:color="auto"/>
      </w:divBdr>
    </w:div>
    <w:div w:id="1591350421">
      <w:bodyDiv w:val="1"/>
      <w:marLeft w:val="0"/>
      <w:marRight w:val="0"/>
      <w:marTop w:val="0"/>
      <w:marBottom w:val="0"/>
      <w:divBdr>
        <w:top w:val="none" w:sz="0" w:space="0" w:color="auto"/>
        <w:left w:val="none" w:sz="0" w:space="0" w:color="auto"/>
        <w:bottom w:val="none" w:sz="0" w:space="0" w:color="auto"/>
        <w:right w:val="none" w:sz="0" w:space="0" w:color="auto"/>
      </w:divBdr>
    </w:div>
    <w:div w:id="1607076077">
      <w:bodyDiv w:val="1"/>
      <w:marLeft w:val="0"/>
      <w:marRight w:val="0"/>
      <w:marTop w:val="0"/>
      <w:marBottom w:val="0"/>
      <w:divBdr>
        <w:top w:val="none" w:sz="0" w:space="0" w:color="auto"/>
        <w:left w:val="none" w:sz="0" w:space="0" w:color="auto"/>
        <w:bottom w:val="none" w:sz="0" w:space="0" w:color="auto"/>
        <w:right w:val="none" w:sz="0" w:space="0" w:color="auto"/>
      </w:divBdr>
    </w:div>
    <w:div w:id="1644041095">
      <w:bodyDiv w:val="1"/>
      <w:marLeft w:val="0"/>
      <w:marRight w:val="0"/>
      <w:marTop w:val="0"/>
      <w:marBottom w:val="0"/>
      <w:divBdr>
        <w:top w:val="none" w:sz="0" w:space="0" w:color="auto"/>
        <w:left w:val="none" w:sz="0" w:space="0" w:color="auto"/>
        <w:bottom w:val="none" w:sz="0" w:space="0" w:color="auto"/>
        <w:right w:val="none" w:sz="0" w:space="0" w:color="auto"/>
      </w:divBdr>
    </w:div>
    <w:div w:id="1645964288">
      <w:bodyDiv w:val="1"/>
      <w:marLeft w:val="0"/>
      <w:marRight w:val="0"/>
      <w:marTop w:val="0"/>
      <w:marBottom w:val="0"/>
      <w:divBdr>
        <w:top w:val="none" w:sz="0" w:space="0" w:color="auto"/>
        <w:left w:val="none" w:sz="0" w:space="0" w:color="auto"/>
        <w:bottom w:val="none" w:sz="0" w:space="0" w:color="auto"/>
        <w:right w:val="none" w:sz="0" w:space="0" w:color="auto"/>
      </w:divBdr>
    </w:div>
    <w:div w:id="1662468271">
      <w:bodyDiv w:val="1"/>
      <w:marLeft w:val="0"/>
      <w:marRight w:val="0"/>
      <w:marTop w:val="0"/>
      <w:marBottom w:val="0"/>
      <w:divBdr>
        <w:top w:val="none" w:sz="0" w:space="0" w:color="auto"/>
        <w:left w:val="none" w:sz="0" w:space="0" w:color="auto"/>
        <w:bottom w:val="none" w:sz="0" w:space="0" w:color="auto"/>
        <w:right w:val="none" w:sz="0" w:space="0" w:color="auto"/>
      </w:divBdr>
    </w:div>
    <w:div w:id="1664312763">
      <w:bodyDiv w:val="1"/>
      <w:marLeft w:val="0"/>
      <w:marRight w:val="0"/>
      <w:marTop w:val="0"/>
      <w:marBottom w:val="0"/>
      <w:divBdr>
        <w:top w:val="none" w:sz="0" w:space="0" w:color="auto"/>
        <w:left w:val="none" w:sz="0" w:space="0" w:color="auto"/>
        <w:bottom w:val="none" w:sz="0" w:space="0" w:color="auto"/>
        <w:right w:val="none" w:sz="0" w:space="0" w:color="auto"/>
      </w:divBdr>
    </w:div>
    <w:div w:id="1694451774">
      <w:bodyDiv w:val="1"/>
      <w:marLeft w:val="0"/>
      <w:marRight w:val="0"/>
      <w:marTop w:val="0"/>
      <w:marBottom w:val="0"/>
      <w:divBdr>
        <w:top w:val="none" w:sz="0" w:space="0" w:color="auto"/>
        <w:left w:val="none" w:sz="0" w:space="0" w:color="auto"/>
        <w:bottom w:val="none" w:sz="0" w:space="0" w:color="auto"/>
        <w:right w:val="none" w:sz="0" w:space="0" w:color="auto"/>
      </w:divBdr>
    </w:div>
    <w:div w:id="1727096814">
      <w:bodyDiv w:val="1"/>
      <w:marLeft w:val="0"/>
      <w:marRight w:val="0"/>
      <w:marTop w:val="0"/>
      <w:marBottom w:val="0"/>
      <w:divBdr>
        <w:top w:val="none" w:sz="0" w:space="0" w:color="auto"/>
        <w:left w:val="none" w:sz="0" w:space="0" w:color="auto"/>
        <w:bottom w:val="none" w:sz="0" w:space="0" w:color="auto"/>
        <w:right w:val="none" w:sz="0" w:space="0" w:color="auto"/>
      </w:divBdr>
    </w:div>
    <w:div w:id="1727141495">
      <w:bodyDiv w:val="1"/>
      <w:marLeft w:val="0"/>
      <w:marRight w:val="0"/>
      <w:marTop w:val="0"/>
      <w:marBottom w:val="0"/>
      <w:divBdr>
        <w:top w:val="none" w:sz="0" w:space="0" w:color="auto"/>
        <w:left w:val="none" w:sz="0" w:space="0" w:color="auto"/>
        <w:bottom w:val="none" w:sz="0" w:space="0" w:color="auto"/>
        <w:right w:val="none" w:sz="0" w:space="0" w:color="auto"/>
      </w:divBdr>
    </w:div>
    <w:div w:id="1739478977">
      <w:bodyDiv w:val="1"/>
      <w:marLeft w:val="0"/>
      <w:marRight w:val="0"/>
      <w:marTop w:val="0"/>
      <w:marBottom w:val="0"/>
      <w:divBdr>
        <w:top w:val="none" w:sz="0" w:space="0" w:color="auto"/>
        <w:left w:val="none" w:sz="0" w:space="0" w:color="auto"/>
        <w:bottom w:val="none" w:sz="0" w:space="0" w:color="auto"/>
        <w:right w:val="none" w:sz="0" w:space="0" w:color="auto"/>
      </w:divBdr>
    </w:div>
    <w:div w:id="1760908639">
      <w:bodyDiv w:val="1"/>
      <w:marLeft w:val="0"/>
      <w:marRight w:val="0"/>
      <w:marTop w:val="0"/>
      <w:marBottom w:val="0"/>
      <w:divBdr>
        <w:top w:val="none" w:sz="0" w:space="0" w:color="auto"/>
        <w:left w:val="none" w:sz="0" w:space="0" w:color="auto"/>
        <w:bottom w:val="none" w:sz="0" w:space="0" w:color="auto"/>
        <w:right w:val="none" w:sz="0" w:space="0" w:color="auto"/>
      </w:divBdr>
    </w:div>
    <w:div w:id="1765491116">
      <w:bodyDiv w:val="1"/>
      <w:marLeft w:val="0"/>
      <w:marRight w:val="0"/>
      <w:marTop w:val="0"/>
      <w:marBottom w:val="0"/>
      <w:divBdr>
        <w:top w:val="none" w:sz="0" w:space="0" w:color="auto"/>
        <w:left w:val="none" w:sz="0" w:space="0" w:color="auto"/>
        <w:bottom w:val="none" w:sz="0" w:space="0" w:color="auto"/>
        <w:right w:val="none" w:sz="0" w:space="0" w:color="auto"/>
      </w:divBdr>
    </w:div>
    <w:div w:id="1772894456">
      <w:bodyDiv w:val="1"/>
      <w:marLeft w:val="0"/>
      <w:marRight w:val="0"/>
      <w:marTop w:val="0"/>
      <w:marBottom w:val="0"/>
      <w:divBdr>
        <w:top w:val="none" w:sz="0" w:space="0" w:color="auto"/>
        <w:left w:val="none" w:sz="0" w:space="0" w:color="auto"/>
        <w:bottom w:val="none" w:sz="0" w:space="0" w:color="auto"/>
        <w:right w:val="none" w:sz="0" w:space="0" w:color="auto"/>
      </w:divBdr>
    </w:div>
    <w:div w:id="1784575655">
      <w:bodyDiv w:val="1"/>
      <w:marLeft w:val="0"/>
      <w:marRight w:val="0"/>
      <w:marTop w:val="0"/>
      <w:marBottom w:val="0"/>
      <w:divBdr>
        <w:top w:val="none" w:sz="0" w:space="0" w:color="auto"/>
        <w:left w:val="none" w:sz="0" w:space="0" w:color="auto"/>
        <w:bottom w:val="none" w:sz="0" w:space="0" w:color="auto"/>
        <w:right w:val="none" w:sz="0" w:space="0" w:color="auto"/>
      </w:divBdr>
    </w:div>
    <w:div w:id="1790204839">
      <w:bodyDiv w:val="1"/>
      <w:marLeft w:val="0"/>
      <w:marRight w:val="0"/>
      <w:marTop w:val="0"/>
      <w:marBottom w:val="0"/>
      <w:divBdr>
        <w:top w:val="none" w:sz="0" w:space="0" w:color="auto"/>
        <w:left w:val="none" w:sz="0" w:space="0" w:color="auto"/>
        <w:bottom w:val="none" w:sz="0" w:space="0" w:color="auto"/>
        <w:right w:val="none" w:sz="0" w:space="0" w:color="auto"/>
      </w:divBdr>
    </w:div>
    <w:div w:id="1823279554">
      <w:bodyDiv w:val="1"/>
      <w:marLeft w:val="0"/>
      <w:marRight w:val="0"/>
      <w:marTop w:val="0"/>
      <w:marBottom w:val="0"/>
      <w:divBdr>
        <w:top w:val="none" w:sz="0" w:space="0" w:color="auto"/>
        <w:left w:val="none" w:sz="0" w:space="0" w:color="auto"/>
        <w:bottom w:val="none" w:sz="0" w:space="0" w:color="auto"/>
        <w:right w:val="none" w:sz="0" w:space="0" w:color="auto"/>
      </w:divBdr>
    </w:div>
    <w:div w:id="1825126953">
      <w:bodyDiv w:val="1"/>
      <w:marLeft w:val="0"/>
      <w:marRight w:val="0"/>
      <w:marTop w:val="0"/>
      <w:marBottom w:val="0"/>
      <w:divBdr>
        <w:top w:val="none" w:sz="0" w:space="0" w:color="auto"/>
        <w:left w:val="none" w:sz="0" w:space="0" w:color="auto"/>
        <w:bottom w:val="none" w:sz="0" w:space="0" w:color="auto"/>
        <w:right w:val="none" w:sz="0" w:space="0" w:color="auto"/>
      </w:divBdr>
    </w:div>
    <w:div w:id="1833983428">
      <w:bodyDiv w:val="1"/>
      <w:marLeft w:val="0"/>
      <w:marRight w:val="0"/>
      <w:marTop w:val="0"/>
      <w:marBottom w:val="0"/>
      <w:divBdr>
        <w:top w:val="none" w:sz="0" w:space="0" w:color="auto"/>
        <w:left w:val="none" w:sz="0" w:space="0" w:color="auto"/>
        <w:bottom w:val="none" w:sz="0" w:space="0" w:color="auto"/>
        <w:right w:val="none" w:sz="0" w:space="0" w:color="auto"/>
      </w:divBdr>
    </w:div>
    <w:div w:id="1837919462">
      <w:bodyDiv w:val="1"/>
      <w:marLeft w:val="0"/>
      <w:marRight w:val="0"/>
      <w:marTop w:val="0"/>
      <w:marBottom w:val="0"/>
      <w:divBdr>
        <w:top w:val="none" w:sz="0" w:space="0" w:color="auto"/>
        <w:left w:val="none" w:sz="0" w:space="0" w:color="auto"/>
        <w:bottom w:val="none" w:sz="0" w:space="0" w:color="auto"/>
        <w:right w:val="none" w:sz="0" w:space="0" w:color="auto"/>
      </w:divBdr>
    </w:div>
    <w:div w:id="1840533418">
      <w:bodyDiv w:val="1"/>
      <w:marLeft w:val="0"/>
      <w:marRight w:val="0"/>
      <w:marTop w:val="0"/>
      <w:marBottom w:val="0"/>
      <w:divBdr>
        <w:top w:val="none" w:sz="0" w:space="0" w:color="auto"/>
        <w:left w:val="none" w:sz="0" w:space="0" w:color="auto"/>
        <w:bottom w:val="none" w:sz="0" w:space="0" w:color="auto"/>
        <w:right w:val="none" w:sz="0" w:space="0" w:color="auto"/>
      </w:divBdr>
    </w:div>
    <w:div w:id="1853954885">
      <w:bodyDiv w:val="1"/>
      <w:marLeft w:val="0"/>
      <w:marRight w:val="0"/>
      <w:marTop w:val="0"/>
      <w:marBottom w:val="0"/>
      <w:divBdr>
        <w:top w:val="none" w:sz="0" w:space="0" w:color="auto"/>
        <w:left w:val="none" w:sz="0" w:space="0" w:color="auto"/>
        <w:bottom w:val="none" w:sz="0" w:space="0" w:color="auto"/>
        <w:right w:val="none" w:sz="0" w:space="0" w:color="auto"/>
      </w:divBdr>
      <w:divsChild>
        <w:div w:id="1563251320">
          <w:marLeft w:val="0"/>
          <w:marRight w:val="0"/>
          <w:marTop w:val="0"/>
          <w:marBottom w:val="0"/>
          <w:divBdr>
            <w:top w:val="none" w:sz="0" w:space="0" w:color="auto"/>
            <w:left w:val="none" w:sz="0" w:space="0" w:color="auto"/>
            <w:bottom w:val="none" w:sz="0" w:space="0" w:color="auto"/>
            <w:right w:val="none" w:sz="0" w:space="0" w:color="auto"/>
          </w:divBdr>
          <w:divsChild>
            <w:div w:id="354582070">
              <w:marLeft w:val="0"/>
              <w:marRight w:val="0"/>
              <w:marTop w:val="0"/>
              <w:marBottom w:val="0"/>
              <w:divBdr>
                <w:top w:val="none" w:sz="0" w:space="0" w:color="auto"/>
                <w:left w:val="none" w:sz="0" w:space="0" w:color="auto"/>
                <w:bottom w:val="none" w:sz="0" w:space="0" w:color="auto"/>
                <w:right w:val="none" w:sz="0" w:space="0" w:color="auto"/>
              </w:divBdr>
            </w:div>
            <w:div w:id="653334556">
              <w:marLeft w:val="0"/>
              <w:marRight w:val="0"/>
              <w:marTop w:val="0"/>
              <w:marBottom w:val="0"/>
              <w:divBdr>
                <w:top w:val="none" w:sz="0" w:space="0" w:color="auto"/>
                <w:left w:val="none" w:sz="0" w:space="0" w:color="auto"/>
                <w:bottom w:val="none" w:sz="0" w:space="0" w:color="auto"/>
                <w:right w:val="none" w:sz="0" w:space="0" w:color="auto"/>
              </w:divBdr>
            </w:div>
            <w:div w:id="759982944">
              <w:marLeft w:val="0"/>
              <w:marRight w:val="0"/>
              <w:marTop w:val="0"/>
              <w:marBottom w:val="0"/>
              <w:divBdr>
                <w:top w:val="none" w:sz="0" w:space="0" w:color="auto"/>
                <w:left w:val="none" w:sz="0" w:space="0" w:color="auto"/>
                <w:bottom w:val="none" w:sz="0" w:space="0" w:color="auto"/>
                <w:right w:val="none" w:sz="0" w:space="0" w:color="auto"/>
              </w:divBdr>
            </w:div>
            <w:div w:id="794835549">
              <w:marLeft w:val="0"/>
              <w:marRight w:val="0"/>
              <w:marTop w:val="0"/>
              <w:marBottom w:val="0"/>
              <w:divBdr>
                <w:top w:val="none" w:sz="0" w:space="0" w:color="auto"/>
                <w:left w:val="none" w:sz="0" w:space="0" w:color="auto"/>
                <w:bottom w:val="none" w:sz="0" w:space="0" w:color="auto"/>
                <w:right w:val="none" w:sz="0" w:space="0" w:color="auto"/>
              </w:divBdr>
            </w:div>
            <w:div w:id="1134760035">
              <w:marLeft w:val="0"/>
              <w:marRight w:val="0"/>
              <w:marTop w:val="0"/>
              <w:marBottom w:val="0"/>
              <w:divBdr>
                <w:top w:val="none" w:sz="0" w:space="0" w:color="auto"/>
                <w:left w:val="none" w:sz="0" w:space="0" w:color="auto"/>
                <w:bottom w:val="none" w:sz="0" w:space="0" w:color="auto"/>
                <w:right w:val="none" w:sz="0" w:space="0" w:color="auto"/>
              </w:divBdr>
            </w:div>
            <w:div w:id="1138261836">
              <w:marLeft w:val="0"/>
              <w:marRight w:val="0"/>
              <w:marTop w:val="0"/>
              <w:marBottom w:val="0"/>
              <w:divBdr>
                <w:top w:val="none" w:sz="0" w:space="0" w:color="auto"/>
                <w:left w:val="none" w:sz="0" w:space="0" w:color="auto"/>
                <w:bottom w:val="none" w:sz="0" w:space="0" w:color="auto"/>
                <w:right w:val="none" w:sz="0" w:space="0" w:color="auto"/>
              </w:divBdr>
            </w:div>
            <w:div w:id="1219628348">
              <w:marLeft w:val="0"/>
              <w:marRight w:val="0"/>
              <w:marTop w:val="0"/>
              <w:marBottom w:val="0"/>
              <w:divBdr>
                <w:top w:val="none" w:sz="0" w:space="0" w:color="auto"/>
                <w:left w:val="none" w:sz="0" w:space="0" w:color="auto"/>
                <w:bottom w:val="none" w:sz="0" w:space="0" w:color="auto"/>
                <w:right w:val="none" w:sz="0" w:space="0" w:color="auto"/>
              </w:divBdr>
            </w:div>
            <w:div w:id="1264919814">
              <w:marLeft w:val="0"/>
              <w:marRight w:val="0"/>
              <w:marTop w:val="0"/>
              <w:marBottom w:val="0"/>
              <w:divBdr>
                <w:top w:val="none" w:sz="0" w:space="0" w:color="auto"/>
                <w:left w:val="none" w:sz="0" w:space="0" w:color="auto"/>
                <w:bottom w:val="none" w:sz="0" w:space="0" w:color="auto"/>
                <w:right w:val="none" w:sz="0" w:space="0" w:color="auto"/>
              </w:divBdr>
            </w:div>
            <w:div w:id="1558661812">
              <w:marLeft w:val="0"/>
              <w:marRight w:val="0"/>
              <w:marTop w:val="0"/>
              <w:marBottom w:val="0"/>
              <w:divBdr>
                <w:top w:val="none" w:sz="0" w:space="0" w:color="auto"/>
                <w:left w:val="none" w:sz="0" w:space="0" w:color="auto"/>
                <w:bottom w:val="none" w:sz="0" w:space="0" w:color="auto"/>
                <w:right w:val="none" w:sz="0" w:space="0" w:color="auto"/>
              </w:divBdr>
            </w:div>
            <w:div w:id="1771585201">
              <w:marLeft w:val="0"/>
              <w:marRight w:val="0"/>
              <w:marTop w:val="0"/>
              <w:marBottom w:val="0"/>
              <w:divBdr>
                <w:top w:val="none" w:sz="0" w:space="0" w:color="auto"/>
                <w:left w:val="none" w:sz="0" w:space="0" w:color="auto"/>
                <w:bottom w:val="none" w:sz="0" w:space="0" w:color="auto"/>
                <w:right w:val="none" w:sz="0" w:space="0" w:color="auto"/>
              </w:divBdr>
            </w:div>
            <w:div w:id="1890263095">
              <w:marLeft w:val="0"/>
              <w:marRight w:val="0"/>
              <w:marTop w:val="0"/>
              <w:marBottom w:val="0"/>
              <w:divBdr>
                <w:top w:val="none" w:sz="0" w:space="0" w:color="auto"/>
                <w:left w:val="none" w:sz="0" w:space="0" w:color="auto"/>
                <w:bottom w:val="none" w:sz="0" w:space="0" w:color="auto"/>
                <w:right w:val="none" w:sz="0" w:space="0" w:color="auto"/>
              </w:divBdr>
            </w:div>
            <w:div w:id="2028871372">
              <w:marLeft w:val="0"/>
              <w:marRight w:val="0"/>
              <w:marTop w:val="0"/>
              <w:marBottom w:val="0"/>
              <w:divBdr>
                <w:top w:val="none" w:sz="0" w:space="0" w:color="auto"/>
                <w:left w:val="none" w:sz="0" w:space="0" w:color="auto"/>
                <w:bottom w:val="none" w:sz="0" w:space="0" w:color="auto"/>
                <w:right w:val="none" w:sz="0" w:space="0" w:color="auto"/>
              </w:divBdr>
            </w:div>
            <w:div w:id="2091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5476">
      <w:bodyDiv w:val="1"/>
      <w:marLeft w:val="0"/>
      <w:marRight w:val="0"/>
      <w:marTop w:val="0"/>
      <w:marBottom w:val="0"/>
      <w:divBdr>
        <w:top w:val="none" w:sz="0" w:space="0" w:color="auto"/>
        <w:left w:val="none" w:sz="0" w:space="0" w:color="auto"/>
        <w:bottom w:val="none" w:sz="0" w:space="0" w:color="auto"/>
        <w:right w:val="none" w:sz="0" w:space="0" w:color="auto"/>
      </w:divBdr>
    </w:div>
    <w:div w:id="1875533923">
      <w:bodyDiv w:val="1"/>
      <w:marLeft w:val="0"/>
      <w:marRight w:val="0"/>
      <w:marTop w:val="0"/>
      <w:marBottom w:val="0"/>
      <w:divBdr>
        <w:top w:val="none" w:sz="0" w:space="0" w:color="auto"/>
        <w:left w:val="none" w:sz="0" w:space="0" w:color="auto"/>
        <w:bottom w:val="none" w:sz="0" w:space="0" w:color="auto"/>
        <w:right w:val="none" w:sz="0" w:space="0" w:color="auto"/>
      </w:divBdr>
    </w:div>
    <w:div w:id="1895462819">
      <w:bodyDiv w:val="1"/>
      <w:marLeft w:val="0"/>
      <w:marRight w:val="0"/>
      <w:marTop w:val="0"/>
      <w:marBottom w:val="0"/>
      <w:divBdr>
        <w:top w:val="none" w:sz="0" w:space="0" w:color="auto"/>
        <w:left w:val="none" w:sz="0" w:space="0" w:color="auto"/>
        <w:bottom w:val="none" w:sz="0" w:space="0" w:color="auto"/>
        <w:right w:val="none" w:sz="0" w:space="0" w:color="auto"/>
      </w:divBdr>
    </w:div>
    <w:div w:id="1920477291">
      <w:bodyDiv w:val="1"/>
      <w:marLeft w:val="0"/>
      <w:marRight w:val="0"/>
      <w:marTop w:val="0"/>
      <w:marBottom w:val="0"/>
      <w:divBdr>
        <w:top w:val="none" w:sz="0" w:space="0" w:color="auto"/>
        <w:left w:val="none" w:sz="0" w:space="0" w:color="auto"/>
        <w:bottom w:val="none" w:sz="0" w:space="0" w:color="auto"/>
        <w:right w:val="none" w:sz="0" w:space="0" w:color="auto"/>
      </w:divBdr>
    </w:div>
    <w:div w:id="1928416100">
      <w:bodyDiv w:val="1"/>
      <w:marLeft w:val="0"/>
      <w:marRight w:val="0"/>
      <w:marTop w:val="0"/>
      <w:marBottom w:val="0"/>
      <w:divBdr>
        <w:top w:val="none" w:sz="0" w:space="0" w:color="auto"/>
        <w:left w:val="none" w:sz="0" w:space="0" w:color="auto"/>
        <w:bottom w:val="none" w:sz="0" w:space="0" w:color="auto"/>
        <w:right w:val="none" w:sz="0" w:space="0" w:color="auto"/>
      </w:divBdr>
    </w:div>
    <w:div w:id="1941837599">
      <w:bodyDiv w:val="1"/>
      <w:marLeft w:val="0"/>
      <w:marRight w:val="0"/>
      <w:marTop w:val="0"/>
      <w:marBottom w:val="0"/>
      <w:divBdr>
        <w:top w:val="none" w:sz="0" w:space="0" w:color="auto"/>
        <w:left w:val="none" w:sz="0" w:space="0" w:color="auto"/>
        <w:bottom w:val="none" w:sz="0" w:space="0" w:color="auto"/>
        <w:right w:val="none" w:sz="0" w:space="0" w:color="auto"/>
      </w:divBdr>
    </w:div>
    <w:div w:id="1943151227">
      <w:bodyDiv w:val="1"/>
      <w:marLeft w:val="0"/>
      <w:marRight w:val="0"/>
      <w:marTop w:val="0"/>
      <w:marBottom w:val="0"/>
      <w:divBdr>
        <w:top w:val="none" w:sz="0" w:space="0" w:color="auto"/>
        <w:left w:val="none" w:sz="0" w:space="0" w:color="auto"/>
        <w:bottom w:val="none" w:sz="0" w:space="0" w:color="auto"/>
        <w:right w:val="none" w:sz="0" w:space="0" w:color="auto"/>
      </w:divBdr>
    </w:div>
    <w:div w:id="1954440892">
      <w:bodyDiv w:val="1"/>
      <w:marLeft w:val="0"/>
      <w:marRight w:val="0"/>
      <w:marTop w:val="0"/>
      <w:marBottom w:val="0"/>
      <w:divBdr>
        <w:top w:val="none" w:sz="0" w:space="0" w:color="auto"/>
        <w:left w:val="none" w:sz="0" w:space="0" w:color="auto"/>
        <w:bottom w:val="none" w:sz="0" w:space="0" w:color="auto"/>
        <w:right w:val="none" w:sz="0" w:space="0" w:color="auto"/>
      </w:divBdr>
    </w:div>
    <w:div w:id="1965965597">
      <w:bodyDiv w:val="1"/>
      <w:marLeft w:val="0"/>
      <w:marRight w:val="0"/>
      <w:marTop w:val="0"/>
      <w:marBottom w:val="0"/>
      <w:divBdr>
        <w:top w:val="none" w:sz="0" w:space="0" w:color="auto"/>
        <w:left w:val="none" w:sz="0" w:space="0" w:color="auto"/>
        <w:bottom w:val="none" w:sz="0" w:space="0" w:color="auto"/>
        <w:right w:val="none" w:sz="0" w:space="0" w:color="auto"/>
      </w:divBdr>
    </w:div>
    <w:div w:id="1971157813">
      <w:bodyDiv w:val="1"/>
      <w:marLeft w:val="0"/>
      <w:marRight w:val="0"/>
      <w:marTop w:val="0"/>
      <w:marBottom w:val="0"/>
      <w:divBdr>
        <w:top w:val="none" w:sz="0" w:space="0" w:color="auto"/>
        <w:left w:val="none" w:sz="0" w:space="0" w:color="auto"/>
        <w:bottom w:val="none" w:sz="0" w:space="0" w:color="auto"/>
        <w:right w:val="none" w:sz="0" w:space="0" w:color="auto"/>
      </w:divBdr>
    </w:div>
    <w:div w:id="1973444540">
      <w:bodyDiv w:val="1"/>
      <w:marLeft w:val="0"/>
      <w:marRight w:val="0"/>
      <w:marTop w:val="0"/>
      <w:marBottom w:val="0"/>
      <w:divBdr>
        <w:top w:val="none" w:sz="0" w:space="0" w:color="auto"/>
        <w:left w:val="none" w:sz="0" w:space="0" w:color="auto"/>
        <w:bottom w:val="none" w:sz="0" w:space="0" w:color="auto"/>
        <w:right w:val="none" w:sz="0" w:space="0" w:color="auto"/>
      </w:divBdr>
    </w:div>
    <w:div w:id="1975719374">
      <w:bodyDiv w:val="1"/>
      <w:marLeft w:val="0"/>
      <w:marRight w:val="0"/>
      <w:marTop w:val="0"/>
      <w:marBottom w:val="0"/>
      <w:divBdr>
        <w:top w:val="none" w:sz="0" w:space="0" w:color="auto"/>
        <w:left w:val="none" w:sz="0" w:space="0" w:color="auto"/>
        <w:bottom w:val="none" w:sz="0" w:space="0" w:color="auto"/>
        <w:right w:val="none" w:sz="0" w:space="0" w:color="auto"/>
      </w:divBdr>
    </w:div>
    <w:div w:id="2008508227">
      <w:bodyDiv w:val="1"/>
      <w:marLeft w:val="0"/>
      <w:marRight w:val="0"/>
      <w:marTop w:val="0"/>
      <w:marBottom w:val="0"/>
      <w:divBdr>
        <w:top w:val="none" w:sz="0" w:space="0" w:color="auto"/>
        <w:left w:val="none" w:sz="0" w:space="0" w:color="auto"/>
        <w:bottom w:val="none" w:sz="0" w:space="0" w:color="auto"/>
        <w:right w:val="none" w:sz="0" w:space="0" w:color="auto"/>
      </w:divBdr>
    </w:div>
    <w:div w:id="2033721762">
      <w:bodyDiv w:val="1"/>
      <w:marLeft w:val="0"/>
      <w:marRight w:val="0"/>
      <w:marTop w:val="0"/>
      <w:marBottom w:val="0"/>
      <w:divBdr>
        <w:top w:val="none" w:sz="0" w:space="0" w:color="auto"/>
        <w:left w:val="none" w:sz="0" w:space="0" w:color="auto"/>
        <w:bottom w:val="none" w:sz="0" w:space="0" w:color="auto"/>
        <w:right w:val="none" w:sz="0" w:space="0" w:color="auto"/>
      </w:divBdr>
    </w:div>
    <w:div w:id="2048293673">
      <w:bodyDiv w:val="1"/>
      <w:marLeft w:val="0"/>
      <w:marRight w:val="0"/>
      <w:marTop w:val="0"/>
      <w:marBottom w:val="0"/>
      <w:divBdr>
        <w:top w:val="none" w:sz="0" w:space="0" w:color="auto"/>
        <w:left w:val="none" w:sz="0" w:space="0" w:color="auto"/>
        <w:bottom w:val="none" w:sz="0" w:space="0" w:color="auto"/>
        <w:right w:val="none" w:sz="0" w:space="0" w:color="auto"/>
      </w:divBdr>
    </w:div>
    <w:div w:id="2058509369">
      <w:bodyDiv w:val="1"/>
      <w:marLeft w:val="0"/>
      <w:marRight w:val="0"/>
      <w:marTop w:val="0"/>
      <w:marBottom w:val="0"/>
      <w:divBdr>
        <w:top w:val="none" w:sz="0" w:space="0" w:color="auto"/>
        <w:left w:val="none" w:sz="0" w:space="0" w:color="auto"/>
        <w:bottom w:val="none" w:sz="0" w:space="0" w:color="auto"/>
        <w:right w:val="none" w:sz="0" w:space="0" w:color="auto"/>
      </w:divBdr>
    </w:div>
    <w:div w:id="2062246154">
      <w:bodyDiv w:val="1"/>
      <w:marLeft w:val="0"/>
      <w:marRight w:val="0"/>
      <w:marTop w:val="0"/>
      <w:marBottom w:val="0"/>
      <w:divBdr>
        <w:top w:val="none" w:sz="0" w:space="0" w:color="auto"/>
        <w:left w:val="none" w:sz="0" w:space="0" w:color="auto"/>
        <w:bottom w:val="none" w:sz="0" w:space="0" w:color="auto"/>
        <w:right w:val="none" w:sz="0" w:space="0" w:color="auto"/>
      </w:divBdr>
    </w:div>
    <w:div w:id="2074618329">
      <w:bodyDiv w:val="1"/>
      <w:marLeft w:val="0"/>
      <w:marRight w:val="0"/>
      <w:marTop w:val="0"/>
      <w:marBottom w:val="0"/>
      <w:divBdr>
        <w:top w:val="none" w:sz="0" w:space="0" w:color="auto"/>
        <w:left w:val="none" w:sz="0" w:space="0" w:color="auto"/>
        <w:bottom w:val="none" w:sz="0" w:space="0" w:color="auto"/>
        <w:right w:val="none" w:sz="0" w:space="0" w:color="auto"/>
      </w:divBdr>
    </w:div>
    <w:div w:id="2081051140">
      <w:bodyDiv w:val="1"/>
      <w:marLeft w:val="0"/>
      <w:marRight w:val="0"/>
      <w:marTop w:val="0"/>
      <w:marBottom w:val="0"/>
      <w:divBdr>
        <w:top w:val="none" w:sz="0" w:space="0" w:color="auto"/>
        <w:left w:val="none" w:sz="0" w:space="0" w:color="auto"/>
        <w:bottom w:val="none" w:sz="0" w:space="0" w:color="auto"/>
        <w:right w:val="none" w:sz="0" w:space="0" w:color="auto"/>
      </w:divBdr>
    </w:div>
    <w:div w:id="2084722004">
      <w:bodyDiv w:val="1"/>
      <w:marLeft w:val="0"/>
      <w:marRight w:val="0"/>
      <w:marTop w:val="0"/>
      <w:marBottom w:val="0"/>
      <w:divBdr>
        <w:top w:val="none" w:sz="0" w:space="0" w:color="auto"/>
        <w:left w:val="none" w:sz="0" w:space="0" w:color="auto"/>
        <w:bottom w:val="none" w:sz="0" w:space="0" w:color="auto"/>
        <w:right w:val="none" w:sz="0" w:space="0" w:color="auto"/>
      </w:divBdr>
    </w:div>
    <w:div w:id="2138640660">
      <w:bodyDiv w:val="1"/>
      <w:marLeft w:val="0"/>
      <w:marRight w:val="0"/>
      <w:marTop w:val="0"/>
      <w:marBottom w:val="0"/>
      <w:divBdr>
        <w:top w:val="none" w:sz="0" w:space="0" w:color="auto"/>
        <w:left w:val="none" w:sz="0" w:space="0" w:color="auto"/>
        <w:bottom w:val="none" w:sz="0" w:space="0" w:color="auto"/>
        <w:right w:val="none" w:sz="0" w:space="0" w:color="auto"/>
      </w:divBdr>
    </w:div>
    <w:div w:id="2139450460">
      <w:bodyDiv w:val="1"/>
      <w:marLeft w:val="0"/>
      <w:marRight w:val="0"/>
      <w:marTop w:val="0"/>
      <w:marBottom w:val="0"/>
      <w:divBdr>
        <w:top w:val="none" w:sz="0" w:space="0" w:color="auto"/>
        <w:left w:val="none" w:sz="0" w:space="0" w:color="auto"/>
        <w:bottom w:val="none" w:sz="0" w:space="0" w:color="auto"/>
        <w:right w:val="none" w:sz="0" w:space="0" w:color="auto"/>
      </w:divBdr>
    </w:div>
    <w:div w:id="21397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ffice\Templates\RUP%20Templates\bm\rup_b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5B82C3E6B3D34994054E8BE3253123" ma:contentTypeVersion="2" ma:contentTypeDescription="Create a new document." ma:contentTypeScope="" ma:versionID="de4e3e49efa72bdf0b625d0db2ae4ec3">
  <xsd:schema xmlns:xsd="http://www.w3.org/2001/XMLSchema" xmlns:xs="http://www.w3.org/2001/XMLSchema" xmlns:p="http://schemas.microsoft.com/office/2006/metadata/properties" xmlns:ns2="e8f40aa3-66df-44bb-8c43-5f319f285e29" xmlns:ns3="68ea2a10-6504-4ef0-87de-64ce77dfb129" xmlns:ns4="02bac8e8-c6ed-4d88-b31a-d051f86e1c33" targetNamespace="http://schemas.microsoft.com/office/2006/metadata/properties" ma:root="true" ma:fieldsID="f5ba9f23ee7ff4031e27b5a5c6abfbdd" ns2:_="" ns3:_="" ns4:_="">
    <xsd:import namespace="e8f40aa3-66df-44bb-8c43-5f319f285e29"/>
    <xsd:import namespace="68ea2a10-6504-4ef0-87de-64ce77dfb129"/>
    <xsd:import namespace="02bac8e8-c6ed-4d88-b31a-d051f86e1c33"/>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40aa3-66df-44bb-8c43-5f319f285e2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ea2a10-6504-4ef0-87de-64ce77dfb12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bac8e8-c6ed-4d88-b31a-d051f86e1c33" elementFormDefault="qualified">
    <xsd:import namespace="http://schemas.microsoft.com/office/2006/documentManagement/types"/>
    <xsd:import namespace="http://schemas.microsoft.com/office/infopath/2007/PartnerControls"/>
    <xsd:element name="SharingHintHash" ma:index="12"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e8f40aa3-66df-44bb-8c43-5f319f285e29">5XWAMJCNYJA7-305-151</_dlc_DocId>
    <_dlc_DocIdUrl xmlns="e8f40aa3-66df-44bb-8c43-5f319f285e29">
      <Url>https://exzac4.sharepoint.com/projects/boc/_layouts/15/DocIdRedir.aspx?ID=5XWAMJCNYJA7-305-151</Url>
      <Description>5XWAMJCNYJA7-305-151</Description>
    </_dlc_DocIdUrl>
    <SharedWithUsers xmlns="68ea2a10-6504-4ef0-87de-64ce77dfb129">
      <UserInfo>
        <DisplayName/>
        <AccountId xsi:nil="true"/>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6ABAA-DD16-45DF-B149-EAC89732F13F}">
  <ds:schemaRefs>
    <ds:schemaRef ds:uri="http://schemas.microsoft.com/office/2006/metadata/longProperties"/>
  </ds:schemaRefs>
</ds:datastoreItem>
</file>

<file path=customXml/itemProps2.xml><?xml version="1.0" encoding="utf-8"?>
<ds:datastoreItem xmlns:ds="http://schemas.openxmlformats.org/officeDocument/2006/customXml" ds:itemID="{057688A8-C53A-4745-91A5-5E0D547A9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40aa3-66df-44bb-8c43-5f319f285e29"/>
    <ds:schemaRef ds:uri="68ea2a10-6504-4ef0-87de-64ce77dfb129"/>
    <ds:schemaRef ds:uri="02bac8e8-c6ed-4d88-b31a-d051f86e1c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FC73D-71E6-4419-B2DF-D94AF9023235}">
  <ds:schemaRefs>
    <ds:schemaRef ds:uri="http://schemas.microsoft.com/sharepoint/v3/contenttype/forms"/>
  </ds:schemaRefs>
</ds:datastoreItem>
</file>

<file path=customXml/itemProps4.xml><?xml version="1.0" encoding="utf-8"?>
<ds:datastoreItem xmlns:ds="http://schemas.openxmlformats.org/officeDocument/2006/customXml" ds:itemID="{4A3797E1-4233-47C3-92F0-E7B2394AEF05}">
  <ds:schemaRefs>
    <ds:schemaRef ds:uri="http://schemas.microsoft.com/sharepoint/events"/>
  </ds:schemaRefs>
</ds:datastoreItem>
</file>

<file path=customXml/itemProps5.xml><?xml version="1.0" encoding="utf-8"?>
<ds:datastoreItem xmlns:ds="http://schemas.openxmlformats.org/officeDocument/2006/customXml" ds:itemID="{5FE6EAB7-83C4-4EE1-9311-3F3A760B512B}">
  <ds:schemaRefs>
    <ds:schemaRef ds:uri="http://schemas.microsoft.com/office/2006/metadata/properties"/>
    <ds:schemaRef ds:uri="http://schemas.microsoft.com/office/infopath/2007/PartnerControls"/>
    <ds:schemaRef ds:uri="e8f40aa3-66df-44bb-8c43-5f319f285e29"/>
    <ds:schemaRef ds:uri="68ea2a10-6504-4ef0-87de-64ce77dfb129"/>
  </ds:schemaRefs>
</ds:datastoreItem>
</file>

<file path=customXml/itemProps6.xml><?xml version="1.0" encoding="utf-8"?>
<ds:datastoreItem xmlns:ds="http://schemas.openxmlformats.org/officeDocument/2006/customXml" ds:itemID="{00CFF2C9-9128-4D9A-9322-BE337CE0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rup_bgloss.dot</Template>
  <TotalTime>166</TotalTime>
  <Pages>45</Pages>
  <Words>9666</Words>
  <Characters>55102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Tactical Transaction Monitoring</vt:lpstr>
    </vt:vector>
  </TitlesOfParts>
  <Company>Deutsche Bank</Company>
  <LinksUpToDate>false</LinksUpToDate>
  <CharactersWithSpaces>64639</CharactersWithSpaces>
  <SharedDoc>false</SharedDoc>
  <HLinks>
    <vt:vector size="810" baseType="variant">
      <vt:variant>
        <vt:i4>1966133</vt:i4>
      </vt:variant>
      <vt:variant>
        <vt:i4>809</vt:i4>
      </vt:variant>
      <vt:variant>
        <vt:i4>0</vt:i4>
      </vt:variant>
      <vt:variant>
        <vt:i4>5</vt:i4>
      </vt:variant>
      <vt:variant>
        <vt:lpwstr/>
      </vt:variant>
      <vt:variant>
        <vt:lpwstr>_Toc307924348</vt:lpwstr>
      </vt:variant>
      <vt:variant>
        <vt:i4>1966133</vt:i4>
      </vt:variant>
      <vt:variant>
        <vt:i4>803</vt:i4>
      </vt:variant>
      <vt:variant>
        <vt:i4>0</vt:i4>
      </vt:variant>
      <vt:variant>
        <vt:i4>5</vt:i4>
      </vt:variant>
      <vt:variant>
        <vt:lpwstr/>
      </vt:variant>
      <vt:variant>
        <vt:lpwstr>_Toc307924347</vt:lpwstr>
      </vt:variant>
      <vt:variant>
        <vt:i4>1966133</vt:i4>
      </vt:variant>
      <vt:variant>
        <vt:i4>797</vt:i4>
      </vt:variant>
      <vt:variant>
        <vt:i4>0</vt:i4>
      </vt:variant>
      <vt:variant>
        <vt:i4>5</vt:i4>
      </vt:variant>
      <vt:variant>
        <vt:lpwstr/>
      </vt:variant>
      <vt:variant>
        <vt:lpwstr>_Toc307924346</vt:lpwstr>
      </vt:variant>
      <vt:variant>
        <vt:i4>1966133</vt:i4>
      </vt:variant>
      <vt:variant>
        <vt:i4>791</vt:i4>
      </vt:variant>
      <vt:variant>
        <vt:i4>0</vt:i4>
      </vt:variant>
      <vt:variant>
        <vt:i4>5</vt:i4>
      </vt:variant>
      <vt:variant>
        <vt:lpwstr/>
      </vt:variant>
      <vt:variant>
        <vt:lpwstr>_Toc307924345</vt:lpwstr>
      </vt:variant>
      <vt:variant>
        <vt:i4>1966133</vt:i4>
      </vt:variant>
      <vt:variant>
        <vt:i4>785</vt:i4>
      </vt:variant>
      <vt:variant>
        <vt:i4>0</vt:i4>
      </vt:variant>
      <vt:variant>
        <vt:i4>5</vt:i4>
      </vt:variant>
      <vt:variant>
        <vt:lpwstr/>
      </vt:variant>
      <vt:variant>
        <vt:lpwstr>_Toc307924344</vt:lpwstr>
      </vt:variant>
      <vt:variant>
        <vt:i4>1966133</vt:i4>
      </vt:variant>
      <vt:variant>
        <vt:i4>779</vt:i4>
      </vt:variant>
      <vt:variant>
        <vt:i4>0</vt:i4>
      </vt:variant>
      <vt:variant>
        <vt:i4>5</vt:i4>
      </vt:variant>
      <vt:variant>
        <vt:lpwstr/>
      </vt:variant>
      <vt:variant>
        <vt:lpwstr>_Toc307924343</vt:lpwstr>
      </vt:variant>
      <vt:variant>
        <vt:i4>1966133</vt:i4>
      </vt:variant>
      <vt:variant>
        <vt:i4>773</vt:i4>
      </vt:variant>
      <vt:variant>
        <vt:i4>0</vt:i4>
      </vt:variant>
      <vt:variant>
        <vt:i4>5</vt:i4>
      </vt:variant>
      <vt:variant>
        <vt:lpwstr/>
      </vt:variant>
      <vt:variant>
        <vt:lpwstr>_Toc307924342</vt:lpwstr>
      </vt:variant>
      <vt:variant>
        <vt:i4>1966133</vt:i4>
      </vt:variant>
      <vt:variant>
        <vt:i4>767</vt:i4>
      </vt:variant>
      <vt:variant>
        <vt:i4>0</vt:i4>
      </vt:variant>
      <vt:variant>
        <vt:i4>5</vt:i4>
      </vt:variant>
      <vt:variant>
        <vt:lpwstr/>
      </vt:variant>
      <vt:variant>
        <vt:lpwstr>_Toc307924341</vt:lpwstr>
      </vt:variant>
      <vt:variant>
        <vt:i4>1966133</vt:i4>
      </vt:variant>
      <vt:variant>
        <vt:i4>761</vt:i4>
      </vt:variant>
      <vt:variant>
        <vt:i4>0</vt:i4>
      </vt:variant>
      <vt:variant>
        <vt:i4>5</vt:i4>
      </vt:variant>
      <vt:variant>
        <vt:lpwstr/>
      </vt:variant>
      <vt:variant>
        <vt:lpwstr>_Toc307924340</vt:lpwstr>
      </vt:variant>
      <vt:variant>
        <vt:i4>1638453</vt:i4>
      </vt:variant>
      <vt:variant>
        <vt:i4>755</vt:i4>
      </vt:variant>
      <vt:variant>
        <vt:i4>0</vt:i4>
      </vt:variant>
      <vt:variant>
        <vt:i4>5</vt:i4>
      </vt:variant>
      <vt:variant>
        <vt:lpwstr/>
      </vt:variant>
      <vt:variant>
        <vt:lpwstr>_Toc307924339</vt:lpwstr>
      </vt:variant>
      <vt:variant>
        <vt:i4>1638453</vt:i4>
      </vt:variant>
      <vt:variant>
        <vt:i4>749</vt:i4>
      </vt:variant>
      <vt:variant>
        <vt:i4>0</vt:i4>
      </vt:variant>
      <vt:variant>
        <vt:i4>5</vt:i4>
      </vt:variant>
      <vt:variant>
        <vt:lpwstr/>
      </vt:variant>
      <vt:variant>
        <vt:lpwstr>_Toc307924338</vt:lpwstr>
      </vt:variant>
      <vt:variant>
        <vt:i4>1638453</vt:i4>
      </vt:variant>
      <vt:variant>
        <vt:i4>743</vt:i4>
      </vt:variant>
      <vt:variant>
        <vt:i4>0</vt:i4>
      </vt:variant>
      <vt:variant>
        <vt:i4>5</vt:i4>
      </vt:variant>
      <vt:variant>
        <vt:lpwstr/>
      </vt:variant>
      <vt:variant>
        <vt:lpwstr>_Toc307924337</vt:lpwstr>
      </vt:variant>
      <vt:variant>
        <vt:i4>1638453</vt:i4>
      </vt:variant>
      <vt:variant>
        <vt:i4>737</vt:i4>
      </vt:variant>
      <vt:variant>
        <vt:i4>0</vt:i4>
      </vt:variant>
      <vt:variant>
        <vt:i4>5</vt:i4>
      </vt:variant>
      <vt:variant>
        <vt:lpwstr/>
      </vt:variant>
      <vt:variant>
        <vt:lpwstr>_Toc307924336</vt:lpwstr>
      </vt:variant>
      <vt:variant>
        <vt:i4>1638453</vt:i4>
      </vt:variant>
      <vt:variant>
        <vt:i4>731</vt:i4>
      </vt:variant>
      <vt:variant>
        <vt:i4>0</vt:i4>
      </vt:variant>
      <vt:variant>
        <vt:i4>5</vt:i4>
      </vt:variant>
      <vt:variant>
        <vt:lpwstr/>
      </vt:variant>
      <vt:variant>
        <vt:lpwstr>_Toc307924335</vt:lpwstr>
      </vt:variant>
      <vt:variant>
        <vt:i4>1638453</vt:i4>
      </vt:variant>
      <vt:variant>
        <vt:i4>725</vt:i4>
      </vt:variant>
      <vt:variant>
        <vt:i4>0</vt:i4>
      </vt:variant>
      <vt:variant>
        <vt:i4>5</vt:i4>
      </vt:variant>
      <vt:variant>
        <vt:lpwstr/>
      </vt:variant>
      <vt:variant>
        <vt:lpwstr>_Toc307924334</vt:lpwstr>
      </vt:variant>
      <vt:variant>
        <vt:i4>1638453</vt:i4>
      </vt:variant>
      <vt:variant>
        <vt:i4>719</vt:i4>
      </vt:variant>
      <vt:variant>
        <vt:i4>0</vt:i4>
      </vt:variant>
      <vt:variant>
        <vt:i4>5</vt:i4>
      </vt:variant>
      <vt:variant>
        <vt:lpwstr/>
      </vt:variant>
      <vt:variant>
        <vt:lpwstr>_Toc307924333</vt:lpwstr>
      </vt:variant>
      <vt:variant>
        <vt:i4>1638453</vt:i4>
      </vt:variant>
      <vt:variant>
        <vt:i4>713</vt:i4>
      </vt:variant>
      <vt:variant>
        <vt:i4>0</vt:i4>
      </vt:variant>
      <vt:variant>
        <vt:i4>5</vt:i4>
      </vt:variant>
      <vt:variant>
        <vt:lpwstr/>
      </vt:variant>
      <vt:variant>
        <vt:lpwstr>_Toc307924332</vt:lpwstr>
      </vt:variant>
      <vt:variant>
        <vt:i4>1638453</vt:i4>
      </vt:variant>
      <vt:variant>
        <vt:i4>707</vt:i4>
      </vt:variant>
      <vt:variant>
        <vt:i4>0</vt:i4>
      </vt:variant>
      <vt:variant>
        <vt:i4>5</vt:i4>
      </vt:variant>
      <vt:variant>
        <vt:lpwstr/>
      </vt:variant>
      <vt:variant>
        <vt:lpwstr>_Toc307924331</vt:lpwstr>
      </vt:variant>
      <vt:variant>
        <vt:i4>1638453</vt:i4>
      </vt:variant>
      <vt:variant>
        <vt:i4>701</vt:i4>
      </vt:variant>
      <vt:variant>
        <vt:i4>0</vt:i4>
      </vt:variant>
      <vt:variant>
        <vt:i4>5</vt:i4>
      </vt:variant>
      <vt:variant>
        <vt:lpwstr/>
      </vt:variant>
      <vt:variant>
        <vt:lpwstr>_Toc307924330</vt:lpwstr>
      </vt:variant>
      <vt:variant>
        <vt:i4>1572917</vt:i4>
      </vt:variant>
      <vt:variant>
        <vt:i4>695</vt:i4>
      </vt:variant>
      <vt:variant>
        <vt:i4>0</vt:i4>
      </vt:variant>
      <vt:variant>
        <vt:i4>5</vt:i4>
      </vt:variant>
      <vt:variant>
        <vt:lpwstr/>
      </vt:variant>
      <vt:variant>
        <vt:lpwstr>_Toc307924329</vt:lpwstr>
      </vt:variant>
      <vt:variant>
        <vt:i4>1572917</vt:i4>
      </vt:variant>
      <vt:variant>
        <vt:i4>689</vt:i4>
      </vt:variant>
      <vt:variant>
        <vt:i4>0</vt:i4>
      </vt:variant>
      <vt:variant>
        <vt:i4>5</vt:i4>
      </vt:variant>
      <vt:variant>
        <vt:lpwstr/>
      </vt:variant>
      <vt:variant>
        <vt:lpwstr>_Toc307924328</vt:lpwstr>
      </vt:variant>
      <vt:variant>
        <vt:i4>1572917</vt:i4>
      </vt:variant>
      <vt:variant>
        <vt:i4>683</vt:i4>
      </vt:variant>
      <vt:variant>
        <vt:i4>0</vt:i4>
      </vt:variant>
      <vt:variant>
        <vt:i4>5</vt:i4>
      </vt:variant>
      <vt:variant>
        <vt:lpwstr/>
      </vt:variant>
      <vt:variant>
        <vt:lpwstr>_Toc307924327</vt:lpwstr>
      </vt:variant>
      <vt:variant>
        <vt:i4>1572917</vt:i4>
      </vt:variant>
      <vt:variant>
        <vt:i4>677</vt:i4>
      </vt:variant>
      <vt:variant>
        <vt:i4>0</vt:i4>
      </vt:variant>
      <vt:variant>
        <vt:i4>5</vt:i4>
      </vt:variant>
      <vt:variant>
        <vt:lpwstr/>
      </vt:variant>
      <vt:variant>
        <vt:lpwstr>_Toc307924326</vt:lpwstr>
      </vt:variant>
      <vt:variant>
        <vt:i4>1572917</vt:i4>
      </vt:variant>
      <vt:variant>
        <vt:i4>671</vt:i4>
      </vt:variant>
      <vt:variant>
        <vt:i4>0</vt:i4>
      </vt:variant>
      <vt:variant>
        <vt:i4>5</vt:i4>
      </vt:variant>
      <vt:variant>
        <vt:lpwstr/>
      </vt:variant>
      <vt:variant>
        <vt:lpwstr>_Toc307924325</vt:lpwstr>
      </vt:variant>
      <vt:variant>
        <vt:i4>1572917</vt:i4>
      </vt:variant>
      <vt:variant>
        <vt:i4>665</vt:i4>
      </vt:variant>
      <vt:variant>
        <vt:i4>0</vt:i4>
      </vt:variant>
      <vt:variant>
        <vt:i4>5</vt:i4>
      </vt:variant>
      <vt:variant>
        <vt:lpwstr/>
      </vt:variant>
      <vt:variant>
        <vt:lpwstr>_Toc307924324</vt:lpwstr>
      </vt:variant>
      <vt:variant>
        <vt:i4>1572917</vt:i4>
      </vt:variant>
      <vt:variant>
        <vt:i4>659</vt:i4>
      </vt:variant>
      <vt:variant>
        <vt:i4>0</vt:i4>
      </vt:variant>
      <vt:variant>
        <vt:i4>5</vt:i4>
      </vt:variant>
      <vt:variant>
        <vt:lpwstr/>
      </vt:variant>
      <vt:variant>
        <vt:lpwstr>_Toc307924323</vt:lpwstr>
      </vt:variant>
      <vt:variant>
        <vt:i4>1572917</vt:i4>
      </vt:variant>
      <vt:variant>
        <vt:i4>653</vt:i4>
      </vt:variant>
      <vt:variant>
        <vt:i4>0</vt:i4>
      </vt:variant>
      <vt:variant>
        <vt:i4>5</vt:i4>
      </vt:variant>
      <vt:variant>
        <vt:lpwstr/>
      </vt:variant>
      <vt:variant>
        <vt:lpwstr>_Toc307924322</vt:lpwstr>
      </vt:variant>
      <vt:variant>
        <vt:i4>1572917</vt:i4>
      </vt:variant>
      <vt:variant>
        <vt:i4>647</vt:i4>
      </vt:variant>
      <vt:variant>
        <vt:i4>0</vt:i4>
      </vt:variant>
      <vt:variant>
        <vt:i4>5</vt:i4>
      </vt:variant>
      <vt:variant>
        <vt:lpwstr/>
      </vt:variant>
      <vt:variant>
        <vt:lpwstr>_Toc307924321</vt:lpwstr>
      </vt:variant>
      <vt:variant>
        <vt:i4>1572917</vt:i4>
      </vt:variant>
      <vt:variant>
        <vt:i4>641</vt:i4>
      </vt:variant>
      <vt:variant>
        <vt:i4>0</vt:i4>
      </vt:variant>
      <vt:variant>
        <vt:i4>5</vt:i4>
      </vt:variant>
      <vt:variant>
        <vt:lpwstr/>
      </vt:variant>
      <vt:variant>
        <vt:lpwstr>_Toc307924320</vt:lpwstr>
      </vt:variant>
      <vt:variant>
        <vt:i4>1769525</vt:i4>
      </vt:variant>
      <vt:variant>
        <vt:i4>635</vt:i4>
      </vt:variant>
      <vt:variant>
        <vt:i4>0</vt:i4>
      </vt:variant>
      <vt:variant>
        <vt:i4>5</vt:i4>
      </vt:variant>
      <vt:variant>
        <vt:lpwstr/>
      </vt:variant>
      <vt:variant>
        <vt:lpwstr>_Toc307924319</vt:lpwstr>
      </vt:variant>
      <vt:variant>
        <vt:i4>1769525</vt:i4>
      </vt:variant>
      <vt:variant>
        <vt:i4>629</vt:i4>
      </vt:variant>
      <vt:variant>
        <vt:i4>0</vt:i4>
      </vt:variant>
      <vt:variant>
        <vt:i4>5</vt:i4>
      </vt:variant>
      <vt:variant>
        <vt:lpwstr/>
      </vt:variant>
      <vt:variant>
        <vt:lpwstr>_Toc307924318</vt:lpwstr>
      </vt:variant>
      <vt:variant>
        <vt:i4>1769525</vt:i4>
      </vt:variant>
      <vt:variant>
        <vt:i4>623</vt:i4>
      </vt:variant>
      <vt:variant>
        <vt:i4>0</vt:i4>
      </vt:variant>
      <vt:variant>
        <vt:i4>5</vt:i4>
      </vt:variant>
      <vt:variant>
        <vt:lpwstr/>
      </vt:variant>
      <vt:variant>
        <vt:lpwstr>_Toc307924317</vt:lpwstr>
      </vt:variant>
      <vt:variant>
        <vt:i4>1769525</vt:i4>
      </vt:variant>
      <vt:variant>
        <vt:i4>617</vt:i4>
      </vt:variant>
      <vt:variant>
        <vt:i4>0</vt:i4>
      </vt:variant>
      <vt:variant>
        <vt:i4>5</vt:i4>
      </vt:variant>
      <vt:variant>
        <vt:lpwstr/>
      </vt:variant>
      <vt:variant>
        <vt:lpwstr>_Toc307924316</vt:lpwstr>
      </vt:variant>
      <vt:variant>
        <vt:i4>1769525</vt:i4>
      </vt:variant>
      <vt:variant>
        <vt:i4>611</vt:i4>
      </vt:variant>
      <vt:variant>
        <vt:i4>0</vt:i4>
      </vt:variant>
      <vt:variant>
        <vt:i4>5</vt:i4>
      </vt:variant>
      <vt:variant>
        <vt:lpwstr/>
      </vt:variant>
      <vt:variant>
        <vt:lpwstr>_Toc307924315</vt:lpwstr>
      </vt:variant>
      <vt:variant>
        <vt:i4>1769525</vt:i4>
      </vt:variant>
      <vt:variant>
        <vt:i4>605</vt:i4>
      </vt:variant>
      <vt:variant>
        <vt:i4>0</vt:i4>
      </vt:variant>
      <vt:variant>
        <vt:i4>5</vt:i4>
      </vt:variant>
      <vt:variant>
        <vt:lpwstr/>
      </vt:variant>
      <vt:variant>
        <vt:lpwstr>_Toc307924314</vt:lpwstr>
      </vt:variant>
      <vt:variant>
        <vt:i4>1769525</vt:i4>
      </vt:variant>
      <vt:variant>
        <vt:i4>599</vt:i4>
      </vt:variant>
      <vt:variant>
        <vt:i4>0</vt:i4>
      </vt:variant>
      <vt:variant>
        <vt:i4>5</vt:i4>
      </vt:variant>
      <vt:variant>
        <vt:lpwstr/>
      </vt:variant>
      <vt:variant>
        <vt:lpwstr>_Toc307924313</vt:lpwstr>
      </vt:variant>
      <vt:variant>
        <vt:i4>1769525</vt:i4>
      </vt:variant>
      <vt:variant>
        <vt:i4>593</vt:i4>
      </vt:variant>
      <vt:variant>
        <vt:i4>0</vt:i4>
      </vt:variant>
      <vt:variant>
        <vt:i4>5</vt:i4>
      </vt:variant>
      <vt:variant>
        <vt:lpwstr/>
      </vt:variant>
      <vt:variant>
        <vt:lpwstr>_Toc307924312</vt:lpwstr>
      </vt:variant>
      <vt:variant>
        <vt:i4>1769525</vt:i4>
      </vt:variant>
      <vt:variant>
        <vt:i4>587</vt:i4>
      </vt:variant>
      <vt:variant>
        <vt:i4>0</vt:i4>
      </vt:variant>
      <vt:variant>
        <vt:i4>5</vt:i4>
      </vt:variant>
      <vt:variant>
        <vt:lpwstr/>
      </vt:variant>
      <vt:variant>
        <vt:lpwstr>_Toc307924311</vt:lpwstr>
      </vt:variant>
      <vt:variant>
        <vt:i4>1769525</vt:i4>
      </vt:variant>
      <vt:variant>
        <vt:i4>581</vt:i4>
      </vt:variant>
      <vt:variant>
        <vt:i4>0</vt:i4>
      </vt:variant>
      <vt:variant>
        <vt:i4>5</vt:i4>
      </vt:variant>
      <vt:variant>
        <vt:lpwstr/>
      </vt:variant>
      <vt:variant>
        <vt:lpwstr>_Toc307924310</vt:lpwstr>
      </vt:variant>
      <vt:variant>
        <vt:i4>1703989</vt:i4>
      </vt:variant>
      <vt:variant>
        <vt:i4>575</vt:i4>
      </vt:variant>
      <vt:variant>
        <vt:i4>0</vt:i4>
      </vt:variant>
      <vt:variant>
        <vt:i4>5</vt:i4>
      </vt:variant>
      <vt:variant>
        <vt:lpwstr/>
      </vt:variant>
      <vt:variant>
        <vt:lpwstr>_Toc307924309</vt:lpwstr>
      </vt:variant>
      <vt:variant>
        <vt:i4>1703989</vt:i4>
      </vt:variant>
      <vt:variant>
        <vt:i4>569</vt:i4>
      </vt:variant>
      <vt:variant>
        <vt:i4>0</vt:i4>
      </vt:variant>
      <vt:variant>
        <vt:i4>5</vt:i4>
      </vt:variant>
      <vt:variant>
        <vt:lpwstr/>
      </vt:variant>
      <vt:variant>
        <vt:lpwstr>_Toc307924308</vt:lpwstr>
      </vt:variant>
      <vt:variant>
        <vt:i4>1703989</vt:i4>
      </vt:variant>
      <vt:variant>
        <vt:i4>563</vt:i4>
      </vt:variant>
      <vt:variant>
        <vt:i4>0</vt:i4>
      </vt:variant>
      <vt:variant>
        <vt:i4>5</vt:i4>
      </vt:variant>
      <vt:variant>
        <vt:lpwstr/>
      </vt:variant>
      <vt:variant>
        <vt:lpwstr>_Toc307924307</vt:lpwstr>
      </vt:variant>
      <vt:variant>
        <vt:i4>1703989</vt:i4>
      </vt:variant>
      <vt:variant>
        <vt:i4>557</vt:i4>
      </vt:variant>
      <vt:variant>
        <vt:i4>0</vt:i4>
      </vt:variant>
      <vt:variant>
        <vt:i4>5</vt:i4>
      </vt:variant>
      <vt:variant>
        <vt:lpwstr/>
      </vt:variant>
      <vt:variant>
        <vt:lpwstr>_Toc307924306</vt:lpwstr>
      </vt:variant>
      <vt:variant>
        <vt:i4>1703989</vt:i4>
      </vt:variant>
      <vt:variant>
        <vt:i4>551</vt:i4>
      </vt:variant>
      <vt:variant>
        <vt:i4>0</vt:i4>
      </vt:variant>
      <vt:variant>
        <vt:i4>5</vt:i4>
      </vt:variant>
      <vt:variant>
        <vt:lpwstr/>
      </vt:variant>
      <vt:variant>
        <vt:lpwstr>_Toc307924305</vt:lpwstr>
      </vt:variant>
      <vt:variant>
        <vt:i4>1703989</vt:i4>
      </vt:variant>
      <vt:variant>
        <vt:i4>545</vt:i4>
      </vt:variant>
      <vt:variant>
        <vt:i4>0</vt:i4>
      </vt:variant>
      <vt:variant>
        <vt:i4>5</vt:i4>
      </vt:variant>
      <vt:variant>
        <vt:lpwstr/>
      </vt:variant>
      <vt:variant>
        <vt:lpwstr>_Toc307924304</vt:lpwstr>
      </vt:variant>
      <vt:variant>
        <vt:i4>1703989</vt:i4>
      </vt:variant>
      <vt:variant>
        <vt:i4>539</vt:i4>
      </vt:variant>
      <vt:variant>
        <vt:i4>0</vt:i4>
      </vt:variant>
      <vt:variant>
        <vt:i4>5</vt:i4>
      </vt:variant>
      <vt:variant>
        <vt:lpwstr/>
      </vt:variant>
      <vt:variant>
        <vt:lpwstr>_Toc307924303</vt:lpwstr>
      </vt:variant>
      <vt:variant>
        <vt:i4>1703989</vt:i4>
      </vt:variant>
      <vt:variant>
        <vt:i4>533</vt:i4>
      </vt:variant>
      <vt:variant>
        <vt:i4>0</vt:i4>
      </vt:variant>
      <vt:variant>
        <vt:i4>5</vt:i4>
      </vt:variant>
      <vt:variant>
        <vt:lpwstr/>
      </vt:variant>
      <vt:variant>
        <vt:lpwstr>_Toc307924302</vt:lpwstr>
      </vt:variant>
      <vt:variant>
        <vt:i4>1703989</vt:i4>
      </vt:variant>
      <vt:variant>
        <vt:i4>527</vt:i4>
      </vt:variant>
      <vt:variant>
        <vt:i4>0</vt:i4>
      </vt:variant>
      <vt:variant>
        <vt:i4>5</vt:i4>
      </vt:variant>
      <vt:variant>
        <vt:lpwstr/>
      </vt:variant>
      <vt:variant>
        <vt:lpwstr>_Toc307924301</vt:lpwstr>
      </vt:variant>
      <vt:variant>
        <vt:i4>1703989</vt:i4>
      </vt:variant>
      <vt:variant>
        <vt:i4>521</vt:i4>
      </vt:variant>
      <vt:variant>
        <vt:i4>0</vt:i4>
      </vt:variant>
      <vt:variant>
        <vt:i4>5</vt:i4>
      </vt:variant>
      <vt:variant>
        <vt:lpwstr/>
      </vt:variant>
      <vt:variant>
        <vt:lpwstr>_Toc307924300</vt:lpwstr>
      </vt:variant>
      <vt:variant>
        <vt:i4>1245236</vt:i4>
      </vt:variant>
      <vt:variant>
        <vt:i4>515</vt:i4>
      </vt:variant>
      <vt:variant>
        <vt:i4>0</vt:i4>
      </vt:variant>
      <vt:variant>
        <vt:i4>5</vt:i4>
      </vt:variant>
      <vt:variant>
        <vt:lpwstr/>
      </vt:variant>
      <vt:variant>
        <vt:lpwstr>_Toc307924299</vt:lpwstr>
      </vt:variant>
      <vt:variant>
        <vt:i4>1245236</vt:i4>
      </vt:variant>
      <vt:variant>
        <vt:i4>509</vt:i4>
      </vt:variant>
      <vt:variant>
        <vt:i4>0</vt:i4>
      </vt:variant>
      <vt:variant>
        <vt:i4>5</vt:i4>
      </vt:variant>
      <vt:variant>
        <vt:lpwstr/>
      </vt:variant>
      <vt:variant>
        <vt:lpwstr>_Toc307924298</vt:lpwstr>
      </vt:variant>
      <vt:variant>
        <vt:i4>1245236</vt:i4>
      </vt:variant>
      <vt:variant>
        <vt:i4>503</vt:i4>
      </vt:variant>
      <vt:variant>
        <vt:i4>0</vt:i4>
      </vt:variant>
      <vt:variant>
        <vt:i4>5</vt:i4>
      </vt:variant>
      <vt:variant>
        <vt:lpwstr/>
      </vt:variant>
      <vt:variant>
        <vt:lpwstr>_Toc307924297</vt:lpwstr>
      </vt:variant>
      <vt:variant>
        <vt:i4>1245236</vt:i4>
      </vt:variant>
      <vt:variant>
        <vt:i4>497</vt:i4>
      </vt:variant>
      <vt:variant>
        <vt:i4>0</vt:i4>
      </vt:variant>
      <vt:variant>
        <vt:i4>5</vt:i4>
      </vt:variant>
      <vt:variant>
        <vt:lpwstr/>
      </vt:variant>
      <vt:variant>
        <vt:lpwstr>_Toc307924296</vt:lpwstr>
      </vt:variant>
      <vt:variant>
        <vt:i4>1245236</vt:i4>
      </vt:variant>
      <vt:variant>
        <vt:i4>491</vt:i4>
      </vt:variant>
      <vt:variant>
        <vt:i4>0</vt:i4>
      </vt:variant>
      <vt:variant>
        <vt:i4>5</vt:i4>
      </vt:variant>
      <vt:variant>
        <vt:lpwstr/>
      </vt:variant>
      <vt:variant>
        <vt:lpwstr>_Toc307924295</vt:lpwstr>
      </vt:variant>
      <vt:variant>
        <vt:i4>1245236</vt:i4>
      </vt:variant>
      <vt:variant>
        <vt:i4>485</vt:i4>
      </vt:variant>
      <vt:variant>
        <vt:i4>0</vt:i4>
      </vt:variant>
      <vt:variant>
        <vt:i4>5</vt:i4>
      </vt:variant>
      <vt:variant>
        <vt:lpwstr/>
      </vt:variant>
      <vt:variant>
        <vt:lpwstr>_Toc307924294</vt:lpwstr>
      </vt:variant>
      <vt:variant>
        <vt:i4>1245236</vt:i4>
      </vt:variant>
      <vt:variant>
        <vt:i4>479</vt:i4>
      </vt:variant>
      <vt:variant>
        <vt:i4>0</vt:i4>
      </vt:variant>
      <vt:variant>
        <vt:i4>5</vt:i4>
      </vt:variant>
      <vt:variant>
        <vt:lpwstr/>
      </vt:variant>
      <vt:variant>
        <vt:lpwstr>_Toc307924293</vt:lpwstr>
      </vt:variant>
      <vt:variant>
        <vt:i4>1245236</vt:i4>
      </vt:variant>
      <vt:variant>
        <vt:i4>473</vt:i4>
      </vt:variant>
      <vt:variant>
        <vt:i4>0</vt:i4>
      </vt:variant>
      <vt:variant>
        <vt:i4>5</vt:i4>
      </vt:variant>
      <vt:variant>
        <vt:lpwstr/>
      </vt:variant>
      <vt:variant>
        <vt:lpwstr>_Toc307924292</vt:lpwstr>
      </vt:variant>
      <vt:variant>
        <vt:i4>1245236</vt:i4>
      </vt:variant>
      <vt:variant>
        <vt:i4>467</vt:i4>
      </vt:variant>
      <vt:variant>
        <vt:i4>0</vt:i4>
      </vt:variant>
      <vt:variant>
        <vt:i4>5</vt:i4>
      </vt:variant>
      <vt:variant>
        <vt:lpwstr/>
      </vt:variant>
      <vt:variant>
        <vt:lpwstr>_Toc307924291</vt:lpwstr>
      </vt:variant>
      <vt:variant>
        <vt:i4>1245236</vt:i4>
      </vt:variant>
      <vt:variant>
        <vt:i4>461</vt:i4>
      </vt:variant>
      <vt:variant>
        <vt:i4>0</vt:i4>
      </vt:variant>
      <vt:variant>
        <vt:i4>5</vt:i4>
      </vt:variant>
      <vt:variant>
        <vt:lpwstr/>
      </vt:variant>
      <vt:variant>
        <vt:lpwstr>_Toc307924290</vt:lpwstr>
      </vt:variant>
      <vt:variant>
        <vt:i4>1179700</vt:i4>
      </vt:variant>
      <vt:variant>
        <vt:i4>455</vt:i4>
      </vt:variant>
      <vt:variant>
        <vt:i4>0</vt:i4>
      </vt:variant>
      <vt:variant>
        <vt:i4>5</vt:i4>
      </vt:variant>
      <vt:variant>
        <vt:lpwstr/>
      </vt:variant>
      <vt:variant>
        <vt:lpwstr>_Toc307924289</vt:lpwstr>
      </vt:variant>
      <vt:variant>
        <vt:i4>1179700</vt:i4>
      </vt:variant>
      <vt:variant>
        <vt:i4>449</vt:i4>
      </vt:variant>
      <vt:variant>
        <vt:i4>0</vt:i4>
      </vt:variant>
      <vt:variant>
        <vt:i4>5</vt:i4>
      </vt:variant>
      <vt:variant>
        <vt:lpwstr/>
      </vt:variant>
      <vt:variant>
        <vt:lpwstr>_Toc307924288</vt:lpwstr>
      </vt:variant>
      <vt:variant>
        <vt:i4>1179700</vt:i4>
      </vt:variant>
      <vt:variant>
        <vt:i4>443</vt:i4>
      </vt:variant>
      <vt:variant>
        <vt:i4>0</vt:i4>
      </vt:variant>
      <vt:variant>
        <vt:i4>5</vt:i4>
      </vt:variant>
      <vt:variant>
        <vt:lpwstr/>
      </vt:variant>
      <vt:variant>
        <vt:lpwstr>_Toc307924287</vt:lpwstr>
      </vt:variant>
      <vt:variant>
        <vt:i4>1179700</vt:i4>
      </vt:variant>
      <vt:variant>
        <vt:i4>437</vt:i4>
      </vt:variant>
      <vt:variant>
        <vt:i4>0</vt:i4>
      </vt:variant>
      <vt:variant>
        <vt:i4>5</vt:i4>
      </vt:variant>
      <vt:variant>
        <vt:lpwstr/>
      </vt:variant>
      <vt:variant>
        <vt:lpwstr>_Toc307924286</vt:lpwstr>
      </vt:variant>
      <vt:variant>
        <vt:i4>1179700</vt:i4>
      </vt:variant>
      <vt:variant>
        <vt:i4>431</vt:i4>
      </vt:variant>
      <vt:variant>
        <vt:i4>0</vt:i4>
      </vt:variant>
      <vt:variant>
        <vt:i4>5</vt:i4>
      </vt:variant>
      <vt:variant>
        <vt:lpwstr/>
      </vt:variant>
      <vt:variant>
        <vt:lpwstr>_Toc307924285</vt:lpwstr>
      </vt:variant>
      <vt:variant>
        <vt:i4>1179700</vt:i4>
      </vt:variant>
      <vt:variant>
        <vt:i4>425</vt:i4>
      </vt:variant>
      <vt:variant>
        <vt:i4>0</vt:i4>
      </vt:variant>
      <vt:variant>
        <vt:i4>5</vt:i4>
      </vt:variant>
      <vt:variant>
        <vt:lpwstr/>
      </vt:variant>
      <vt:variant>
        <vt:lpwstr>_Toc307924284</vt:lpwstr>
      </vt:variant>
      <vt:variant>
        <vt:i4>1179700</vt:i4>
      </vt:variant>
      <vt:variant>
        <vt:i4>419</vt:i4>
      </vt:variant>
      <vt:variant>
        <vt:i4>0</vt:i4>
      </vt:variant>
      <vt:variant>
        <vt:i4>5</vt:i4>
      </vt:variant>
      <vt:variant>
        <vt:lpwstr/>
      </vt:variant>
      <vt:variant>
        <vt:lpwstr>_Toc307924283</vt:lpwstr>
      </vt:variant>
      <vt:variant>
        <vt:i4>1179700</vt:i4>
      </vt:variant>
      <vt:variant>
        <vt:i4>413</vt:i4>
      </vt:variant>
      <vt:variant>
        <vt:i4>0</vt:i4>
      </vt:variant>
      <vt:variant>
        <vt:i4>5</vt:i4>
      </vt:variant>
      <vt:variant>
        <vt:lpwstr/>
      </vt:variant>
      <vt:variant>
        <vt:lpwstr>_Toc307924282</vt:lpwstr>
      </vt:variant>
      <vt:variant>
        <vt:i4>1179700</vt:i4>
      </vt:variant>
      <vt:variant>
        <vt:i4>407</vt:i4>
      </vt:variant>
      <vt:variant>
        <vt:i4>0</vt:i4>
      </vt:variant>
      <vt:variant>
        <vt:i4>5</vt:i4>
      </vt:variant>
      <vt:variant>
        <vt:lpwstr/>
      </vt:variant>
      <vt:variant>
        <vt:lpwstr>_Toc307924281</vt:lpwstr>
      </vt:variant>
      <vt:variant>
        <vt:i4>1179700</vt:i4>
      </vt:variant>
      <vt:variant>
        <vt:i4>401</vt:i4>
      </vt:variant>
      <vt:variant>
        <vt:i4>0</vt:i4>
      </vt:variant>
      <vt:variant>
        <vt:i4>5</vt:i4>
      </vt:variant>
      <vt:variant>
        <vt:lpwstr/>
      </vt:variant>
      <vt:variant>
        <vt:lpwstr>_Toc307924280</vt:lpwstr>
      </vt:variant>
      <vt:variant>
        <vt:i4>1900596</vt:i4>
      </vt:variant>
      <vt:variant>
        <vt:i4>395</vt:i4>
      </vt:variant>
      <vt:variant>
        <vt:i4>0</vt:i4>
      </vt:variant>
      <vt:variant>
        <vt:i4>5</vt:i4>
      </vt:variant>
      <vt:variant>
        <vt:lpwstr/>
      </vt:variant>
      <vt:variant>
        <vt:lpwstr>_Toc307924279</vt:lpwstr>
      </vt:variant>
      <vt:variant>
        <vt:i4>1900596</vt:i4>
      </vt:variant>
      <vt:variant>
        <vt:i4>389</vt:i4>
      </vt:variant>
      <vt:variant>
        <vt:i4>0</vt:i4>
      </vt:variant>
      <vt:variant>
        <vt:i4>5</vt:i4>
      </vt:variant>
      <vt:variant>
        <vt:lpwstr/>
      </vt:variant>
      <vt:variant>
        <vt:lpwstr>_Toc307924278</vt:lpwstr>
      </vt:variant>
      <vt:variant>
        <vt:i4>1900596</vt:i4>
      </vt:variant>
      <vt:variant>
        <vt:i4>383</vt:i4>
      </vt:variant>
      <vt:variant>
        <vt:i4>0</vt:i4>
      </vt:variant>
      <vt:variant>
        <vt:i4>5</vt:i4>
      </vt:variant>
      <vt:variant>
        <vt:lpwstr/>
      </vt:variant>
      <vt:variant>
        <vt:lpwstr>_Toc307924277</vt:lpwstr>
      </vt:variant>
      <vt:variant>
        <vt:i4>1900596</vt:i4>
      </vt:variant>
      <vt:variant>
        <vt:i4>377</vt:i4>
      </vt:variant>
      <vt:variant>
        <vt:i4>0</vt:i4>
      </vt:variant>
      <vt:variant>
        <vt:i4>5</vt:i4>
      </vt:variant>
      <vt:variant>
        <vt:lpwstr/>
      </vt:variant>
      <vt:variant>
        <vt:lpwstr>_Toc307924276</vt:lpwstr>
      </vt:variant>
      <vt:variant>
        <vt:i4>1900596</vt:i4>
      </vt:variant>
      <vt:variant>
        <vt:i4>371</vt:i4>
      </vt:variant>
      <vt:variant>
        <vt:i4>0</vt:i4>
      </vt:variant>
      <vt:variant>
        <vt:i4>5</vt:i4>
      </vt:variant>
      <vt:variant>
        <vt:lpwstr/>
      </vt:variant>
      <vt:variant>
        <vt:lpwstr>_Toc307924275</vt:lpwstr>
      </vt:variant>
      <vt:variant>
        <vt:i4>1900596</vt:i4>
      </vt:variant>
      <vt:variant>
        <vt:i4>365</vt:i4>
      </vt:variant>
      <vt:variant>
        <vt:i4>0</vt:i4>
      </vt:variant>
      <vt:variant>
        <vt:i4>5</vt:i4>
      </vt:variant>
      <vt:variant>
        <vt:lpwstr/>
      </vt:variant>
      <vt:variant>
        <vt:lpwstr>_Toc307924274</vt:lpwstr>
      </vt:variant>
      <vt:variant>
        <vt:i4>1900596</vt:i4>
      </vt:variant>
      <vt:variant>
        <vt:i4>359</vt:i4>
      </vt:variant>
      <vt:variant>
        <vt:i4>0</vt:i4>
      </vt:variant>
      <vt:variant>
        <vt:i4>5</vt:i4>
      </vt:variant>
      <vt:variant>
        <vt:lpwstr/>
      </vt:variant>
      <vt:variant>
        <vt:lpwstr>_Toc307924273</vt:lpwstr>
      </vt:variant>
      <vt:variant>
        <vt:i4>1900596</vt:i4>
      </vt:variant>
      <vt:variant>
        <vt:i4>353</vt:i4>
      </vt:variant>
      <vt:variant>
        <vt:i4>0</vt:i4>
      </vt:variant>
      <vt:variant>
        <vt:i4>5</vt:i4>
      </vt:variant>
      <vt:variant>
        <vt:lpwstr/>
      </vt:variant>
      <vt:variant>
        <vt:lpwstr>_Toc307924272</vt:lpwstr>
      </vt:variant>
      <vt:variant>
        <vt:i4>1900596</vt:i4>
      </vt:variant>
      <vt:variant>
        <vt:i4>347</vt:i4>
      </vt:variant>
      <vt:variant>
        <vt:i4>0</vt:i4>
      </vt:variant>
      <vt:variant>
        <vt:i4>5</vt:i4>
      </vt:variant>
      <vt:variant>
        <vt:lpwstr/>
      </vt:variant>
      <vt:variant>
        <vt:lpwstr>_Toc307924271</vt:lpwstr>
      </vt:variant>
      <vt:variant>
        <vt:i4>1900596</vt:i4>
      </vt:variant>
      <vt:variant>
        <vt:i4>341</vt:i4>
      </vt:variant>
      <vt:variant>
        <vt:i4>0</vt:i4>
      </vt:variant>
      <vt:variant>
        <vt:i4>5</vt:i4>
      </vt:variant>
      <vt:variant>
        <vt:lpwstr/>
      </vt:variant>
      <vt:variant>
        <vt:lpwstr>_Toc307924270</vt:lpwstr>
      </vt:variant>
      <vt:variant>
        <vt:i4>1835060</vt:i4>
      </vt:variant>
      <vt:variant>
        <vt:i4>335</vt:i4>
      </vt:variant>
      <vt:variant>
        <vt:i4>0</vt:i4>
      </vt:variant>
      <vt:variant>
        <vt:i4>5</vt:i4>
      </vt:variant>
      <vt:variant>
        <vt:lpwstr/>
      </vt:variant>
      <vt:variant>
        <vt:lpwstr>_Toc307924269</vt:lpwstr>
      </vt:variant>
      <vt:variant>
        <vt:i4>1835060</vt:i4>
      </vt:variant>
      <vt:variant>
        <vt:i4>329</vt:i4>
      </vt:variant>
      <vt:variant>
        <vt:i4>0</vt:i4>
      </vt:variant>
      <vt:variant>
        <vt:i4>5</vt:i4>
      </vt:variant>
      <vt:variant>
        <vt:lpwstr/>
      </vt:variant>
      <vt:variant>
        <vt:lpwstr>_Toc307924268</vt:lpwstr>
      </vt:variant>
      <vt:variant>
        <vt:i4>1835060</vt:i4>
      </vt:variant>
      <vt:variant>
        <vt:i4>323</vt:i4>
      </vt:variant>
      <vt:variant>
        <vt:i4>0</vt:i4>
      </vt:variant>
      <vt:variant>
        <vt:i4>5</vt:i4>
      </vt:variant>
      <vt:variant>
        <vt:lpwstr/>
      </vt:variant>
      <vt:variant>
        <vt:lpwstr>_Toc307924267</vt:lpwstr>
      </vt:variant>
      <vt:variant>
        <vt:i4>1835060</vt:i4>
      </vt:variant>
      <vt:variant>
        <vt:i4>317</vt:i4>
      </vt:variant>
      <vt:variant>
        <vt:i4>0</vt:i4>
      </vt:variant>
      <vt:variant>
        <vt:i4>5</vt:i4>
      </vt:variant>
      <vt:variant>
        <vt:lpwstr/>
      </vt:variant>
      <vt:variant>
        <vt:lpwstr>_Toc307924266</vt:lpwstr>
      </vt:variant>
      <vt:variant>
        <vt:i4>1835060</vt:i4>
      </vt:variant>
      <vt:variant>
        <vt:i4>311</vt:i4>
      </vt:variant>
      <vt:variant>
        <vt:i4>0</vt:i4>
      </vt:variant>
      <vt:variant>
        <vt:i4>5</vt:i4>
      </vt:variant>
      <vt:variant>
        <vt:lpwstr/>
      </vt:variant>
      <vt:variant>
        <vt:lpwstr>_Toc307924265</vt:lpwstr>
      </vt:variant>
      <vt:variant>
        <vt:i4>1835060</vt:i4>
      </vt:variant>
      <vt:variant>
        <vt:i4>305</vt:i4>
      </vt:variant>
      <vt:variant>
        <vt:i4>0</vt:i4>
      </vt:variant>
      <vt:variant>
        <vt:i4>5</vt:i4>
      </vt:variant>
      <vt:variant>
        <vt:lpwstr/>
      </vt:variant>
      <vt:variant>
        <vt:lpwstr>_Toc307924264</vt:lpwstr>
      </vt:variant>
      <vt:variant>
        <vt:i4>1835060</vt:i4>
      </vt:variant>
      <vt:variant>
        <vt:i4>299</vt:i4>
      </vt:variant>
      <vt:variant>
        <vt:i4>0</vt:i4>
      </vt:variant>
      <vt:variant>
        <vt:i4>5</vt:i4>
      </vt:variant>
      <vt:variant>
        <vt:lpwstr/>
      </vt:variant>
      <vt:variant>
        <vt:lpwstr>_Toc307924263</vt:lpwstr>
      </vt:variant>
      <vt:variant>
        <vt:i4>1835060</vt:i4>
      </vt:variant>
      <vt:variant>
        <vt:i4>293</vt:i4>
      </vt:variant>
      <vt:variant>
        <vt:i4>0</vt:i4>
      </vt:variant>
      <vt:variant>
        <vt:i4>5</vt:i4>
      </vt:variant>
      <vt:variant>
        <vt:lpwstr/>
      </vt:variant>
      <vt:variant>
        <vt:lpwstr>_Toc307924262</vt:lpwstr>
      </vt:variant>
      <vt:variant>
        <vt:i4>1835060</vt:i4>
      </vt:variant>
      <vt:variant>
        <vt:i4>287</vt:i4>
      </vt:variant>
      <vt:variant>
        <vt:i4>0</vt:i4>
      </vt:variant>
      <vt:variant>
        <vt:i4>5</vt:i4>
      </vt:variant>
      <vt:variant>
        <vt:lpwstr/>
      </vt:variant>
      <vt:variant>
        <vt:lpwstr>_Toc307924261</vt:lpwstr>
      </vt:variant>
      <vt:variant>
        <vt:i4>1835060</vt:i4>
      </vt:variant>
      <vt:variant>
        <vt:i4>281</vt:i4>
      </vt:variant>
      <vt:variant>
        <vt:i4>0</vt:i4>
      </vt:variant>
      <vt:variant>
        <vt:i4>5</vt:i4>
      </vt:variant>
      <vt:variant>
        <vt:lpwstr/>
      </vt:variant>
      <vt:variant>
        <vt:lpwstr>_Toc307924260</vt:lpwstr>
      </vt:variant>
      <vt:variant>
        <vt:i4>2031668</vt:i4>
      </vt:variant>
      <vt:variant>
        <vt:i4>275</vt:i4>
      </vt:variant>
      <vt:variant>
        <vt:i4>0</vt:i4>
      </vt:variant>
      <vt:variant>
        <vt:i4>5</vt:i4>
      </vt:variant>
      <vt:variant>
        <vt:lpwstr/>
      </vt:variant>
      <vt:variant>
        <vt:lpwstr>_Toc307924259</vt:lpwstr>
      </vt:variant>
      <vt:variant>
        <vt:i4>2031668</vt:i4>
      </vt:variant>
      <vt:variant>
        <vt:i4>269</vt:i4>
      </vt:variant>
      <vt:variant>
        <vt:i4>0</vt:i4>
      </vt:variant>
      <vt:variant>
        <vt:i4>5</vt:i4>
      </vt:variant>
      <vt:variant>
        <vt:lpwstr/>
      </vt:variant>
      <vt:variant>
        <vt:lpwstr>_Toc307924258</vt:lpwstr>
      </vt:variant>
      <vt:variant>
        <vt:i4>2031668</vt:i4>
      </vt:variant>
      <vt:variant>
        <vt:i4>263</vt:i4>
      </vt:variant>
      <vt:variant>
        <vt:i4>0</vt:i4>
      </vt:variant>
      <vt:variant>
        <vt:i4>5</vt:i4>
      </vt:variant>
      <vt:variant>
        <vt:lpwstr/>
      </vt:variant>
      <vt:variant>
        <vt:lpwstr>_Toc307924257</vt:lpwstr>
      </vt:variant>
      <vt:variant>
        <vt:i4>2031668</vt:i4>
      </vt:variant>
      <vt:variant>
        <vt:i4>257</vt:i4>
      </vt:variant>
      <vt:variant>
        <vt:i4>0</vt:i4>
      </vt:variant>
      <vt:variant>
        <vt:i4>5</vt:i4>
      </vt:variant>
      <vt:variant>
        <vt:lpwstr/>
      </vt:variant>
      <vt:variant>
        <vt:lpwstr>_Toc307924256</vt:lpwstr>
      </vt:variant>
      <vt:variant>
        <vt:i4>2031668</vt:i4>
      </vt:variant>
      <vt:variant>
        <vt:i4>251</vt:i4>
      </vt:variant>
      <vt:variant>
        <vt:i4>0</vt:i4>
      </vt:variant>
      <vt:variant>
        <vt:i4>5</vt:i4>
      </vt:variant>
      <vt:variant>
        <vt:lpwstr/>
      </vt:variant>
      <vt:variant>
        <vt:lpwstr>_Toc307924255</vt:lpwstr>
      </vt:variant>
      <vt:variant>
        <vt:i4>2031668</vt:i4>
      </vt:variant>
      <vt:variant>
        <vt:i4>245</vt:i4>
      </vt:variant>
      <vt:variant>
        <vt:i4>0</vt:i4>
      </vt:variant>
      <vt:variant>
        <vt:i4>5</vt:i4>
      </vt:variant>
      <vt:variant>
        <vt:lpwstr/>
      </vt:variant>
      <vt:variant>
        <vt:lpwstr>_Toc307924254</vt:lpwstr>
      </vt:variant>
      <vt:variant>
        <vt:i4>2031668</vt:i4>
      </vt:variant>
      <vt:variant>
        <vt:i4>239</vt:i4>
      </vt:variant>
      <vt:variant>
        <vt:i4>0</vt:i4>
      </vt:variant>
      <vt:variant>
        <vt:i4>5</vt:i4>
      </vt:variant>
      <vt:variant>
        <vt:lpwstr/>
      </vt:variant>
      <vt:variant>
        <vt:lpwstr>_Toc307924253</vt:lpwstr>
      </vt:variant>
      <vt:variant>
        <vt:i4>2031668</vt:i4>
      </vt:variant>
      <vt:variant>
        <vt:i4>233</vt:i4>
      </vt:variant>
      <vt:variant>
        <vt:i4>0</vt:i4>
      </vt:variant>
      <vt:variant>
        <vt:i4>5</vt:i4>
      </vt:variant>
      <vt:variant>
        <vt:lpwstr/>
      </vt:variant>
      <vt:variant>
        <vt:lpwstr>_Toc307924252</vt:lpwstr>
      </vt:variant>
      <vt:variant>
        <vt:i4>2031668</vt:i4>
      </vt:variant>
      <vt:variant>
        <vt:i4>227</vt:i4>
      </vt:variant>
      <vt:variant>
        <vt:i4>0</vt:i4>
      </vt:variant>
      <vt:variant>
        <vt:i4>5</vt:i4>
      </vt:variant>
      <vt:variant>
        <vt:lpwstr/>
      </vt:variant>
      <vt:variant>
        <vt:lpwstr>_Toc307924251</vt:lpwstr>
      </vt:variant>
      <vt:variant>
        <vt:i4>2031668</vt:i4>
      </vt:variant>
      <vt:variant>
        <vt:i4>221</vt:i4>
      </vt:variant>
      <vt:variant>
        <vt:i4>0</vt:i4>
      </vt:variant>
      <vt:variant>
        <vt:i4>5</vt:i4>
      </vt:variant>
      <vt:variant>
        <vt:lpwstr/>
      </vt:variant>
      <vt:variant>
        <vt:lpwstr>_Toc307924250</vt:lpwstr>
      </vt:variant>
      <vt:variant>
        <vt:i4>1966132</vt:i4>
      </vt:variant>
      <vt:variant>
        <vt:i4>215</vt:i4>
      </vt:variant>
      <vt:variant>
        <vt:i4>0</vt:i4>
      </vt:variant>
      <vt:variant>
        <vt:i4>5</vt:i4>
      </vt:variant>
      <vt:variant>
        <vt:lpwstr/>
      </vt:variant>
      <vt:variant>
        <vt:lpwstr>_Toc307924249</vt:lpwstr>
      </vt:variant>
      <vt:variant>
        <vt:i4>1966132</vt:i4>
      </vt:variant>
      <vt:variant>
        <vt:i4>209</vt:i4>
      </vt:variant>
      <vt:variant>
        <vt:i4>0</vt:i4>
      </vt:variant>
      <vt:variant>
        <vt:i4>5</vt:i4>
      </vt:variant>
      <vt:variant>
        <vt:lpwstr/>
      </vt:variant>
      <vt:variant>
        <vt:lpwstr>_Toc307924248</vt:lpwstr>
      </vt:variant>
      <vt:variant>
        <vt:i4>1966132</vt:i4>
      </vt:variant>
      <vt:variant>
        <vt:i4>203</vt:i4>
      </vt:variant>
      <vt:variant>
        <vt:i4>0</vt:i4>
      </vt:variant>
      <vt:variant>
        <vt:i4>5</vt:i4>
      </vt:variant>
      <vt:variant>
        <vt:lpwstr/>
      </vt:variant>
      <vt:variant>
        <vt:lpwstr>_Toc307924247</vt:lpwstr>
      </vt:variant>
      <vt:variant>
        <vt:i4>1966132</vt:i4>
      </vt:variant>
      <vt:variant>
        <vt:i4>197</vt:i4>
      </vt:variant>
      <vt:variant>
        <vt:i4>0</vt:i4>
      </vt:variant>
      <vt:variant>
        <vt:i4>5</vt:i4>
      </vt:variant>
      <vt:variant>
        <vt:lpwstr/>
      </vt:variant>
      <vt:variant>
        <vt:lpwstr>_Toc307924246</vt:lpwstr>
      </vt:variant>
      <vt:variant>
        <vt:i4>1966132</vt:i4>
      </vt:variant>
      <vt:variant>
        <vt:i4>191</vt:i4>
      </vt:variant>
      <vt:variant>
        <vt:i4>0</vt:i4>
      </vt:variant>
      <vt:variant>
        <vt:i4>5</vt:i4>
      </vt:variant>
      <vt:variant>
        <vt:lpwstr/>
      </vt:variant>
      <vt:variant>
        <vt:lpwstr>_Toc307924245</vt:lpwstr>
      </vt:variant>
      <vt:variant>
        <vt:i4>1966132</vt:i4>
      </vt:variant>
      <vt:variant>
        <vt:i4>185</vt:i4>
      </vt:variant>
      <vt:variant>
        <vt:i4>0</vt:i4>
      </vt:variant>
      <vt:variant>
        <vt:i4>5</vt:i4>
      </vt:variant>
      <vt:variant>
        <vt:lpwstr/>
      </vt:variant>
      <vt:variant>
        <vt:lpwstr>_Toc307924244</vt:lpwstr>
      </vt:variant>
      <vt:variant>
        <vt:i4>1966132</vt:i4>
      </vt:variant>
      <vt:variant>
        <vt:i4>179</vt:i4>
      </vt:variant>
      <vt:variant>
        <vt:i4>0</vt:i4>
      </vt:variant>
      <vt:variant>
        <vt:i4>5</vt:i4>
      </vt:variant>
      <vt:variant>
        <vt:lpwstr/>
      </vt:variant>
      <vt:variant>
        <vt:lpwstr>_Toc307924243</vt:lpwstr>
      </vt:variant>
      <vt:variant>
        <vt:i4>1966132</vt:i4>
      </vt:variant>
      <vt:variant>
        <vt:i4>173</vt:i4>
      </vt:variant>
      <vt:variant>
        <vt:i4>0</vt:i4>
      </vt:variant>
      <vt:variant>
        <vt:i4>5</vt:i4>
      </vt:variant>
      <vt:variant>
        <vt:lpwstr/>
      </vt:variant>
      <vt:variant>
        <vt:lpwstr>_Toc307924242</vt:lpwstr>
      </vt:variant>
      <vt:variant>
        <vt:i4>1966132</vt:i4>
      </vt:variant>
      <vt:variant>
        <vt:i4>167</vt:i4>
      </vt:variant>
      <vt:variant>
        <vt:i4>0</vt:i4>
      </vt:variant>
      <vt:variant>
        <vt:i4>5</vt:i4>
      </vt:variant>
      <vt:variant>
        <vt:lpwstr/>
      </vt:variant>
      <vt:variant>
        <vt:lpwstr>_Toc307924241</vt:lpwstr>
      </vt:variant>
      <vt:variant>
        <vt:i4>1966132</vt:i4>
      </vt:variant>
      <vt:variant>
        <vt:i4>161</vt:i4>
      </vt:variant>
      <vt:variant>
        <vt:i4>0</vt:i4>
      </vt:variant>
      <vt:variant>
        <vt:i4>5</vt:i4>
      </vt:variant>
      <vt:variant>
        <vt:lpwstr/>
      </vt:variant>
      <vt:variant>
        <vt:lpwstr>_Toc307924240</vt:lpwstr>
      </vt:variant>
      <vt:variant>
        <vt:i4>1638452</vt:i4>
      </vt:variant>
      <vt:variant>
        <vt:i4>155</vt:i4>
      </vt:variant>
      <vt:variant>
        <vt:i4>0</vt:i4>
      </vt:variant>
      <vt:variant>
        <vt:i4>5</vt:i4>
      </vt:variant>
      <vt:variant>
        <vt:lpwstr/>
      </vt:variant>
      <vt:variant>
        <vt:lpwstr>_Toc307924239</vt:lpwstr>
      </vt:variant>
      <vt:variant>
        <vt:i4>1638452</vt:i4>
      </vt:variant>
      <vt:variant>
        <vt:i4>149</vt:i4>
      </vt:variant>
      <vt:variant>
        <vt:i4>0</vt:i4>
      </vt:variant>
      <vt:variant>
        <vt:i4>5</vt:i4>
      </vt:variant>
      <vt:variant>
        <vt:lpwstr/>
      </vt:variant>
      <vt:variant>
        <vt:lpwstr>_Toc307924238</vt:lpwstr>
      </vt:variant>
      <vt:variant>
        <vt:i4>1638452</vt:i4>
      </vt:variant>
      <vt:variant>
        <vt:i4>143</vt:i4>
      </vt:variant>
      <vt:variant>
        <vt:i4>0</vt:i4>
      </vt:variant>
      <vt:variant>
        <vt:i4>5</vt:i4>
      </vt:variant>
      <vt:variant>
        <vt:lpwstr/>
      </vt:variant>
      <vt:variant>
        <vt:lpwstr>_Toc307924237</vt:lpwstr>
      </vt:variant>
      <vt:variant>
        <vt:i4>1638452</vt:i4>
      </vt:variant>
      <vt:variant>
        <vt:i4>137</vt:i4>
      </vt:variant>
      <vt:variant>
        <vt:i4>0</vt:i4>
      </vt:variant>
      <vt:variant>
        <vt:i4>5</vt:i4>
      </vt:variant>
      <vt:variant>
        <vt:lpwstr/>
      </vt:variant>
      <vt:variant>
        <vt:lpwstr>_Toc307924236</vt:lpwstr>
      </vt:variant>
      <vt:variant>
        <vt:i4>1638452</vt:i4>
      </vt:variant>
      <vt:variant>
        <vt:i4>131</vt:i4>
      </vt:variant>
      <vt:variant>
        <vt:i4>0</vt:i4>
      </vt:variant>
      <vt:variant>
        <vt:i4>5</vt:i4>
      </vt:variant>
      <vt:variant>
        <vt:lpwstr/>
      </vt:variant>
      <vt:variant>
        <vt:lpwstr>_Toc307924235</vt:lpwstr>
      </vt:variant>
      <vt:variant>
        <vt:i4>1638452</vt:i4>
      </vt:variant>
      <vt:variant>
        <vt:i4>125</vt:i4>
      </vt:variant>
      <vt:variant>
        <vt:i4>0</vt:i4>
      </vt:variant>
      <vt:variant>
        <vt:i4>5</vt:i4>
      </vt:variant>
      <vt:variant>
        <vt:lpwstr/>
      </vt:variant>
      <vt:variant>
        <vt:lpwstr>_Toc307924234</vt:lpwstr>
      </vt:variant>
      <vt:variant>
        <vt:i4>1638452</vt:i4>
      </vt:variant>
      <vt:variant>
        <vt:i4>119</vt:i4>
      </vt:variant>
      <vt:variant>
        <vt:i4>0</vt:i4>
      </vt:variant>
      <vt:variant>
        <vt:i4>5</vt:i4>
      </vt:variant>
      <vt:variant>
        <vt:lpwstr/>
      </vt:variant>
      <vt:variant>
        <vt:lpwstr>_Toc307924233</vt:lpwstr>
      </vt:variant>
      <vt:variant>
        <vt:i4>1638452</vt:i4>
      </vt:variant>
      <vt:variant>
        <vt:i4>113</vt:i4>
      </vt:variant>
      <vt:variant>
        <vt:i4>0</vt:i4>
      </vt:variant>
      <vt:variant>
        <vt:i4>5</vt:i4>
      </vt:variant>
      <vt:variant>
        <vt:lpwstr/>
      </vt:variant>
      <vt:variant>
        <vt:lpwstr>_Toc307924232</vt:lpwstr>
      </vt:variant>
      <vt:variant>
        <vt:i4>1638452</vt:i4>
      </vt:variant>
      <vt:variant>
        <vt:i4>107</vt:i4>
      </vt:variant>
      <vt:variant>
        <vt:i4>0</vt:i4>
      </vt:variant>
      <vt:variant>
        <vt:i4>5</vt:i4>
      </vt:variant>
      <vt:variant>
        <vt:lpwstr/>
      </vt:variant>
      <vt:variant>
        <vt:lpwstr>_Toc307924231</vt:lpwstr>
      </vt:variant>
      <vt:variant>
        <vt:i4>1638452</vt:i4>
      </vt:variant>
      <vt:variant>
        <vt:i4>101</vt:i4>
      </vt:variant>
      <vt:variant>
        <vt:i4>0</vt:i4>
      </vt:variant>
      <vt:variant>
        <vt:i4>5</vt:i4>
      </vt:variant>
      <vt:variant>
        <vt:lpwstr/>
      </vt:variant>
      <vt:variant>
        <vt:lpwstr>_Toc307924230</vt:lpwstr>
      </vt:variant>
      <vt:variant>
        <vt:i4>1572916</vt:i4>
      </vt:variant>
      <vt:variant>
        <vt:i4>95</vt:i4>
      </vt:variant>
      <vt:variant>
        <vt:i4>0</vt:i4>
      </vt:variant>
      <vt:variant>
        <vt:i4>5</vt:i4>
      </vt:variant>
      <vt:variant>
        <vt:lpwstr/>
      </vt:variant>
      <vt:variant>
        <vt:lpwstr>_Toc307924229</vt:lpwstr>
      </vt:variant>
      <vt:variant>
        <vt:i4>1572916</vt:i4>
      </vt:variant>
      <vt:variant>
        <vt:i4>89</vt:i4>
      </vt:variant>
      <vt:variant>
        <vt:i4>0</vt:i4>
      </vt:variant>
      <vt:variant>
        <vt:i4>5</vt:i4>
      </vt:variant>
      <vt:variant>
        <vt:lpwstr/>
      </vt:variant>
      <vt:variant>
        <vt:lpwstr>_Toc307924228</vt:lpwstr>
      </vt:variant>
      <vt:variant>
        <vt:i4>1572916</vt:i4>
      </vt:variant>
      <vt:variant>
        <vt:i4>83</vt:i4>
      </vt:variant>
      <vt:variant>
        <vt:i4>0</vt:i4>
      </vt:variant>
      <vt:variant>
        <vt:i4>5</vt:i4>
      </vt:variant>
      <vt:variant>
        <vt:lpwstr/>
      </vt:variant>
      <vt:variant>
        <vt:lpwstr>_Toc307924227</vt:lpwstr>
      </vt:variant>
      <vt:variant>
        <vt:i4>1572916</vt:i4>
      </vt:variant>
      <vt:variant>
        <vt:i4>77</vt:i4>
      </vt:variant>
      <vt:variant>
        <vt:i4>0</vt:i4>
      </vt:variant>
      <vt:variant>
        <vt:i4>5</vt:i4>
      </vt:variant>
      <vt:variant>
        <vt:lpwstr/>
      </vt:variant>
      <vt:variant>
        <vt:lpwstr>_Toc307924226</vt:lpwstr>
      </vt:variant>
      <vt:variant>
        <vt:i4>1572916</vt:i4>
      </vt:variant>
      <vt:variant>
        <vt:i4>71</vt:i4>
      </vt:variant>
      <vt:variant>
        <vt:i4>0</vt:i4>
      </vt:variant>
      <vt:variant>
        <vt:i4>5</vt:i4>
      </vt:variant>
      <vt:variant>
        <vt:lpwstr/>
      </vt:variant>
      <vt:variant>
        <vt:lpwstr>_Toc307924225</vt:lpwstr>
      </vt:variant>
      <vt:variant>
        <vt:i4>1572916</vt:i4>
      </vt:variant>
      <vt:variant>
        <vt:i4>65</vt:i4>
      </vt:variant>
      <vt:variant>
        <vt:i4>0</vt:i4>
      </vt:variant>
      <vt:variant>
        <vt:i4>5</vt:i4>
      </vt:variant>
      <vt:variant>
        <vt:lpwstr/>
      </vt:variant>
      <vt:variant>
        <vt:lpwstr>_Toc307924224</vt:lpwstr>
      </vt:variant>
      <vt:variant>
        <vt:i4>1572916</vt:i4>
      </vt:variant>
      <vt:variant>
        <vt:i4>59</vt:i4>
      </vt:variant>
      <vt:variant>
        <vt:i4>0</vt:i4>
      </vt:variant>
      <vt:variant>
        <vt:i4>5</vt:i4>
      </vt:variant>
      <vt:variant>
        <vt:lpwstr/>
      </vt:variant>
      <vt:variant>
        <vt:lpwstr>_Toc307924223</vt:lpwstr>
      </vt:variant>
      <vt:variant>
        <vt:i4>1572916</vt:i4>
      </vt:variant>
      <vt:variant>
        <vt:i4>53</vt:i4>
      </vt:variant>
      <vt:variant>
        <vt:i4>0</vt:i4>
      </vt:variant>
      <vt:variant>
        <vt:i4>5</vt:i4>
      </vt:variant>
      <vt:variant>
        <vt:lpwstr/>
      </vt:variant>
      <vt:variant>
        <vt:lpwstr>_Toc307924222</vt:lpwstr>
      </vt:variant>
      <vt:variant>
        <vt:i4>1572916</vt:i4>
      </vt:variant>
      <vt:variant>
        <vt:i4>47</vt:i4>
      </vt:variant>
      <vt:variant>
        <vt:i4>0</vt:i4>
      </vt:variant>
      <vt:variant>
        <vt:i4>5</vt:i4>
      </vt:variant>
      <vt:variant>
        <vt:lpwstr/>
      </vt:variant>
      <vt:variant>
        <vt:lpwstr>_Toc307924221</vt:lpwstr>
      </vt:variant>
      <vt:variant>
        <vt:i4>1572916</vt:i4>
      </vt:variant>
      <vt:variant>
        <vt:i4>41</vt:i4>
      </vt:variant>
      <vt:variant>
        <vt:i4>0</vt:i4>
      </vt:variant>
      <vt:variant>
        <vt:i4>5</vt:i4>
      </vt:variant>
      <vt:variant>
        <vt:lpwstr/>
      </vt:variant>
      <vt:variant>
        <vt:lpwstr>_Toc307924220</vt:lpwstr>
      </vt:variant>
      <vt:variant>
        <vt:i4>1769524</vt:i4>
      </vt:variant>
      <vt:variant>
        <vt:i4>35</vt:i4>
      </vt:variant>
      <vt:variant>
        <vt:i4>0</vt:i4>
      </vt:variant>
      <vt:variant>
        <vt:i4>5</vt:i4>
      </vt:variant>
      <vt:variant>
        <vt:lpwstr/>
      </vt:variant>
      <vt:variant>
        <vt:lpwstr>_Toc307924219</vt:lpwstr>
      </vt:variant>
      <vt:variant>
        <vt:i4>1769524</vt:i4>
      </vt:variant>
      <vt:variant>
        <vt:i4>29</vt:i4>
      </vt:variant>
      <vt:variant>
        <vt:i4>0</vt:i4>
      </vt:variant>
      <vt:variant>
        <vt:i4>5</vt:i4>
      </vt:variant>
      <vt:variant>
        <vt:lpwstr/>
      </vt:variant>
      <vt:variant>
        <vt:lpwstr>_Toc307924218</vt:lpwstr>
      </vt:variant>
      <vt:variant>
        <vt:i4>1769524</vt:i4>
      </vt:variant>
      <vt:variant>
        <vt:i4>23</vt:i4>
      </vt:variant>
      <vt:variant>
        <vt:i4>0</vt:i4>
      </vt:variant>
      <vt:variant>
        <vt:i4>5</vt:i4>
      </vt:variant>
      <vt:variant>
        <vt:lpwstr/>
      </vt:variant>
      <vt:variant>
        <vt:lpwstr>_Toc307924217</vt:lpwstr>
      </vt:variant>
      <vt:variant>
        <vt:i4>1769524</vt:i4>
      </vt:variant>
      <vt:variant>
        <vt:i4>17</vt:i4>
      </vt:variant>
      <vt:variant>
        <vt:i4>0</vt:i4>
      </vt:variant>
      <vt:variant>
        <vt:i4>5</vt:i4>
      </vt:variant>
      <vt:variant>
        <vt:lpwstr/>
      </vt:variant>
      <vt:variant>
        <vt:lpwstr>_Toc307924216</vt:lpwstr>
      </vt:variant>
      <vt:variant>
        <vt:i4>1769524</vt:i4>
      </vt:variant>
      <vt:variant>
        <vt:i4>11</vt:i4>
      </vt:variant>
      <vt:variant>
        <vt:i4>0</vt:i4>
      </vt:variant>
      <vt:variant>
        <vt:i4>5</vt:i4>
      </vt:variant>
      <vt:variant>
        <vt:lpwstr/>
      </vt:variant>
      <vt:variant>
        <vt:lpwstr>_Toc307924215</vt:lpwstr>
      </vt:variant>
      <vt:variant>
        <vt:i4>1769524</vt:i4>
      </vt:variant>
      <vt:variant>
        <vt:i4>5</vt:i4>
      </vt:variant>
      <vt:variant>
        <vt:i4>0</vt:i4>
      </vt:variant>
      <vt:variant>
        <vt:i4>5</vt:i4>
      </vt:variant>
      <vt:variant>
        <vt:lpwstr/>
      </vt:variant>
      <vt:variant>
        <vt:lpwstr>_Toc307924214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Transaction Monitoring</dc:title>
  <dc:creator>inga.amenuel@matrix-exzac.com</dc:creator>
  <cp:keywords>Public</cp:keywords>
  <cp:lastModifiedBy>Guest-XIANG, WEI (LCD)</cp:lastModifiedBy>
  <cp:revision>19</cp:revision>
  <cp:lastPrinted>2016-07-01T14:39:00Z</cp:lastPrinted>
  <dcterms:created xsi:type="dcterms:W3CDTF">2021-08-05T22:12:00Z</dcterms:created>
  <dcterms:modified xsi:type="dcterms:W3CDTF">2021-08-06T02:10:00Z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0x0101008D5B82C3E6B3D34994054E8BE3253123</vt:lpwstr>
  </property>
  <property fmtid="{D5CDD505-2E9C-101B-9397-08002B2CF9AE}" pid="4" name="_dlc_DocIdItemGuid">
    <vt:lpwstr>1bdd788a-35e8-47c1-9b15-4a746aead997</vt:lpwstr>
  </property>
  <property fmtid="{D5CDD505-2E9C-101B-9397-08002B2CF9AE}" pid="5" name="TitusGUID">
    <vt:lpwstr>f30ea3ce-f81a-44da-91ca-505321899260</vt:lpwstr>
  </property>
  <property fmtid="{D5CDD505-2E9C-101B-9397-08002B2CF9AE}" pid="6" name="db.comClassification">
    <vt:lpwstr>Public</vt:lpwstr>
  </property>
</Properties>
</file>