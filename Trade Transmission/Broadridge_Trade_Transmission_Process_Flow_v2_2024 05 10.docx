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1317EA" w14:textId="77777777" w:rsidR="007B03E7" w:rsidRDefault="007B03E7" w:rsidP="007B03E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Broadridge Trade Transmission Process Flow</w:t>
      </w:r>
    </w:p>
    <w:p w14:paraId="568964CB" w14:textId="77777777" w:rsidR="007B03E7" w:rsidRDefault="007B03E7" w:rsidP="007B03E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1- Trades From Gresham and FTP</w:t>
      </w:r>
    </w:p>
    <w:p w14:paraId="6FEC9217" w14:textId="77777777" w:rsidR="007B03E7" w:rsidRDefault="007B03E7" w:rsidP="007B03E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- Step 1: Trade data from Gresham or FTP feeds into the </w:t>
      </w:r>
      <w:proofErr w:type="spellStart"/>
      <w:r>
        <w:rPr>
          <w:color w:val="000000"/>
          <w:sz w:val="27"/>
          <w:szCs w:val="27"/>
        </w:rPr>
        <w:t>tradeloadstaging.dbo.messageinbound</w:t>
      </w:r>
      <w:proofErr w:type="spellEnd"/>
      <w:r>
        <w:rPr>
          <w:color w:val="000000"/>
          <w:sz w:val="27"/>
          <w:szCs w:val="27"/>
        </w:rPr>
        <w:t xml:space="preserve"> table.</w:t>
      </w:r>
    </w:p>
    <w:p w14:paraId="61AD6E18" w14:textId="352F30F8" w:rsidR="007B03E7" w:rsidRPr="007E12EB" w:rsidRDefault="007B03E7" w:rsidP="007E12EB">
      <w:pPr>
        <w:pStyle w:val="commentcontentpara"/>
        <w:spacing w:before="0" w:beforeAutospacing="0" w:after="0" w:afterAutospacing="0"/>
      </w:pPr>
      <w:r>
        <w:rPr>
          <w:color w:val="000000"/>
          <w:sz w:val="27"/>
          <w:szCs w:val="27"/>
        </w:rPr>
        <w:t xml:space="preserve">- Step 2: The trigger </w:t>
      </w:r>
      <w:ins w:id="0" w:author="Wei Xiang" w:date="2024-05-10T11:46:00Z" w16du:dateUtc="2024-05-10T15:46:00Z">
        <w:r w:rsidR="00550150">
          <w:rPr>
            <w:color w:val="000000"/>
            <w:sz w:val="27"/>
            <w:szCs w:val="27"/>
          </w:rPr>
          <w:t>[</w:t>
        </w:r>
      </w:ins>
      <w:proofErr w:type="spellStart"/>
      <w:ins w:id="1" w:author="Wei Xiang" w:date="2024-05-10T11:47:00Z" w16du:dateUtc="2024-05-10T15:47:00Z">
        <w:r w:rsidR="00550150">
          <w:rPr>
            <w:color w:val="000000"/>
            <w:sz w:val="27"/>
            <w:szCs w:val="27"/>
          </w:rPr>
          <w:t>Name:</w:t>
        </w:r>
        <w:r w:rsidR="00550150">
          <w:t>ProcessTrade</w:t>
        </w:r>
        <w:proofErr w:type="spellEnd"/>
        <w:r w:rsidR="00550150">
          <w:t xml:space="preserve">] </w:t>
        </w:r>
      </w:ins>
      <w:r>
        <w:rPr>
          <w:color w:val="000000"/>
          <w:sz w:val="27"/>
          <w:szCs w:val="27"/>
        </w:rPr>
        <w:t xml:space="preserve">kicks off in the </w:t>
      </w:r>
      <w:proofErr w:type="spellStart"/>
      <w:r>
        <w:rPr>
          <w:color w:val="000000"/>
          <w:sz w:val="27"/>
          <w:szCs w:val="27"/>
        </w:rPr>
        <w:t>tradeloadstaging.dbo.messageinbound</w:t>
      </w:r>
      <w:proofErr w:type="spellEnd"/>
      <w:r>
        <w:rPr>
          <w:color w:val="000000"/>
          <w:sz w:val="27"/>
          <w:szCs w:val="27"/>
        </w:rPr>
        <w:t xml:space="preserve"> table and loads the trade data into the </w:t>
      </w:r>
      <w:proofErr w:type="spellStart"/>
      <w:r>
        <w:rPr>
          <w:color w:val="000000"/>
          <w:sz w:val="27"/>
          <w:szCs w:val="27"/>
        </w:rPr>
        <w:t>db.trade</w:t>
      </w:r>
      <w:proofErr w:type="spellEnd"/>
      <w:r>
        <w:rPr>
          <w:color w:val="000000"/>
          <w:sz w:val="27"/>
          <w:szCs w:val="27"/>
        </w:rPr>
        <w:t xml:space="preserve"> table in the Trade Transformation/IREP Staging DB Server 10.1.10.15.</w:t>
      </w:r>
    </w:p>
    <w:p w14:paraId="6F7D1685" w14:textId="1645B879" w:rsidR="00CF393F" w:rsidRDefault="007B03E7" w:rsidP="007E12EB">
      <w:pPr>
        <w:pStyle w:val="commentcontentpara"/>
        <w:spacing w:before="0" w:beforeAutospacing="0" w:after="0" w:afterAutospacing="0"/>
        <w:rPr>
          <w:ins w:id="2" w:author="Wei Xiang" w:date="2024-05-13T15:39:00Z" w16du:dateUtc="2024-05-13T19:39:00Z"/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Step 3: The trigger</w:t>
      </w:r>
      <w:ins w:id="3" w:author="Wei Xiang" w:date="2024-05-10T11:47:00Z" w16du:dateUtc="2024-05-10T15:47:00Z">
        <w:r w:rsidR="00550150">
          <w:rPr>
            <w:color w:val="000000"/>
            <w:sz w:val="27"/>
            <w:szCs w:val="27"/>
          </w:rPr>
          <w:t xml:space="preserve"> [</w:t>
        </w:r>
        <w:r w:rsidR="00550150">
          <w:t xml:space="preserve">name </w:t>
        </w:r>
        <w:proofErr w:type="spellStart"/>
        <w:r w:rsidR="00550150">
          <w:t>SendTrade</w:t>
        </w:r>
        <w:proofErr w:type="spellEnd"/>
        <w:r w:rsidR="00550150">
          <w:rPr>
            <w:color w:val="000000"/>
            <w:sz w:val="27"/>
            <w:szCs w:val="27"/>
          </w:rPr>
          <w:t>]</w:t>
        </w:r>
      </w:ins>
      <w:r>
        <w:rPr>
          <w:color w:val="000000"/>
          <w:sz w:val="27"/>
          <w:szCs w:val="27"/>
        </w:rPr>
        <w:t xml:space="preserve"> </w:t>
      </w:r>
      <w:ins w:id="4" w:author="Wei Xiang" w:date="2024-05-10T11:47:00Z" w16du:dateUtc="2024-05-10T15:47:00Z">
        <w:r w:rsidR="00550150">
          <w:rPr>
            <w:color w:val="000000"/>
            <w:sz w:val="27"/>
            <w:szCs w:val="27"/>
          </w:rPr>
          <w:t xml:space="preserve">on Server </w:t>
        </w:r>
        <w:proofErr w:type="spellStart"/>
        <w:r w:rsidR="00550150">
          <w:t>tradeloadstaging</w:t>
        </w:r>
        <w:proofErr w:type="spellEnd"/>
        <w:r w:rsidR="00550150">
          <w:t> </w:t>
        </w:r>
      </w:ins>
      <w:r>
        <w:rPr>
          <w:color w:val="000000"/>
          <w:sz w:val="27"/>
          <w:szCs w:val="27"/>
        </w:rPr>
        <w:t xml:space="preserve">kicks off in the </w:t>
      </w:r>
      <w:proofErr w:type="spellStart"/>
      <w:r>
        <w:rPr>
          <w:color w:val="000000"/>
          <w:sz w:val="27"/>
          <w:szCs w:val="27"/>
        </w:rPr>
        <w:t>db.trade</w:t>
      </w:r>
      <w:proofErr w:type="spellEnd"/>
      <w:r>
        <w:rPr>
          <w:color w:val="000000"/>
          <w:sz w:val="27"/>
          <w:szCs w:val="27"/>
        </w:rPr>
        <w:t xml:space="preserve"> table to transform trades into FIX message, puts them in the MSMQ and sends them to GEMS FIX Server 10.1.10.6.</w:t>
      </w:r>
    </w:p>
    <w:p w14:paraId="3D9F832C" w14:textId="2D402452" w:rsidR="00CF393F" w:rsidRDefault="00CF393F" w:rsidP="007E12EB">
      <w:pPr>
        <w:pStyle w:val="commentcontentpara"/>
        <w:spacing w:before="0" w:beforeAutospacing="0" w:after="0" w:afterAutospacing="0"/>
        <w:rPr>
          <w:ins w:id="5" w:author="Wei Xiang" w:date="2024-05-13T15:39:00Z" w16du:dateUtc="2024-05-13T19:39:00Z"/>
          <w:color w:val="000000"/>
          <w:sz w:val="27"/>
          <w:szCs w:val="27"/>
        </w:rPr>
      </w:pPr>
      <w:ins w:id="6" w:author="Wei Xiang" w:date="2024-05-13T15:39:00Z" w16du:dateUtc="2024-05-13T19:39:00Z">
        <w:r>
          <w:rPr>
            <w:color w:val="000000"/>
            <w:sz w:val="27"/>
            <w:szCs w:val="27"/>
          </w:rPr>
          <w:t xml:space="preserve">Function </w:t>
        </w:r>
        <w:proofErr w:type="spellStart"/>
        <w:r w:rsidRPr="00CF393F">
          <w:rPr>
            <w:color w:val="000000"/>
            <w:sz w:val="27"/>
            <w:szCs w:val="27"/>
          </w:rPr>
          <w:t>Fn_send_single_msmq_mesage</w:t>
        </w:r>
        <w:proofErr w:type="spellEnd"/>
        <w:r>
          <w:rPr>
            <w:color w:val="000000"/>
            <w:sz w:val="27"/>
            <w:szCs w:val="27"/>
          </w:rPr>
          <w:t xml:space="preserve"> to call Ass</w:t>
        </w:r>
      </w:ins>
      <w:ins w:id="7" w:author="Wei Xiang" w:date="2024-05-13T15:40:00Z" w16du:dateUtc="2024-05-13T19:40:00Z">
        <w:r>
          <w:rPr>
            <w:color w:val="000000"/>
            <w:sz w:val="27"/>
            <w:szCs w:val="27"/>
          </w:rPr>
          <w:t>emblies MSMQ.dll.</w:t>
        </w:r>
      </w:ins>
    </w:p>
    <w:p w14:paraId="5950351F" w14:textId="19452E94" w:rsidR="00CF393F" w:rsidRPr="007E12EB" w:rsidRDefault="00CF393F" w:rsidP="007E12EB">
      <w:pPr>
        <w:pStyle w:val="commentcontentpara"/>
        <w:spacing w:before="0" w:beforeAutospacing="0" w:after="0" w:afterAutospacing="0"/>
      </w:pPr>
      <w:proofErr w:type="spellStart"/>
      <w:ins w:id="8" w:author="Wei Xiang" w:date="2024-05-13T15:39:00Z" w16du:dateUtc="2024-05-13T19:39:00Z">
        <w:r w:rsidRPr="00CF393F">
          <w:t>get_TradeOutboundMQConfig</w:t>
        </w:r>
      </w:ins>
      <w:proofErr w:type="spellEnd"/>
    </w:p>
    <w:p w14:paraId="32A1D6FF" w14:textId="77777777" w:rsidR="007B03E7" w:rsidRDefault="007B03E7" w:rsidP="007B03E7">
      <w:pPr>
        <w:pStyle w:val="NormalWeb"/>
        <w:rPr>
          <w:ins w:id="9" w:author="Wei Xiang" w:date="2024-05-10T12:25:00Z" w16du:dateUtc="2024-05-10T16:25:00Z"/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- Step 4: During the transformation process, the system generates status logs for all FIX trade messages and save them in the </w:t>
      </w:r>
      <w:proofErr w:type="spellStart"/>
      <w:r>
        <w:rPr>
          <w:color w:val="000000"/>
          <w:sz w:val="27"/>
          <w:szCs w:val="27"/>
        </w:rPr>
        <w:t>messageinbound_audit</w:t>
      </w:r>
      <w:proofErr w:type="spellEnd"/>
      <w:r>
        <w:rPr>
          <w:color w:val="000000"/>
          <w:sz w:val="27"/>
          <w:szCs w:val="27"/>
        </w:rPr>
        <w:t xml:space="preserve"> table. The logs show if the trade successfully transformed into an FIX message or failed.</w:t>
      </w:r>
    </w:p>
    <w:p w14:paraId="2968C7F2" w14:textId="33E440D4" w:rsidR="007931F4" w:rsidRPr="007E12EB" w:rsidRDefault="007931F4" w:rsidP="007E12EB">
      <w:pPr>
        <w:pStyle w:val="commentcontentpara"/>
        <w:spacing w:before="0" w:beforeAutospacing="0" w:after="0" w:afterAutospacing="0"/>
      </w:pPr>
      <w:ins w:id="10" w:author="Wei Xiang" w:date="2024-05-10T12:26:00Z" w16du:dateUtc="2024-05-10T16:26:00Z">
        <w:r>
          <w:rPr>
            <w:color w:val="000000"/>
            <w:sz w:val="27"/>
            <w:szCs w:val="27"/>
          </w:rPr>
          <w:t>Note:</w:t>
        </w:r>
        <w:r w:rsidRPr="007931F4">
          <w:rPr>
            <w:color w:val="000000"/>
            <w:sz w:val="27"/>
            <w:szCs w:val="27"/>
          </w:rPr>
          <w:t xml:space="preserve"> </w:t>
        </w:r>
        <w:proofErr w:type="spellStart"/>
        <w:r>
          <w:rPr>
            <w:color w:val="000000"/>
            <w:sz w:val="27"/>
            <w:szCs w:val="27"/>
          </w:rPr>
          <w:t>messageinbound_audit</w:t>
        </w:r>
        <w:proofErr w:type="spellEnd"/>
        <w:r>
          <w:rPr>
            <w:color w:val="000000"/>
            <w:sz w:val="27"/>
            <w:szCs w:val="27"/>
          </w:rPr>
          <w:t xml:space="preserve"> has </w:t>
        </w:r>
        <w:r>
          <w:t>the trades from Gresham/FTP and portal</w:t>
        </w:r>
      </w:ins>
      <w:ins w:id="11" w:author="Wei Xiang" w:date="2024-05-10T12:27:00Z" w16du:dateUtc="2024-05-10T16:27:00Z">
        <w:r>
          <w:t xml:space="preserve">, and it </w:t>
        </w:r>
      </w:ins>
      <w:ins w:id="12" w:author="Wei Xiang" w:date="2024-05-10T12:28:00Z" w16du:dateUtc="2024-05-10T16:28:00Z">
        <w:r>
          <w:t xml:space="preserve">does not </w:t>
        </w:r>
      </w:ins>
      <w:ins w:id="13" w:author="Wei Xiang" w:date="2024-05-10T12:27:00Z" w16du:dateUtc="2024-05-10T16:27:00Z">
        <w:r>
          <w:t xml:space="preserve">works with the table </w:t>
        </w:r>
        <w:proofErr w:type="spellStart"/>
        <w:r>
          <w:t>tradeloadstaging.dbo.gems_acknack</w:t>
        </w:r>
      </w:ins>
      <w:proofErr w:type="spellEnd"/>
      <w:ins w:id="14" w:author="Wei Xiang" w:date="2024-05-10T12:31:00Z" w16du:dateUtc="2024-05-10T16:31:00Z">
        <w:r w:rsidR="004C117D">
          <w:t>.</w:t>
        </w:r>
      </w:ins>
    </w:p>
    <w:p w14:paraId="05C1BF0B" w14:textId="77777777" w:rsidR="007B03E7" w:rsidRDefault="007B03E7" w:rsidP="007B03E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- Step 5: Once the trades are in the GEMS FIX Server 10.1.10.6, </w:t>
      </w:r>
      <w:proofErr w:type="spellStart"/>
      <w:r>
        <w:rPr>
          <w:color w:val="000000"/>
          <w:sz w:val="27"/>
          <w:szCs w:val="27"/>
        </w:rPr>
        <w:t>Raisul’s</w:t>
      </w:r>
      <w:proofErr w:type="spellEnd"/>
      <w:r>
        <w:rPr>
          <w:color w:val="000000"/>
          <w:sz w:val="27"/>
          <w:szCs w:val="27"/>
        </w:rPr>
        <w:t xml:space="preserve"> FIX Consumer process picks the messages and sends them to Broadridge GEMS and APPIA. This process runs in every 1 minute.</w:t>
      </w:r>
    </w:p>
    <w:p w14:paraId="74CACAA1" w14:textId="77777777" w:rsidR="007B03E7" w:rsidRDefault="007B03E7" w:rsidP="007B03E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2- Trades From Client Portal</w:t>
      </w:r>
    </w:p>
    <w:p w14:paraId="22CC8730" w14:textId="77777777" w:rsidR="007B03E7" w:rsidRDefault="007B03E7" w:rsidP="007B03E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- Step 1: Trade data from the Client Portal feeds into the </w:t>
      </w:r>
      <w:proofErr w:type="spellStart"/>
      <w:r>
        <w:rPr>
          <w:color w:val="000000"/>
          <w:sz w:val="27"/>
          <w:szCs w:val="27"/>
        </w:rPr>
        <w:t>tradeloadstaging.dbo.trade_gui</w:t>
      </w:r>
      <w:proofErr w:type="spellEnd"/>
      <w:r>
        <w:rPr>
          <w:color w:val="000000"/>
          <w:sz w:val="27"/>
          <w:szCs w:val="27"/>
        </w:rPr>
        <w:t xml:space="preserve"> table.</w:t>
      </w:r>
    </w:p>
    <w:p w14:paraId="1B6B0A4A" w14:textId="77777777" w:rsidR="007B03E7" w:rsidRDefault="007B03E7" w:rsidP="007B03E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- Step 2: The trigger kicks off in the </w:t>
      </w:r>
      <w:proofErr w:type="spellStart"/>
      <w:r>
        <w:rPr>
          <w:color w:val="000000"/>
          <w:sz w:val="27"/>
          <w:szCs w:val="27"/>
        </w:rPr>
        <w:t>tradeloadstaging.dbo.trade_gui</w:t>
      </w:r>
      <w:proofErr w:type="spellEnd"/>
      <w:r>
        <w:rPr>
          <w:color w:val="000000"/>
          <w:sz w:val="27"/>
          <w:szCs w:val="27"/>
        </w:rPr>
        <w:t xml:space="preserve"> table and loads the trade data into the </w:t>
      </w:r>
      <w:proofErr w:type="spellStart"/>
      <w:r>
        <w:rPr>
          <w:color w:val="000000"/>
          <w:sz w:val="27"/>
          <w:szCs w:val="27"/>
        </w:rPr>
        <w:t>db.trade</w:t>
      </w:r>
      <w:proofErr w:type="spellEnd"/>
      <w:r>
        <w:rPr>
          <w:color w:val="000000"/>
          <w:sz w:val="27"/>
          <w:szCs w:val="27"/>
        </w:rPr>
        <w:t xml:space="preserve"> table in the Trade Transformation/IREP Staging DB Server 10.1.10.15.</w:t>
      </w:r>
    </w:p>
    <w:p w14:paraId="74768827" w14:textId="77777777" w:rsidR="007B03E7" w:rsidRDefault="007B03E7" w:rsidP="007B03E7">
      <w:pPr>
        <w:pStyle w:val="NormalWeb"/>
        <w:rPr>
          <w:ins w:id="15" w:author="Wei Xiang" w:date="2024-05-14T10:05:00Z" w16du:dateUtc="2024-05-14T14:05:00Z"/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Step 3: Same steps 3 through 5 in section 1</w:t>
      </w:r>
    </w:p>
    <w:p w14:paraId="2D2477B9" w14:textId="77777777" w:rsidR="00FC6766" w:rsidRDefault="00FC6766" w:rsidP="007B03E7">
      <w:pPr>
        <w:pStyle w:val="NormalWeb"/>
        <w:rPr>
          <w:ins w:id="16" w:author="Wei Xiang" w:date="2024-05-14T10:05:00Z" w16du:dateUtc="2024-05-14T14:05:00Z"/>
          <w:color w:val="000000"/>
          <w:sz w:val="27"/>
          <w:szCs w:val="27"/>
        </w:rPr>
      </w:pPr>
    </w:p>
    <w:p w14:paraId="7DD2137B" w14:textId="6E2A2727" w:rsidR="00FC6766" w:rsidRDefault="00FC6766" w:rsidP="007B03E7">
      <w:pPr>
        <w:pStyle w:val="NormalWeb"/>
        <w:rPr>
          <w:ins w:id="17" w:author="Wei Xiang" w:date="2024-05-14T10:05:00Z" w16du:dateUtc="2024-05-14T14:05:00Z"/>
          <w:color w:val="000000"/>
          <w:sz w:val="27"/>
          <w:szCs w:val="27"/>
        </w:rPr>
      </w:pPr>
      <w:ins w:id="18" w:author="Wei Xiang" w:date="2024-05-14T10:05:00Z" w16du:dateUtc="2024-05-14T14:05:00Z">
        <w:r>
          <w:rPr>
            <w:color w:val="000000"/>
            <w:sz w:val="27"/>
            <w:szCs w:val="27"/>
          </w:rPr>
          <w:t>Add a Trade from Client Portal</w:t>
        </w:r>
      </w:ins>
      <w:ins w:id="19" w:author="Wei Xiang" w:date="2024-05-14T10:06:00Z" w16du:dateUtc="2024-05-14T14:06:00Z">
        <w:r>
          <w:rPr>
            <w:color w:val="000000"/>
            <w:sz w:val="27"/>
            <w:szCs w:val="27"/>
          </w:rPr>
          <w:t>, and display</w:t>
        </w:r>
      </w:ins>
    </w:p>
    <w:p w14:paraId="176AFEC6" w14:textId="3C9DF2D2" w:rsidR="00FC6766" w:rsidRDefault="004F1D7D" w:rsidP="007B03E7">
      <w:pPr>
        <w:pStyle w:val="NormalWeb"/>
        <w:rPr>
          <w:ins w:id="20" w:author="Wei Xiang" w:date="2024-05-14T10:29:00Z" w16du:dateUtc="2024-05-14T14:29:00Z"/>
          <w:color w:val="000000"/>
          <w:sz w:val="27"/>
          <w:szCs w:val="27"/>
        </w:rPr>
      </w:pPr>
      <w:ins w:id="21" w:author="Wei Xiang" w:date="2024-05-14T10:28:00Z" w16du:dateUtc="2024-05-14T14:28:00Z">
        <w:r>
          <w:rPr>
            <w:color w:val="000000"/>
            <w:sz w:val="27"/>
            <w:szCs w:val="27"/>
          </w:rPr>
          <w:t xml:space="preserve">Step1: add </w:t>
        </w:r>
      </w:ins>
      <w:ins w:id="22" w:author="Wei Xiang" w:date="2024-05-14T10:29:00Z" w16du:dateUtc="2024-05-14T14:29:00Z">
        <w:r>
          <w:rPr>
            <w:color w:val="000000"/>
            <w:sz w:val="27"/>
            <w:szCs w:val="27"/>
          </w:rPr>
          <w:t>a trade</w:t>
        </w:r>
      </w:ins>
    </w:p>
    <w:p w14:paraId="3CB90646" w14:textId="0BFFE77C" w:rsidR="004F1D7D" w:rsidRDefault="00531CCB" w:rsidP="007B03E7">
      <w:pPr>
        <w:pStyle w:val="NormalWeb"/>
        <w:rPr>
          <w:ins w:id="23" w:author="Wei Xiang" w:date="2024-05-14T10:38:00Z" w16du:dateUtc="2024-05-14T14:38:00Z"/>
          <w:color w:val="000000"/>
          <w:sz w:val="27"/>
          <w:szCs w:val="27"/>
        </w:rPr>
      </w:pPr>
      <w:ins w:id="24" w:author="Wei Xiang" w:date="2024-05-14T10:38:00Z" w16du:dateUtc="2024-05-14T14:38:00Z">
        <w:r w:rsidRPr="00531CCB">
          <w:rPr>
            <w:color w:val="000000"/>
            <w:sz w:val="27"/>
            <w:szCs w:val="27"/>
          </w:rPr>
          <w:lastRenderedPageBreak/>
          <w:drawing>
            <wp:inline distT="0" distB="0" distL="0" distR="0" wp14:anchorId="73603339" wp14:editId="428C4A20">
              <wp:extent cx="5943600" cy="3444875"/>
              <wp:effectExtent l="0" t="0" r="0" b="3175"/>
              <wp:docPr id="835141633" name="Picture 1" descr="A screenshot of a computer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835141633" name="Picture 1" descr="A screenshot of a computer&#10;&#10;Description automatically generated"/>
                      <pic:cNvPicPr/>
                    </pic:nvPicPr>
                    <pic:blipFill>
                      <a:blip r:embed="rId5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344487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13822411" w14:textId="0BABE1C4" w:rsidR="00531CCB" w:rsidRDefault="008B7B51" w:rsidP="007B03E7">
      <w:pPr>
        <w:pStyle w:val="NormalWeb"/>
        <w:rPr>
          <w:ins w:id="25" w:author="Wei Xiang" w:date="2024-05-14T10:42:00Z" w16du:dateUtc="2024-05-14T14:42:00Z"/>
          <w:color w:val="000000"/>
          <w:sz w:val="27"/>
          <w:szCs w:val="27"/>
        </w:rPr>
      </w:pPr>
      <w:ins w:id="26" w:author="Wei Xiang" w:date="2024-05-14T10:42:00Z" w16du:dateUtc="2024-05-14T14:42:00Z">
        <w:r>
          <w:rPr>
            <w:color w:val="000000"/>
            <w:sz w:val="27"/>
            <w:szCs w:val="27"/>
          </w:rPr>
          <w:t>Step2: search the trade just added.</w:t>
        </w:r>
      </w:ins>
    </w:p>
    <w:p w14:paraId="2B2CF96C" w14:textId="4B4491D4" w:rsidR="008B7B51" w:rsidRDefault="008B7B51" w:rsidP="007B03E7">
      <w:pPr>
        <w:pStyle w:val="NormalWeb"/>
        <w:rPr>
          <w:ins w:id="27" w:author="Wei Xiang" w:date="2024-05-14T10:38:00Z" w16du:dateUtc="2024-05-14T14:38:00Z"/>
          <w:color w:val="000000"/>
          <w:sz w:val="27"/>
          <w:szCs w:val="27"/>
        </w:rPr>
      </w:pPr>
      <w:ins w:id="28" w:author="Wei Xiang" w:date="2024-05-14T10:42:00Z" w16du:dateUtc="2024-05-14T14:42:00Z">
        <w:r w:rsidRPr="008B7B51">
          <w:rPr>
            <w:color w:val="000000"/>
            <w:sz w:val="27"/>
            <w:szCs w:val="27"/>
          </w:rPr>
          <w:drawing>
            <wp:inline distT="0" distB="0" distL="0" distR="0" wp14:anchorId="209B4A49" wp14:editId="5F359ECA">
              <wp:extent cx="5943600" cy="3057525"/>
              <wp:effectExtent l="0" t="0" r="0" b="9525"/>
              <wp:docPr id="1995346649" name="Picture 1" descr="A screenshot of a computer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995346649" name="Picture 1" descr="A screenshot of a computer&#10;&#10;Description automatically generated"/>
                      <pic:cNvPicPr/>
                    </pic:nvPicPr>
                    <pic:blipFill>
                      <a:blip r:embed="rId6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30575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6F7C30B7" w14:textId="7B8D5DBF" w:rsidR="00531CCB" w:rsidRDefault="00914EC4" w:rsidP="007B03E7">
      <w:pPr>
        <w:pStyle w:val="NormalWeb"/>
        <w:rPr>
          <w:ins w:id="29" w:author="Wei Xiang" w:date="2024-05-14T11:15:00Z" w16du:dateUtc="2024-05-14T15:15:00Z"/>
          <w:color w:val="000000"/>
          <w:sz w:val="27"/>
          <w:szCs w:val="27"/>
        </w:rPr>
      </w:pPr>
      <w:ins w:id="30" w:author="Wei Xiang" w:date="2024-05-14T11:07:00Z" w16du:dateUtc="2024-05-14T15:07:00Z">
        <w:r w:rsidRPr="00914EC4">
          <w:rPr>
            <w:color w:val="000000"/>
            <w:sz w:val="27"/>
            <w:szCs w:val="27"/>
          </w:rPr>
          <w:drawing>
            <wp:inline distT="0" distB="0" distL="0" distR="0" wp14:anchorId="79526909" wp14:editId="74683948">
              <wp:extent cx="5943600" cy="685165"/>
              <wp:effectExtent l="0" t="0" r="0" b="635"/>
              <wp:docPr id="1689731013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689731013" name=""/>
                      <pic:cNvPicPr/>
                    </pic:nvPicPr>
                    <pic:blipFill>
                      <a:blip r:embed="rId7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68516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2A246B24" w14:textId="77777777" w:rsidR="00914EC4" w:rsidRDefault="00914EC4" w:rsidP="007B03E7">
      <w:pPr>
        <w:pStyle w:val="NormalWeb"/>
        <w:rPr>
          <w:ins w:id="31" w:author="Wei Xiang" w:date="2024-05-14T11:15:00Z" w16du:dateUtc="2024-05-14T15:15:00Z"/>
          <w:color w:val="000000"/>
          <w:sz w:val="27"/>
          <w:szCs w:val="27"/>
        </w:rPr>
      </w:pPr>
    </w:p>
    <w:p w14:paraId="19DAE46F" w14:textId="0EA29800" w:rsidR="00914EC4" w:rsidRDefault="00914EC4" w:rsidP="007B03E7">
      <w:pPr>
        <w:pStyle w:val="NormalWeb"/>
        <w:rPr>
          <w:ins w:id="32" w:author="Wei Xiang" w:date="2024-05-14T10:38:00Z" w16du:dateUtc="2024-05-14T14:38:00Z"/>
          <w:color w:val="000000"/>
          <w:sz w:val="27"/>
          <w:szCs w:val="27"/>
        </w:rPr>
      </w:pPr>
      <w:ins w:id="33" w:author="Wei Xiang" w:date="2024-05-14T11:15:00Z" w16du:dateUtc="2024-05-14T15:15:00Z">
        <w:r w:rsidRPr="00914EC4">
          <w:rPr>
            <w:color w:val="000000"/>
            <w:sz w:val="27"/>
            <w:szCs w:val="27"/>
          </w:rPr>
          <w:drawing>
            <wp:inline distT="0" distB="0" distL="0" distR="0" wp14:anchorId="0EADF106" wp14:editId="1CCDE49C">
              <wp:extent cx="5943600" cy="489585"/>
              <wp:effectExtent l="0" t="0" r="0" b="5715"/>
              <wp:docPr id="153970989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539709891" name=""/>
                      <pic:cNvPicPr/>
                    </pic:nvPicPr>
                    <pic:blipFill>
                      <a:blip r:embed="rId8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48958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5AAE3A71" w14:textId="3CF344E6" w:rsidR="00531CCB" w:rsidRDefault="00553C50" w:rsidP="007B03E7">
      <w:pPr>
        <w:pStyle w:val="NormalWeb"/>
        <w:rPr>
          <w:ins w:id="34" w:author="Wei Xiang" w:date="2024-05-14T10:38:00Z" w16du:dateUtc="2024-05-14T14:38:00Z"/>
          <w:color w:val="000000"/>
          <w:sz w:val="27"/>
          <w:szCs w:val="27"/>
        </w:rPr>
      </w:pPr>
      <w:ins w:id="35" w:author="Wei Xiang" w:date="2024-05-14T11:24:00Z" w16du:dateUtc="2024-05-14T15:24:00Z">
        <w:r w:rsidRPr="00553C50">
          <w:rPr>
            <w:color w:val="000000"/>
            <w:sz w:val="27"/>
            <w:szCs w:val="27"/>
          </w:rPr>
          <w:drawing>
            <wp:inline distT="0" distB="0" distL="0" distR="0" wp14:anchorId="5BA6F7C1" wp14:editId="47A23BFF">
              <wp:extent cx="5943600" cy="325120"/>
              <wp:effectExtent l="0" t="0" r="0" b="0"/>
              <wp:docPr id="78400170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84001701" name=""/>
                      <pic:cNvPicPr/>
                    </pic:nvPicPr>
                    <pic:blipFill>
                      <a:blip r:embed="rId9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32512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31C2E11C" w14:textId="77777777" w:rsidR="00531CCB" w:rsidRDefault="00531CCB" w:rsidP="007B03E7">
      <w:pPr>
        <w:pStyle w:val="NormalWeb"/>
        <w:rPr>
          <w:color w:val="000000"/>
          <w:sz w:val="27"/>
          <w:szCs w:val="27"/>
        </w:rPr>
      </w:pPr>
    </w:p>
    <w:p w14:paraId="0252471E" w14:textId="77777777" w:rsidR="007B03E7" w:rsidRDefault="007B03E7" w:rsidP="007B03E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3- GEMS ACK/NACK Process</w:t>
      </w:r>
    </w:p>
    <w:p w14:paraId="297F029F" w14:textId="77777777" w:rsidR="007B03E7" w:rsidRDefault="007B03E7" w:rsidP="007B03E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Step 1: Once GEMS receives trade message from GEMS FIX Server 10.1.10.6, it returns ACK or NACK message as a confirmation. The ACK message indicates that the trade is booked successfully and the NACK message indicates that an error occurred when booking the trade.</w:t>
      </w:r>
    </w:p>
    <w:p w14:paraId="08945480" w14:textId="77777777" w:rsidR="007B03E7" w:rsidRDefault="007B03E7" w:rsidP="007B03E7">
      <w:pPr>
        <w:pStyle w:val="NormalWeb"/>
        <w:rPr>
          <w:ins w:id="36" w:author="Wei Xiang" w:date="2024-05-10T12:44:00Z" w16du:dateUtc="2024-05-10T16:44:00Z"/>
          <w:rFonts w:eastAsiaTheme="minorEastAsia"/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- Step 2: </w:t>
      </w:r>
      <w:proofErr w:type="spellStart"/>
      <w:r>
        <w:rPr>
          <w:color w:val="000000"/>
          <w:sz w:val="27"/>
          <w:szCs w:val="27"/>
        </w:rPr>
        <w:t>Raisul’s</w:t>
      </w:r>
      <w:proofErr w:type="spellEnd"/>
      <w:r>
        <w:rPr>
          <w:color w:val="000000"/>
          <w:sz w:val="27"/>
          <w:szCs w:val="27"/>
        </w:rPr>
        <w:t xml:space="preserve"> FIX session puts the ACK/NACK message in the MSMQ and the SQL Agent Job </w:t>
      </w:r>
      <w:proofErr w:type="spellStart"/>
      <w:r>
        <w:rPr>
          <w:color w:val="000000"/>
          <w:sz w:val="27"/>
          <w:szCs w:val="27"/>
        </w:rPr>
        <w:t>load_gems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acknackmessage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usingSSISpackage</w:t>
      </w:r>
      <w:proofErr w:type="spellEnd"/>
      <w:r>
        <w:rPr>
          <w:color w:val="000000"/>
          <w:sz w:val="27"/>
          <w:szCs w:val="27"/>
        </w:rPr>
        <w:t xml:space="preserve"> in server 10.1.10.15 loads the data into the </w:t>
      </w:r>
      <w:proofErr w:type="spellStart"/>
      <w:r>
        <w:rPr>
          <w:color w:val="000000"/>
          <w:sz w:val="27"/>
          <w:szCs w:val="27"/>
        </w:rPr>
        <w:t>tradeloadstaging.dbo.gems_acknack</w:t>
      </w:r>
      <w:proofErr w:type="spellEnd"/>
      <w:r>
        <w:rPr>
          <w:color w:val="000000"/>
          <w:sz w:val="27"/>
          <w:szCs w:val="27"/>
        </w:rPr>
        <w:t xml:space="preserve"> table.</w:t>
      </w:r>
    </w:p>
    <w:p w14:paraId="686E8DF0" w14:textId="77777777" w:rsidR="00071017" w:rsidRDefault="00F36447" w:rsidP="00F36447">
      <w:pPr>
        <w:pStyle w:val="commentcontentpara"/>
        <w:spacing w:before="0" w:beforeAutospacing="0" w:after="0" w:afterAutospacing="0"/>
        <w:rPr>
          <w:ins w:id="37" w:author="Wei Xiang" w:date="2024-05-10T13:44:00Z" w16du:dateUtc="2024-05-10T17:44:00Z"/>
        </w:rPr>
      </w:pPr>
      <w:ins w:id="38" w:author="Wei Xiang" w:date="2024-05-10T12:44:00Z" w16du:dateUtc="2024-05-10T16:44:00Z">
        <w:r>
          <w:rPr>
            <w:rFonts w:eastAsiaTheme="minorEastAsia"/>
            <w:color w:val="000000"/>
            <w:sz w:val="27"/>
            <w:szCs w:val="27"/>
          </w:rPr>
          <w:t>Note:</w:t>
        </w:r>
        <w:r w:rsidRPr="00F36447">
          <w:t xml:space="preserve"> </w:t>
        </w:r>
      </w:ins>
    </w:p>
    <w:p w14:paraId="6481295A" w14:textId="0C20FBF5" w:rsidR="00F36447" w:rsidRDefault="00F36447" w:rsidP="00B35908">
      <w:pPr>
        <w:pStyle w:val="commentcontentpara"/>
        <w:numPr>
          <w:ilvl w:val="0"/>
          <w:numId w:val="1"/>
        </w:numPr>
        <w:spacing w:before="0" w:beforeAutospacing="0" w:after="0" w:afterAutospacing="0"/>
        <w:rPr>
          <w:ins w:id="39" w:author="Wei Xiang" w:date="2024-05-10T13:40:00Z" w16du:dateUtc="2024-05-10T17:40:00Z"/>
        </w:rPr>
      </w:pPr>
      <w:ins w:id="40" w:author="Wei Xiang" w:date="2024-05-10T12:44:00Z" w16du:dateUtc="2024-05-10T16:44:00Z">
        <w:r>
          <w:t>To cross check wit</w:t>
        </w:r>
      </w:ins>
      <w:ins w:id="41" w:author="Wei Xiang" w:date="2024-05-10T12:45:00Z" w16du:dateUtc="2024-05-10T16:45:00Z">
        <w:r>
          <w:t xml:space="preserve">h the trades, </w:t>
        </w:r>
      </w:ins>
      <w:ins w:id="42" w:author="Wei Xiang" w:date="2024-05-10T12:50:00Z" w16du:dateUtc="2024-05-10T16:50:00Z">
        <w:r w:rsidR="00920DAD">
          <w:t>link</w:t>
        </w:r>
      </w:ins>
      <w:ins w:id="43" w:author="Wei Xiang" w:date="2024-05-10T12:45:00Z" w16du:dateUtc="2024-05-10T16:45:00Z">
        <w:r>
          <w:t xml:space="preserve"> </w:t>
        </w:r>
      </w:ins>
      <w:ins w:id="44" w:author="Wei Xiang" w:date="2024-05-10T12:44:00Z" w16du:dateUtc="2024-05-10T16:44:00Z">
        <w:r>
          <w:t xml:space="preserve">gems ack </w:t>
        </w:r>
        <w:proofErr w:type="spellStart"/>
        <w:r>
          <w:t>nack</w:t>
        </w:r>
        <w:proofErr w:type="spellEnd"/>
        <w:r>
          <w:t xml:space="preserve"> column Exec ID with table column </w:t>
        </w:r>
        <w:proofErr w:type="spellStart"/>
        <w:r>
          <w:t>Source_BRID</w:t>
        </w:r>
        <w:proofErr w:type="spellEnd"/>
        <w:r>
          <w:t xml:space="preserve"> </w:t>
        </w:r>
      </w:ins>
      <w:ins w:id="45" w:author="Wei Xiang" w:date="2024-05-10T12:49:00Z" w16du:dateUtc="2024-05-10T16:49:00Z">
        <w:r>
          <w:t xml:space="preserve">to </w:t>
        </w:r>
      </w:ins>
      <w:ins w:id="46" w:author="Wei Xiang" w:date="2024-05-10T12:44:00Z" w16du:dateUtc="2024-05-10T16:44:00Z">
        <w:r>
          <w:t>join check the process status column</w:t>
        </w:r>
      </w:ins>
      <w:ins w:id="47" w:author="Wei Xiang" w:date="2024-05-10T13:40:00Z" w16du:dateUtc="2024-05-10T17:40:00Z">
        <w:r w:rsidR="00071017">
          <w:t>.</w:t>
        </w:r>
      </w:ins>
    </w:p>
    <w:p w14:paraId="222E3AFD" w14:textId="77777777" w:rsidR="00071017" w:rsidRDefault="00071017" w:rsidP="00B35908">
      <w:pPr>
        <w:pStyle w:val="commentcontentpara"/>
        <w:numPr>
          <w:ilvl w:val="0"/>
          <w:numId w:val="1"/>
        </w:numPr>
        <w:spacing w:after="0"/>
        <w:rPr>
          <w:ins w:id="48" w:author="Wei Xiang" w:date="2024-05-10T13:44:00Z" w16du:dateUtc="2024-05-10T17:44:00Z"/>
        </w:rPr>
      </w:pPr>
      <w:ins w:id="49" w:author="Wei Xiang" w:date="2024-05-10T13:43:00Z" w16du:dateUtc="2024-05-10T17:43:00Z">
        <w:r>
          <w:t xml:space="preserve">Column </w:t>
        </w:r>
      </w:ins>
      <w:proofErr w:type="spellStart"/>
      <w:ins w:id="50" w:author="Wei Xiang" w:date="2024-05-10T13:40:00Z" w16du:dateUtc="2024-05-10T17:40:00Z">
        <w:r>
          <w:t>OrderStatus</w:t>
        </w:r>
      </w:ins>
      <w:proofErr w:type="spellEnd"/>
      <w:ins w:id="51" w:author="Wei Xiang" w:date="2024-05-10T13:43:00Z" w16du:dateUtc="2024-05-10T17:43:00Z">
        <w:r>
          <w:t xml:space="preserve"> </w:t>
        </w:r>
        <w:proofErr w:type="spellStart"/>
        <w:r>
          <w:t>categorlize</w:t>
        </w:r>
        <w:proofErr w:type="spellEnd"/>
        <w:r>
          <w:t xml:space="preserve"> the </w:t>
        </w:r>
      </w:ins>
      <w:ins w:id="52" w:author="Wei Xiang" w:date="2024-05-10T13:44:00Z" w16du:dateUtc="2024-05-10T17:44:00Z">
        <w:r>
          <w:t xml:space="preserve">status of trade. </w:t>
        </w:r>
      </w:ins>
    </w:p>
    <w:p w14:paraId="5322AF0A" w14:textId="77777777" w:rsidR="00071017" w:rsidRDefault="00071017" w:rsidP="00B35908">
      <w:pPr>
        <w:pStyle w:val="commentcontentpara"/>
        <w:numPr>
          <w:ilvl w:val="0"/>
          <w:numId w:val="2"/>
        </w:numPr>
        <w:spacing w:after="0"/>
        <w:rPr>
          <w:ins w:id="53" w:author="Wei Xiang" w:date="2024-05-10T13:44:00Z" w16du:dateUtc="2024-05-10T17:44:00Z"/>
        </w:rPr>
      </w:pPr>
      <w:ins w:id="54" w:author="Wei Xiang" w:date="2024-05-10T13:43:00Z" w16du:dateUtc="2024-05-10T17:43:00Z">
        <w:r>
          <w:t xml:space="preserve">New </w:t>
        </w:r>
      </w:ins>
    </w:p>
    <w:p w14:paraId="317F440F" w14:textId="6D9A4A56" w:rsidR="00071017" w:rsidRPr="00F36447" w:rsidRDefault="00071017" w:rsidP="005F6232">
      <w:pPr>
        <w:pStyle w:val="commentcontentpara"/>
        <w:numPr>
          <w:ilvl w:val="0"/>
          <w:numId w:val="2"/>
        </w:numPr>
        <w:spacing w:after="0"/>
      </w:pPr>
      <w:ins w:id="55" w:author="Wei Xiang" w:date="2024-05-10T13:43:00Z" w16du:dateUtc="2024-05-10T17:43:00Z">
        <w:r>
          <w:t>Rejected</w:t>
        </w:r>
      </w:ins>
    </w:p>
    <w:p w14:paraId="3D7A6899" w14:textId="77777777" w:rsidR="007B03E7" w:rsidRDefault="007B03E7" w:rsidP="007B03E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4- Data Load into DW Database and Display on Client Portal</w:t>
      </w:r>
    </w:p>
    <w:p w14:paraId="1C0B94F8" w14:textId="1235A08B" w:rsidR="007B03E7" w:rsidRDefault="007B03E7" w:rsidP="007B03E7">
      <w:pPr>
        <w:pStyle w:val="NormalWeb"/>
        <w:rPr>
          <w:ins w:id="56" w:author="Wei Xiang" w:date="2024-05-13T15:36:00Z" w16du:dateUtc="2024-05-13T19:36:00Z"/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The SQL Job </w:t>
      </w:r>
      <w:proofErr w:type="spellStart"/>
      <w:ins w:id="57" w:author="Wei Xiang" w:date="2024-05-10T13:48:00Z" w16du:dateUtc="2024-05-10T17:48:00Z">
        <w:r w:rsidR="00C938F7">
          <w:rPr>
            <w:color w:val="000000"/>
            <w:sz w:val="27"/>
            <w:szCs w:val="27"/>
          </w:rPr>
          <w:t>TradeFeed_Load</w:t>
        </w:r>
      </w:ins>
      <w:proofErr w:type="spellEnd"/>
      <w:del w:id="58" w:author="Wei Xiang" w:date="2024-05-10T13:48:00Z" w16du:dateUtc="2024-05-10T17:48:00Z">
        <w:r w:rsidDel="00C938F7">
          <w:rPr>
            <w:color w:val="000000"/>
            <w:sz w:val="27"/>
            <w:szCs w:val="27"/>
          </w:rPr>
          <w:delText>Load Trade Feed</w:delText>
        </w:r>
      </w:del>
      <w:r>
        <w:rPr>
          <w:color w:val="000000"/>
          <w:sz w:val="27"/>
          <w:szCs w:val="27"/>
        </w:rPr>
        <w:t xml:space="preserve"> in DW Database (server 10.1.10.13) runs every 1 minute to load trade and ACK/NACK data from the Staging Database (server 10.1.10.15) into the DW Database as described below.</w:t>
      </w:r>
    </w:p>
    <w:p w14:paraId="0DBA4B1E" w14:textId="77777777" w:rsidR="00436DB6" w:rsidRDefault="005A0319" w:rsidP="007B03E7">
      <w:pPr>
        <w:pStyle w:val="NormalWeb"/>
        <w:rPr>
          <w:ins w:id="59" w:author="Wei Xiang" w:date="2024-05-13T15:37:00Z" w16du:dateUtc="2024-05-13T19:37:00Z"/>
          <w:color w:val="000000"/>
          <w:sz w:val="27"/>
          <w:szCs w:val="27"/>
        </w:rPr>
      </w:pPr>
      <w:ins w:id="60" w:author="Wei Xiang" w:date="2024-05-13T15:36:00Z" w16du:dateUtc="2024-05-13T19:36:00Z">
        <w:r>
          <w:rPr>
            <w:color w:val="000000"/>
            <w:sz w:val="27"/>
            <w:szCs w:val="27"/>
          </w:rPr>
          <w:t xml:space="preserve">Update table </w:t>
        </w:r>
        <w:proofErr w:type="spellStart"/>
        <w:r w:rsidRPr="005A0319">
          <w:rPr>
            <w:color w:val="000000"/>
            <w:sz w:val="27"/>
            <w:szCs w:val="27"/>
          </w:rPr>
          <w:t>dw.irep.TRANFILP_DW</w:t>
        </w:r>
      </w:ins>
      <w:proofErr w:type="spellEnd"/>
      <w:ins w:id="61" w:author="Wei Xiang" w:date="2024-05-13T15:37:00Z" w16du:dateUtc="2024-05-13T19:37:00Z">
        <w:r>
          <w:rPr>
            <w:color w:val="000000"/>
            <w:sz w:val="27"/>
            <w:szCs w:val="27"/>
          </w:rPr>
          <w:t xml:space="preserve"> </w:t>
        </w:r>
      </w:ins>
    </w:p>
    <w:p w14:paraId="27E8E0C7" w14:textId="2FBE0440" w:rsidR="005A0319" w:rsidRDefault="00436DB6" w:rsidP="00436DB6">
      <w:pPr>
        <w:pStyle w:val="NormalWeb"/>
        <w:ind w:firstLine="720"/>
        <w:rPr>
          <w:ins w:id="62" w:author="Wei Xiang" w:date="2024-05-13T15:37:00Z" w16du:dateUtc="2024-05-13T19:37:00Z"/>
          <w:color w:val="000000"/>
          <w:sz w:val="27"/>
          <w:szCs w:val="27"/>
        </w:rPr>
      </w:pPr>
      <w:ins w:id="63" w:author="Wei Xiang" w:date="2024-05-13T15:37:00Z" w16du:dateUtc="2024-05-13T19:37:00Z">
        <w:r>
          <w:rPr>
            <w:color w:val="000000"/>
            <w:sz w:val="27"/>
            <w:szCs w:val="27"/>
          </w:rPr>
          <w:t xml:space="preserve">  </w:t>
        </w:r>
        <w:r w:rsidR="005A0319">
          <w:rPr>
            <w:color w:val="000000"/>
            <w:sz w:val="27"/>
            <w:szCs w:val="27"/>
          </w:rPr>
          <w:t xml:space="preserve">table </w:t>
        </w:r>
        <w:proofErr w:type="spellStart"/>
        <w:r w:rsidR="005A0319" w:rsidRPr="005A0319">
          <w:rPr>
            <w:color w:val="000000"/>
            <w:sz w:val="27"/>
            <w:szCs w:val="27"/>
          </w:rPr>
          <w:t>dw.Derived.outrightdescription</w:t>
        </w:r>
        <w:proofErr w:type="spellEnd"/>
      </w:ins>
    </w:p>
    <w:p w14:paraId="2E67C75C" w14:textId="6521ECBA" w:rsidR="00436DB6" w:rsidRDefault="00436DB6" w:rsidP="00436DB6">
      <w:pPr>
        <w:pStyle w:val="NormalWeb"/>
        <w:rPr>
          <w:ins w:id="64" w:author="Wei Xiang" w:date="2024-05-13T15:38:00Z" w16du:dateUtc="2024-05-13T19:38:00Z"/>
          <w:color w:val="000000"/>
          <w:sz w:val="27"/>
          <w:szCs w:val="27"/>
        </w:rPr>
      </w:pPr>
      <w:ins w:id="65" w:author="Wei Xiang" w:date="2024-05-13T15:37:00Z" w16du:dateUtc="2024-05-13T19:37:00Z">
        <w:r>
          <w:rPr>
            <w:color w:val="000000"/>
            <w:sz w:val="27"/>
            <w:szCs w:val="27"/>
          </w:rPr>
          <w:t xml:space="preserve">Delete Trade from </w:t>
        </w:r>
        <w:proofErr w:type="spellStart"/>
        <w:r w:rsidRPr="00436DB6">
          <w:rPr>
            <w:color w:val="000000"/>
            <w:sz w:val="27"/>
            <w:szCs w:val="27"/>
          </w:rPr>
          <w:t>dw.TradeFeed.gemsacknack</w:t>
        </w:r>
      </w:ins>
      <w:proofErr w:type="spellEnd"/>
    </w:p>
    <w:p w14:paraId="0B71CAA2" w14:textId="6D66311D" w:rsidR="00436DB6" w:rsidRDefault="00436DB6" w:rsidP="00436DB6">
      <w:pPr>
        <w:pStyle w:val="NormalWeb"/>
        <w:rPr>
          <w:ins w:id="66" w:author="Wei Xiang" w:date="2024-05-13T15:38:00Z" w16du:dateUtc="2024-05-13T19:38:00Z"/>
          <w:color w:val="000000"/>
          <w:sz w:val="27"/>
          <w:szCs w:val="27"/>
        </w:rPr>
      </w:pPr>
      <w:ins w:id="67" w:author="Wei Xiang" w:date="2024-05-13T15:38:00Z" w16du:dateUtc="2024-05-13T19:38:00Z">
        <w:r>
          <w:rPr>
            <w:color w:val="000000"/>
            <w:sz w:val="27"/>
            <w:szCs w:val="27"/>
          </w:rPr>
          <w:t xml:space="preserve">Update trade from </w:t>
        </w:r>
        <w:proofErr w:type="spellStart"/>
        <w:r w:rsidRPr="00436DB6">
          <w:rPr>
            <w:color w:val="000000"/>
            <w:sz w:val="27"/>
            <w:szCs w:val="27"/>
          </w:rPr>
          <w:t>dw.TradeFeed.Fixedincome</w:t>
        </w:r>
        <w:proofErr w:type="spellEnd"/>
      </w:ins>
    </w:p>
    <w:p w14:paraId="21C17B4B" w14:textId="7CBA0835" w:rsidR="00436DB6" w:rsidRDefault="00436DB6" w:rsidP="00436DB6">
      <w:pPr>
        <w:pStyle w:val="NormalWeb"/>
        <w:rPr>
          <w:ins w:id="68" w:author="Wei Xiang" w:date="2024-05-13T15:37:00Z" w16du:dateUtc="2024-05-13T19:37:00Z"/>
          <w:color w:val="000000"/>
          <w:sz w:val="27"/>
          <w:szCs w:val="27"/>
        </w:rPr>
      </w:pPr>
      <w:ins w:id="69" w:author="Wei Xiang" w:date="2024-05-13T15:38:00Z" w16du:dateUtc="2024-05-13T19:38:00Z">
        <w:r>
          <w:rPr>
            <w:color w:val="000000"/>
            <w:sz w:val="27"/>
            <w:szCs w:val="27"/>
          </w:rPr>
          <w:lastRenderedPageBreak/>
          <w:tab/>
          <w:t xml:space="preserve">Trade from </w:t>
        </w:r>
        <w:proofErr w:type="spellStart"/>
        <w:r w:rsidRPr="00436DB6">
          <w:rPr>
            <w:color w:val="000000"/>
            <w:sz w:val="27"/>
            <w:szCs w:val="27"/>
          </w:rPr>
          <w:t>dbo.trade_gui</w:t>
        </w:r>
      </w:ins>
      <w:proofErr w:type="spellEnd"/>
    </w:p>
    <w:p w14:paraId="7932BDFA" w14:textId="77777777" w:rsidR="00182EB9" w:rsidRDefault="00182EB9" w:rsidP="00436DB6">
      <w:pPr>
        <w:pStyle w:val="NormalWeb"/>
        <w:ind w:firstLine="720"/>
        <w:rPr>
          <w:ins w:id="70" w:author="Wei Xiang" w:date="2024-05-13T15:56:00Z" w16du:dateUtc="2024-05-13T19:56:00Z"/>
          <w:color w:val="000000"/>
          <w:sz w:val="27"/>
          <w:szCs w:val="27"/>
        </w:rPr>
      </w:pPr>
    </w:p>
    <w:p w14:paraId="123BED94" w14:textId="399B9D73" w:rsidR="00182EB9" w:rsidRDefault="00182EB9" w:rsidP="00182EB9">
      <w:pPr>
        <w:pStyle w:val="NormalWeb"/>
        <w:ind w:firstLine="720"/>
        <w:rPr>
          <w:ins w:id="71" w:author="Wei Xiang" w:date="2024-05-13T15:55:00Z" w16du:dateUtc="2024-05-13T19:55:00Z"/>
          <w:color w:val="000000"/>
          <w:sz w:val="27"/>
          <w:szCs w:val="27"/>
        </w:rPr>
      </w:pPr>
      <w:ins w:id="72" w:author="Wei Xiang" w:date="2024-05-13T15:56:00Z" w16du:dateUtc="2024-05-13T19:56:00Z">
        <w:r>
          <w:rPr>
            <w:color w:val="000000"/>
            <w:sz w:val="27"/>
            <w:szCs w:val="27"/>
          </w:rPr>
          <w:t xml:space="preserve">Stored </w:t>
        </w:r>
        <w:r w:rsidRPr="00182EB9">
          <w:rPr>
            <w:color w:val="000000"/>
            <w:sz w:val="27"/>
            <w:szCs w:val="27"/>
          </w:rPr>
          <w:t>procedure [</w:t>
        </w:r>
        <w:proofErr w:type="spellStart"/>
        <w:r w:rsidRPr="00182EB9">
          <w:rPr>
            <w:color w:val="000000"/>
            <w:sz w:val="27"/>
            <w:szCs w:val="27"/>
          </w:rPr>
          <w:t>TradeFeed</w:t>
        </w:r>
        <w:proofErr w:type="spellEnd"/>
        <w:r w:rsidRPr="00182EB9">
          <w:rPr>
            <w:color w:val="000000"/>
            <w:sz w:val="27"/>
            <w:szCs w:val="27"/>
          </w:rPr>
          <w:t>].[</w:t>
        </w:r>
        <w:proofErr w:type="spellStart"/>
        <w:r w:rsidRPr="00182EB9">
          <w:rPr>
            <w:color w:val="000000"/>
            <w:sz w:val="27"/>
            <w:szCs w:val="27"/>
          </w:rPr>
          <w:t>LoadTradedata</w:t>
        </w:r>
        <w:proofErr w:type="spellEnd"/>
        <w:r w:rsidRPr="00182EB9">
          <w:rPr>
            <w:color w:val="000000"/>
            <w:sz w:val="27"/>
            <w:szCs w:val="27"/>
          </w:rPr>
          <w:t>]</w:t>
        </w:r>
      </w:ins>
    </w:p>
    <w:p w14:paraId="5F44E00D" w14:textId="5BF7B954" w:rsidR="00182EB9" w:rsidRDefault="00182EB9" w:rsidP="00436DB6">
      <w:pPr>
        <w:pStyle w:val="NormalWeb"/>
        <w:ind w:firstLine="720"/>
        <w:rPr>
          <w:ins w:id="73" w:author="Wei Xiang" w:date="2024-05-13T15:55:00Z" w16du:dateUtc="2024-05-13T19:55:00Z"/>
          <w:color w:val="000000"/>
          <w:sz w:val="27"/>
          <w:szCs w:val="27"/>
        </w:rPr>
      </w:pPr>
      <w:ins w:id="74" w:author="Wei Xiang" w:date="2024-05-13T15:55:00Z" w16du:dateUtc="2024-05-13T19:55:00Z">
        <w:r w:rsidRPr="00182EB9">
          <w:rPr>
            <w:color w:val="000000"/>
            <w:sz w:val="27"/>
            <w:szCs w:val="27"/>
          </w:rPr>
          <w:t xml:space="preserve">from </w:t>
        </w:r>
        <w:proofErr w:type="spellStart"/>
        <w:r w:rsidRPr="00182EB9">
          <w:rPr>
            <w:color w:val="000000"/>
            <w:sz w:val="27"/>
            <w:szCs w:val="27"/>
          </w:rPr>
          <w:t>irep.TradeLoadstaging.dbo.dweqtrade</w:t>
        </w:r>
        <w:proofErr w:type="spellEnd"/>
      </w:ins>
    </w:p>
    <w:p w14:paraId="0CDB9337" w14:textId="77777777" w:rsidR="00182EB9" w:rsidRDefault="00182EB9" w:rsidP="00436DB6">
      <w:pPr>
        <w:pStyle w:val="NormalWeb"/>
        <w:ind w:firstLine="720"/>
        <w:rPr>
          <w:ins w:id="75" w:author="Wei Xiang" w:date="2024-05-13T15:55:00Z" w16du:dateUtc="2024-05-13T19:55:00Z"/>
          <w:color w:val="000000"/>
          <w:sz w:val="27"/>
          <w:szCs w:val="27"/>
        </w:rPr>
      </w:pPr>
    </w:p>
    <w:p w14:paraId="3BBEBA5F" w14:textId="77777777" w:rsidR="00182EB9" w:rsidRDefault="00182EB9" w:rsidP="00436DB6">
      <w:pPr>
        <w:pStyle w:val="NormalWeb"/>
        <w:ind w:firstLine="720"/>
        <w:rPr>
          <w:color w:val="000000"/>
          <w:sz w:val="27"/>
          <w:szCs w:val="27"/>
        </w:rPr>
      </w:pPr>
    </w:p>
    <w:p w14:paraId="035EAA57" w14:textId="77777777" w:rsidR="007B03E7" w:rsidRDefault="007B03E7" w:rsidP="007B03E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For the trades, the job takes centralized data from the </w:t>
      </w:r>
      <w:proofErr w:type="spellStart"/>
      <w:r>
        <w:rPr>
          <w:color w:val="000000"/>
          <w:sz w:val="27"/>
          <w:szCs w:val="27"/>
        </w:rPr>
        <w:t>dbo.trade</w:t>
      </w:r>
      <w:proofErr w:type="spellEnd"/>
      <w:r>
        <w:rPr>
          <w:color w:val="000000"/>
          <w:sz w:val="27"/>
          <w:szCs w:val="27"/>
        </w:rPr>
        <w:t xml:space="preserve"> and </w:t>
      </w:r>
      <w:proofErr w:type="spellStart"/>
      <w:r>
        <w:rPr>
          <w:color w:val="000000"/>
          <w:sz w:val="27"/>
          <w:szCs w:val="27"/>
        </w:rPr>
        <w:t>dbo.trade_gui</w:t>
      </w:r>
      <w:proofErr w:type="spellEnd"/>
      <w:r>
        <w:rPr>
          <w:color w:val="000000"/>
          <w:sz w:val="27"/>
          <w:szCs w:val="27"/>
        </w:rPr>
        <w:t xml:space="preserve"> tables and loads it into the </w:t>
      </w:r>
      <w:proofErr w:type="spellStart"/>
      <w:r>
        <w:rPr>
          <w:color w:val="000000"/>
          <w:sz w:val="27"/>
          <w:szCs w:val="27"/>
        </w:rPr>
        <w:t>DW.tradefeed.fixedincome</w:t>
      </w:r>
      <w:proofErr w:type="spellEnd"/>
      <w:r>
        <w:rPr>
          <w:color w:val="000000"/>
          <w:sz w:val="27"/>
          <w:szCs w:val="27"/>
        </w:rPr>
        <w:t xml:space="preserve"> table.</w:t>
      </w:r>
    </w:p>
    <w:p w14:paraId="61B98094" w14:textId="77777777" w:rsidR="007B03E7" w:rsidRDefault="007B03E7" w:rsidP="007B03E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For the ACK/NACK, the job takes the data from the </w:t>
      </w:r>
      <w:proofErr w:type="spellStart"/>
      <w:r>
        <w:rPr>
          <w:color w:val="000000"/>
          <w:sz w:val="27"/>
          <w:szCs w:val="27"/>
        </w:rPr>
        <w:t>tradeloadstaging.dbo.gemsacknack</w:t>
      </w:r>
      <w:proofErr w:type="spellEnd"/>
      <w:r>
        <w:rPr>
          <w:color w:val="000000"/>
          <w:sz w:val="27"/>
          <w:szCs w:val="27"/>
        </w:rPr>
        <w:t xml:space="preserve"> table and loads it into the </w:t>
      </w:r>
      <w:proofErr w:type="spellStart"/>
      <w:r>
        <w:rPr>
          <w:color w:val="000000"/>
          <w:sz w:val="27"/>
          <w:szCs w:val="27"/>
        </w:rPr>
        <w:t>DW.tradefeed.gemsacknack</w:t>
      </w:r>
      <w:proofErr w:type="spellEnd"/>
    </w:p>
    <w:p w14:paraId="248697B7" w14:textId="77777777" w:rsidR="007B03E7" w:rsidRDefault="007B03E7" w:rsidP="007B03E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The Trade Processing Queue function in the portal takes the data from the </w:t>
      </w:r>
      <w:proofErr w:type="spellStart"/>
      <w:r>
        <w:rPr>
          <w:color w:val="000000"/>
          <w:sz w:val="27"/>
          <w:szCs w:val="27"/>
        </w:rPr>
        <w:t>DW.tradefeed.fixedincome</w:t>
      </w:r>
      <w:proofErr w:type="spellEnd"/>
      <w:r>
        <w:rPr>
          <w:color w:val="000000"/>
          <w:sz w:val="27"/>
          <w:szCs w:val="27"/>
        </w:rPr>
        <w:t xml:space="preserve"> and </w:t>
      </w:r>
      <w:proofErr w:type="spellStart"/>
      <w:r>
        <w:rPr>
          <w:color w:val="000000"/>
          <w:sz w:val="27"/>
          <w:szCs w:val="27"/>
        </w:rPr>
        <w:t>DW.tradefeed.gemsacknack</w:t>
      </w:r>
      <w:proofErr w:type="spellEnd"/>
      <w:r>
        <w:rPr>
          <w:color w:val="000000"/>
          <w:sz w:val="27"/>
          <w:szCs w:val="27"/>
        </w:rPr>
        <w:t xml:space="preserve"> tables and displays it on the portal GUI.</w:t>
      </w:r>
    </w:p>
    <w:p w14:paraId="5A771B2D" w14:textId="77777777" w:rsidR="007B03E7" w:rsidRDefault="007B03E7" w:rsidP="007B03E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All trades in the portal Trade Processing Queue can be cancel or rebill.</w:t>
      </w:r>
    </w:p>
    <w:p w14:paraId="4D04EA02" w14:textId="1C117E00" w:rsidR="0070096E" w:rsidRDefault="00764DE3" w:rsidP="0070096E">
      <w:pPr>
        <w:pStyle w:val="commentcontentpara"/>
        <w:spacing w:before="0" w:beforeAutospacing="0" w:after="0" w:afterAutospacing="0"/>
        <w:rPr>
          <w:ins w:id="76" w:author="Wei Xiang" w:date="2024-05-10T12:53:00Z" w16du:dateUtc="2024-05-10T16:53:00Z"/>
        </w:rPr>
      </w:pPr>
      <w:ins w:id="77" w:author="Wei Xiang" w:date="2024-05-10T12:55:00Z" w16du:dateUtc="2024-05-10T16:55:00Z">
        <w:r>
          <w:t>R</w:t>
        </w:r>
      </w:ins>
      <w:ins w:id="78" w:author="Wei Xiang" w:date="2024-05-10T12:53:00Z" w16du:dateUtc="2024-05-10T16:53:00Z">
        <w:r w:rsidR="0070096E">
          <w:t xml:space="preserve">ebill stands for cancel and new trade, for cancel trade it will same </w:t>
        </w:r>
      </w:ins>
      <w:ins w:id="79" w:author="Wei Xiang" w:date="2024-05-10T12:55:00Z" w16du:dateUtc="2024-05-10T16:55:00Z">
        <w:r w:rsidR="000F20AC">
          <w:t>E</w:t>
        </w:r>
      </w:ins>
      <w:ins w:id="80" w:author="Wei Xiang" w:date="2024-05-10T12:53:00Z" w16du:dateUtc="2024-05-10T16:53:00Z">
        <w:r w:rsidR="0070096E">
          <w:t>x</w:t>
        </w:r>
      </w:ins>
      <w:ins w:id="81" w:author="Wei Xiang" w:date="2024-05-10T12:55:00Z" w16du:dateUtc="2024-05-10T16:55:00Z">
        <w:r w:rsidR="000F20AC">
          <w:t>e</w:t>
        </w:r>
      </w:ins>
      <w:ins w:id="82" w:author="Wei Xiang" w:date="2024-05-10T12:53:00Z" w16du:dateUtc="2024-05-10T16:53:00Z">
        <w:r w:rsidR="0070096E">
          <w:t xml:space="preserve">c </w:t>
        </w:r>
      </w:ins>
      <w:ins w:id="83" w:author="Wei Xiang" w:date="2024-05-10T13:14:00Z" w16du:dateUtc="2024-05-10T17:14:00Z">
        <w:r w:rsidR="00903197">
          <w:t>ID</w:t>
        </w:r>
      </w:ins>
      <w:ins w:id="84" w:author="Wei Xiang" w:date="2024-05-10T12:53:00Z" w16du:dateUtc="2024-05-10T16:53:00Z">
        <w:r w:rsidR="0070096E">
          <w:t xml:space="preserve"> for new trade new exec </w:t>
        </w:r>
      </w:ins>
      <w:ins w:id="85" w:author="Wei Xiang" w:date="2024-05-10T13:12:00Z" w16du:dateUtc="2024-05-10T17:12:00Z">
        <w:r w:rsidR="0014751D">
          <w:t>I</w:t>
        </w:r>
      </w:ins>
      <w:ins w:id="86" w:author="Wei Xiang" w:date="2024-05-10T12:53:00Z" w16du:dateUtc="2024-05-10T16:53:00Z">
        <w:r w:rsidR="0070096E">
          <w:t>D,</w:t>
        </w:r>
      </w:ins>
    </w:p>
    <w:p w14:paraId="2C960035" w14:textId="447F781D" w:rsidR="007B03E7" w:rsidRDefault="0070096E">
      <w:pPr>
        <w:rPr>
          <w:ins w:id="87" w:author="Wei Xiang" w:date="2024-05-10T11:48:00Z" w16du:dateUtc="2024-05-10T15:48:00Z"/>
        </w:rPr>
      </w:pPr>
      <w:ins w:id="88" w:author="Wei Xiang" w:date="2024-05-10T12:53:00Z" w16du:dateUtc="2024-05-10T16:53:00Z">
        <w:r>
          <w:t xml:space="preserve">Currently, </w:t>
        </w:r>
      </w:ins>
      <w:ins w:id="89" w:author="Wei Xiang" w:date="2024-05-10T12:54:00Z" w16du:dateUtc="2024-05-10T16:54:00Z">
        <w:r>
          <w:t xml:space="preserve">from business </w:t>
        </w:r>
        <w:r w:rsidR="008729F3">
          <w:t>perspective</w:t>
        </w:r>
        <w:r>
          <w:t xml:space="preserve">, Trader can make same account of identical trades. </w:t>
        </w:r>
      </w:ins>
    </w:p>
    <w:p w14:paraId="0B71D17B" w14:textId="77777777" w:rsidR="00E663EE" w:rsidRDefault="00E663EE">
      <w:pPr>
        <w:rPr>
          <w:ins w:id="90" w:author="Wei Xiang" w:date="2024-05-10T11:48:00Z" w16du:dateUtc="2024-05-10T15:48:00Z"/>
        </w:rPr>
      </w:pPr>
    </w:p>
    <w:p w14:paraId="4081686E" w14:textId="7DB61362" w:rsidR="00E663EE" w:rsidRDefault="00903197">
      <w:pPr>
        <w:rPr>
          <w:ins w:id="91" w:author="Wei Xiang" w:date="2024-05-10T11:48:00Z" w16du:dateUtc="2024-05-10T15:48:00Z"/>
        </w:rPr>
      </w:pPr>
      <w:ins w:id="92" w:author="Wei Xiang" w:date="2024-05-10T13:13:00Z" w16du:dateUtc="2024-05-10T17:13:00Z">
        <w:r>
          <w:t>Appendix</w:t>
        </w:r>
      </w:ins>
    </w:p>
    <w:p w14:paraId="6361E4E3" w14:textId="7DA3C61C" w:rsidR="00E663EE" w:rsidRDefault="00830E84">
      <w:ins w:id="93" w:author="Wei Xiang" w:date="2024-05-10T11:48:00Z" w16du:dateUtc="2024-05-10T15:48:00Z">
        <w:r>
          <w:object w:dxaOrig="1532" w:dyaOrig="991" w14:anchorId="19556F83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style="width:76.75pt;height:49.45pt" o:ole="">
              <v:imagedata r:id="rId10" o:title=""/>
            </v:shape>
            <o:OLEObject Type="Embed" ProgID="Package" ShapeID="_x0000_i1025" DrawAspect="Icon" ObjectID="_1777191043" r:id="rId11"/>
          </w:object>
        </w:r>
      </w:ins>
    </w:p>
    <w:sectPr w:rsidR="00E663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4157BD"/>
    <w:multiLevelType w:val="hybridMultilevel"/>
    <w:tmpl w:val="4AECC54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BBC3C96"/>
    <w:multiLevelType w:val="hybridMultilevel"/>
    <w:tmpl w:val="2EEA3B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7666146">
    <w:abstractNumId w:val="1"/>
  </w:num>
  <w:num w:numId="2" w16cid:durableId="1171725768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Wei Xiang">
    <w15:presenceInfo w15:providerId="AD" w15:userId="S::wei.xiang@icbkfs.com::35f991f5-df45-4c10-a9ba-b6134fad2b1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/>
  <w:trackRevision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3E7"/>
    <w:rsid w:val="00071017"/>
    <w:rsid w:val="000B3DD7"/>
    <w:rsid w:val="000F20AC"/>
    <w:rsid w:val="0014751D"/>
    <w:rsid w:val="00182EB9"/>
    <w:rsid w:val="00214E7F"/>
    <w:rsid w:val="002671E4"/>
    <w:rsid w:val="00267F02"/>
    <w:rsid w:val="00436DB6"/>
    <w:rsid w:val="004C117D"/>
    <w:rsid w:val="004F1D7D"/>
    <w:rsid w:val="00531CCB"/>
    <w:rsid w:val="00550150"/>
    <w:rsid w:val="00553C50"/>
    <w:rsid w:val="005A0319"/>
    <w:rsid w:val="005F6232"/>
    <w:rsid w:val="0070096E"/>
    <w:rsid w:val="00764DE3"/>
    <w:rsid w:val="007931F4"/>
    <w:rsid w:val="007B03E7"/>
    <w:rsid w:val="007E12EB"/>
    <w:rsid w:val="00830E84"/>
    <w:rsid w:val="008633F5"/>
    <w:rsid w:val="008729F3"/>
    <w:rsid w:val="008B7B51"/>
    <w:rsid w:val="00903197"/>
    <w:rsid w:val="00914EC4"/>
    <w:rsid w:val="00920DAD"/>
    <w:rsid w:val="00B35908"/>
    <w:rsid w:val="00C938F7"/>
    <w:rsid w:val="00CF393F"/>
    <w:rsid w:val="00E01F75"/>
    <w:rsid w:val="00E101E3"/>
    <w:rsid w:val="00E663EE"/>
    <w:rsid w:val="00F36447"/>
    <w:rsid w:val="00F700C2"/>
    <w:rsid w:val="00FC6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F09E6"/>
  <w15:chartTrackingRefBased/>
  <w15:docId w15:val="{B84DF05E-1FB2-4B6E-858F-CC1EFF5D8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03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03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03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03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03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03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03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03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03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03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03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03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03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03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03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03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03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03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03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03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03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03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03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03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03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03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03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03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03E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B03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Revision">
    <w:name w:val="Revision"/>
    <w:hidden/>
    <w:uiPriority w:val="99"/>
    <w:semiHidden/>
    <w:rsid w:val="00550150"/>
    <w:pPr>
      <w:spacing w:after="0" w:line="240" w:lineRule="auto"/>
    </w:pPr>
  </w:style>
  <w:style w:type="paragraph" w:customStyle="1" w:styleId="commentcontentpara">
    <w:name w:val="commentcontentpara"/>
    <w:basedOn w:val="Normal"/>
    <w:rsid w:val="005501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57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0524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57114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2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72103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3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3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66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91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28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36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0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98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1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06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34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0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77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1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35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86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88561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1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99223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30381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34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2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oleObject" Target="embeddings/oleObject1.bin"/><Relationship Id="rId5" Type="http://schemas.openxmlformats.org/officeDocument/2006/relationships/image" Target="media/image1.png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2100</TotalTime>
  <Pages>4</Pages>
  <Words>559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Xiang</dc:creator>
  <cp:keywords/>
  <dc:description/>
  <cp:lastModifiedBy>Wei Xiang</cp:lastModifiedBy>
  <cp:revision>41</cp:revision>
  <dcterms:created xsi:type="dcterms:W3CDTF">2024-05-10T15:12:00Z</dcterms:created>
  <dcterms:modified xsi:type="dcterms:W3CDTF">2024-05-14T15:24:00Z</dcterms:modified>
</cp:coreProperties>
</file>